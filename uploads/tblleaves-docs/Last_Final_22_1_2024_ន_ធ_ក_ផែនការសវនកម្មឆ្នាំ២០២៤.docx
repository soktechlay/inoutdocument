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51BC" w14:textId="02C8AD4A" w:rsidR="00741B9E" w:rsidRPr="00F10D40" w:rsidRDefault="00741B9E" w:rsidP="00741B9E">
      <w:pPr>
        <w:pStyle w:val="Default"/>
        <w:jc w:val="center"/>
        <w:rPr>
          <w:rFonts w:ascii="Khmer MEF1" w:hAnsi="Khmer MEF1" w:cs="Khmer MEF1"/>
          <w:b/>
          <w:bCs/>
          <w:spacing w:val="6"/>
          <w:cs/>
        </w:rPr>
      </w:pPr>
      <w:r w:rsidRPr="008338B7">
        <w:rPr>
          <w:rFonts w:ascii="Khmer MEF1" w:hAnsi="Khmer MEF1" w:cs="Khmer MEF1"/>
          <w:b/>
          <w:bCs/>
          <w:noProof/>
          <w:spacing w:val="6"/>
        </w:rPr>
        <w:drawing>
          <wp:anchor distT="0" distB="0" distL="114300" distR="114300" simplePos="0" relativeHeight="251662336" behindDoc="0" locked="0" layoutInCell="1" allowOverlap="1" wp14:anchorId="4FDABE19" wp14:editId="15BB9735">
            <wp:simplePos x="0" y="0"/>
            <wp:positionH relativeFrom="column">
              <wp:posOffset>579433</wp:posOffset>
            </wp:positionH>
            <wp:positionV relativeFrom="paragraph">
              <wp:posOffset>250190</wp:posOffset>
            </wp:positionV>
            <wp:extent cx="1348105" cy="1325880"/>
            <wp:effectExtent l="19050" t="19050" r="23495" b="26670"/>
            <wp:wrapNone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1CCB4F58-3192-4C81-A990-2B5FF59696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1CCB4F58-3192-4C81-A990-2B5FF5969643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2" t="8569" r="7091" b="8015"/>
                    <a:stretch/>
                  </pic:blipFill>
                  <pic:spPr bwMode="auto">
                    <a:xfrm>
                      <a:off x="0" y="0"/>
                      <a:ext cx="1348105" cy="1325880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A482BA" wp14:editId="3A37F56F">
            <wp:simplePos x="0" y="0"/>
            <wp:positionH relativeFrom="page">
              <wp:align>right</wp:align>
            </wp:positionH>
            <wp:positionV relativeFrom="paragraph">
              <wp:posOffset>-320049</wp:posOffset>
            </wp:positionV>
            <wp:extent cx="7560860" cy="10682358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860" cy="106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9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F7154" wp14:editId="243B5A5D">
                <wp:simplePos x="0" y="0"/>
                <wp:positionH relativeFrom="page">
                  <wp:posOffset>3994484</wp:posOffset>
                </wp:positionH>
                <wp:positionV relativeFrom="paragraph">
                  <wp:posOffset>-154773</wp:posOffset>
                </wp:positionV>
                <wp:extent cx="3726301" cy="1114527"/>
                <wp:effectExtent l="0" t="0" r="0" b="0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100B0E-83B9-462F-A249-9068C81F45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301" cy="1114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401E9" w14:textId="77777777" w:rsidR="00FC4F9D" w:rsidRPr="00933928" w:rsidRDefault="00FC4F9D" w:rsidP="00741B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3928">
                              <w:rPr>
                                <w:rFonts w:ascii="Khmer MEF2" w:hAnsi="Khmer MEF2" w:cs="Khmer MEF2"/>
                                <w:color w:val="002060"/>
                                <w:kern w:val="24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0A4A253C" w14:textId="77777777" w:rsidR="00FC4F9D" w:rsidRPr="00933928" w:rsidRDefault="00FC4F9D" w:rsidP="00741B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3928">
                              <w:rPr>
                                <w:rFonts w:ascii="Khmer MEF2" w:hAnsi="Khmer MEF2" w:cstheme="minorBidi"/>
                                <w:color w:val="002060"/>
                                <w:kern w:val="24"/>
                                <w:sz w:val="28"/>
                                <w:szCs w:val="28"/>
                                <w:lang w:bidi="ar-SA"/>
                              </w:rPr>
                              <w:t>​​</w:t>
                            </w:r>
                            <w:r w:rsidRPr="00933928">
                              <w:rPr>
                                <w:rFonts w:ascii="Khmer MEF2" w:hAnsi="Khmer MEF2" w:cs="Khmer MEF2"/>
                                <w:color w:val="002060"/>
                                <w:kern w:val="24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59831D40" w14:textId="77777777" w:rsidR="00FC4F9D" w:rsidRPr="006C7BC3" w:rsidRDefault="00FC4F9D" w:rsidP="00741B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C7BC3">
                              <w:rPr>
                                <w:rFonts w:ascii="Tacteing" w:hAnsi="Tacteing" w:cstheme="minorBidi"/>
                                <w:color w:val="002060"/>
                                <w:kern w:val="24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CF7154" id="Rectangle 23" o:spid="_x0000_s1026" style="position:absolute;left:0;text-align:left;margin-left:314.55pt;margin-top:-12.2pt;width:293.4pt;height:87.7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" filled="f" stroked="f" strokeweight="1pt">
                <v:textbox>
                  <w:txbxContent>
                    <w:p w14:paraId="538401E9" w14:textId="77777777" w:rsidR="00FC4F9D" w:rsidRPr="00933928" w:rsidRDefault="00FC4F9D" w:rsidP="00741B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33928">
                        <w:rPr>
                          <w:rFonts w:ascii="Khmer MEF2" w:hAnsi="Khmer MEF2" w:cs="Khmer MEF2"/>
                          <w:color w:val="002060"/>
                          <w:kern w:val="24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0A4A253C" w14:textId="77777777" w:rsidR="00FC4F9D" w:rsidRPr="00933928" w:rsidRDefault="00FC4F9D" w:rsidP="00741B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33928">
                        <w:rPr>
                          <w:rFonts w:ascii="Khmer MEF2" w:hAnsi="Khmer MEF2" w:cstheme="minorBidi"/>
                          <w:color w:val="002060"/>
                          <w:kern w:val="24"/>
                          <w:sz w:val="28"/>
                          <w:szCs w:val="28"/>
                          <w:lang w:bidi="ar-SA"/>
                        </w:rPr>
                        <w:t>​​</w:t>
                      </w:r>
                      <w:r w:rsidRPr="00933928">
                        <w:rPr>
                          <w:rFonts w:ascii="Khmer MEF2" w:hAnsi="Khmer MEF2" w:cs="Khmer MEF2"/>
                          <w:color w:val="002060"/>
                          <w:kern w:val="24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59831D40" w14:textId="77777777" w:rsidR="00FC4F9D" w:rsidRPr="006C7BC3" w:rsidRDefault="00FC4F9D" w:rsidP="00741B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6C7BC3">
                        <w:rPr>
                          <w:rFonts w:ascii="Tacteing" w:hAnsi="Tacteing" w:cstheme="minorBidi"/>
                          <w:color w:val="002060"/>
                          <w:kern w:val="24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44767">
        <w:rPr>
          <w:rFonts w:ascii="Khmer MEF1" w:hAnsi="Khmer MEF1" w:cs="Khmer MEF1"/>
          <w:b/>
          <w:bCs/>
          <w:spacing w:val="6"/>
        </w:rPr>
        <w:t xml:space="preserve"> </w:t>
      </w:r>
    </w:p>
    <w:p w14:paraId="56F86C3E" w14:textId="77777777" w:rsidR="00741B9E" w:rsidRPr="00A07FA5" w:rsidRDefault="00741B9E" w:rsidP="00741B9E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</w:p>
    <w:p w14:paraId="135D634A" w14:textId="77777777" w:rsidR="00741B9E" w:rsidRPr="00A07FA5" w:rsidRDefault="00741B9E" w:rsidP="00741B9E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</w:p>
    <w:p w14:paraId="00B6BC6B" w14:textId="77777777" w:rsidR="00741B9E" w:rsidRPr="00A07FA5" w:rsidRDefault="00741B9E" w:rsidP="00741B9E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</w:p>
    <w:p w14:paraId="7D6700A0" w14:textId="77777777" w:rsidR="00741B9E" w:rsidRPr="00A07FA5" w:rsidRDefault="00741B9E" w:rsidP="00741B9E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  <w:r w:rsidRPr="008338B7">
        <w:rPr>
          <w:rFonts w:ascii="Khmer MEF1" w:hAnsi="Khmer MEF1" w:cs="Khmer MEF1"/>
          <w:b/>
          <w:bCs/>
          <w:noProof/>
          <w:spacing w:val="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67A21" wp14:editId="5787FD62">
                <wp:simplePos x="0" y="0"/>
                <wp:positionH relativeFrom="column">
                  <wp:posOffset>-426407</wp:posOffset>
                </wp:positionH>
                <wp:positionV relativeFrom="paragraph">
                  <wp:posOffset>221615</wp:posOffset>
                </wp:positionV>
                <wp:extent cx="3368675" cy="861695"/>
                <wp:effectExtent l="0" t="0" r="0" b="0"/>
                <wp:wrapNone/>
                <wp:docPr id="23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DABC5-D2E9-476E-B4A5-215448D8FD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675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11C5" w14:textId="77777777" w:rsidR="00FC4F9D" w:rsidRPr="00933928" w:rsidRDefault="00FC4F9D" w:rsidP="00741B9E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33928">
                              <w:rPr>
                                <w:color w:val="FFFFFF" w:themeColor="background1"/>
                                <w:kern w:val="24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01E46D2A" w14:textId="77777777" w:rsidR="00FC4F9D" w:rsidRPr="00933928" w:rsidRDefault="00FC4F9D" w:rsidP="00741B9E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33928">
                              <w:rPr>
                                <w:color w:val="FFFFFF" w:themeColor="background1"/>
                                <w:kern w:val="24"/>
                                <w:cs/>
                              </w:rPr>
                              <w:t>នៃអាជ្ញាធរសេវាហិរញ្ញវត្ថុមិនមែនធនាគារ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4067A21" id="Rectangle 22" o:spid="_x0000_s1027" style="position:absolute;left:0;text-align:left;margin-left:-33.6pt;margin-top:17.45pt;width:265.25pt;height:6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" filled="f" stroked="f" strokeweight="1pt">
                <v:textbox>
                  <w:txbxContent>
                    <w:p w14:paraId="160611C5" w14:textId="77777777" w:rsidR="00FC4F9D" w:rsidRPr="00933928" w:rsidRDefault="00FC4F9D" w:rsidP="00741B9E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933928">
                        <w:rPr>
                          <w:color w:val="FFFFFF" w:themeColor="background1"/>
                          <w:kern w:val="24"/>
                          <w:cs/>
                        </w:rPr>
                        <w:t>អង្គភាពសវនកម្មផ្ទៃក្នុង</w:t>
                      </w:r>
                    </w:p>
                    <w:p w14:paraId="01E46D2A" w14:textId="77777777" w:rsidR="00FC4F9D" w:rsidRPr="00933928" w:rsidRDefault="00FC4F9D" w:rsidP="00741B9E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933928">
                        <w:rPr>
                          <w:color w:val="FFFFFF" w:themeColor="background1"/>
                          <w:kern w:val="24"/>
                          <w:cs/>
                        </w:rPr>
                        <w:t>នៃអាជ្ញាធរសេវាហិរញ្ញវត្ថុមិនមែនធនាគារ</w:t>
                      </w:r>
                    </w:p>
                  </w:txbxContent>
                </v:textbox>
              </v:rect>
            </w:pict>
          </mc:Fallback>
        </mc:AlternateContent>
      </w:r>
    </w:p>
    <w:p w14:paraId="738FFD53" w14:textId="77777777" w:rsidR="00741B9E" w:rsidRPr="00A07FA5" w:rsidRDefault="00741B9E" w:rsidP="00741B9E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</w:p>
    <w:p w14:paraId="75F640A0" w14:textId="77777777" w:rsidR="00741B9E" w:rsidRPr="00A07FA5" w:rsidRDefault="00741B9E" w:rsidP="00741B9E">
      <w:pPr>
        <w:pStyle w:val="Default"/>
        <w:jc w:val="center"/>
        <w:rPr>
          <w:rFonts w:ascii="Khmer MEF1" w:hAnsi="Khmer MEF1" w:cs="Khmer MEF1"/>
          <w:b/>
          <w:bCs/>
          <w:spacing w:val="6"/>
          <w:cs/>
          <w:lang w:val="ca-ES"/>
        </w:rPr>
      </w:pPr>
    </w:p>
    <w:p w14:paraId="031A347D" w14:textId="77777777" w:rsidR="00741B9E" w:rsidRPr="00B5706E" w:rsidRDefault="00741B9E" w:rsidP="00741B9E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color w:val="002060"/>
          <w:sz w:val="24"/>
          <w:szCs w:val="24"/>
        </w:rPr>
      </w:pPr>
    </w:p>
    <w:p w14:paraId="1F5C445A" w14:textId="77777777" w:rsidR="00741B9E" w:rsidRPr="00A07FA5" w:rsidRDefault="00741B9E" w:rsidP="00741B9E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sz w:val="24"/>
          <w:szCs w:val="24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077B0" wp14:editId="6DCC61AB">
                <wp:simplePos x="0" y="0"/>
                <wp:positionH relativeFrom="page">
                  <wp:posOffset>-489585</wp:posOffset>
                </wp:positionH>
                <wp:positionV relativeFrom="paragraph">
                  <wp:posOffset>565566</wp:posOffset>
                </wp:positionV>
                <wp:extent cx="8052179" cy="360934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79" cy="360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C9962" w14:textId="77777777" w:rsidR="00FC4F9D" w:rsidRPr="008338B7" w:rsidRDefault="00FC4F9D" w:rsidP="00741B9E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FFFFFF" w:themeColor="background1"/>
                                <w:sz w:val="40"/>
                                <w:szCs w:val="56"/>
                              </w:rPr>
                            </w:pPr>
                            <w:r w:rsidRPr="008338B7">
                              <w:rPr>
                                <w:rFonts w:ascii="Khmer MEF2" w:hAnsi="Khmer MEF2" w:cs="Khmer MEF2"/>
                                <w:color w:val="FFFFFF" w:themeColor="background1"/>
                                <w:sz w:val="40"/>
                                <w:szCs w:val="56"/>
                                <w:cs/>
                              </w:rPr>
                              <w:t>ផែនការសវនកម្មឆ្នាំ២០២៤</w:t>
                            </w:r>
                          </w:p>
                          <w:p w14:paraId="36D51620" w14:textId="7AD4E334" w:rsidR="00FC4F9D" w:rsidRPr="008338B7" w:rsidRDefault="00FC4F9D" w:rsidP="00741B9E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FFFFFF" w:themeColor="background1"/>
                                <w:sz w:val="40"/>
                                <w:szCs w:val="56"/>
                                <w:cs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FFFFFF" w:themeColor="background1"/>
                                <w:sz w:val="40"/>
                                <w:szCs w:val="56"/>
                                <w:cs/>
                              </w:rPr>
                              <w:t>និយ័តករធានារ៉ាប់រងកម្ពុជា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077B0" id="Rectangle 2" o:spid="_x0000_s1028" style="position:absolute;margin-left:-38.55pt;margin-top:44.55pt;width:634.05pt;height:284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" filled="f" stroked="f" strokeweight="1pt">
                <v:textbox>
                  <w:txbxContent>
                    <w:p w14:paraId="333C9962" w14:textId="77777777" w:rsidR="00FC4F9D" w:rsidRPr="008338B7" w:rsidRDefault="00FC4F9D" w:rsidP="00741B9E">
                      <w:pPr>
                        <w:jc w:val="center"/>
                        <w:rPr>
                          <w:rFonts w:ascii="Khmer MEF2" w:hAnsi="Khmer MEF2" w:cs="Khmer MEF2"/>
                          <w:color w:val="FFFFFF" w:themeColor="background1"/>
                          <w:sz w:val="40"/>
                          <w:szCs w:val="56"/>
                        </w:rPr>
                      </w:pPr>
                      <w:r w:rsidRPr="008338B7">
                        <w:rPr>
                          <w:rFonts w:ascii="Khmer MEF2" w:hAnsi="Khmer MEF2" w:cs="Khmer MEF2"/>
                          <w:color w:val="FFFFFF" w:themeColor="background1"/>
                          <w:sz w:val="40"/>
                          <w:szCs w:val="56"/>
                          <w:cs/>
                        </w:rPr>
                        <w:t>ផែនការសវនកម្មឆ្នាំ២០២៤</w:t>
                      </w:r>
                    </w:p>
                    <w:p w14:paraId="36D51620" w14:textId="7AD4E334" w:rsidR="00FC4F9D" w:rsidRPr="008338B7" w:rsidRDefault="00FC4F9D" w:rsidP="00741B9E">
                      <w:pPr>
                        <w:jc w:val="center"/>
                        <w:rPr>
                          <w:rFonts w:ascii="Khmer MEF2" w:hAnsi="Khmer MEF2" w:cs="Khmer MEF2"/>
                          <w:color w:val="FFFFFF" w:themeColor="background1"/>
                          <w:sz w:val="40"/>
                          <w:szCs w:val="56"/>
                          <w:cs/>
                        </w:rPr>
                      </w:pPr>
                      <w:r>
                        <w:rPr>
                          <w:rFonts w:ascii="Khmer MEF2" w:hAnsi="Khmer MEF2" w:cs="Khmer MEF2" w:hint="cs"/>
                          <w:color w:val="FFFFFF" w:themeColor="background1"/>
                          <w:sz w:val="40"/>
                          <w:szCs w:val="56"/>
                          <w:cs/>
                        </w:rPr>
                        <w:t>និយ័តករធានារ៉ាប់រងកម្ពុជា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1B6F93B" w14:textId="77777777" w:rsidR="00741B9E" w:rsidRPr="00A07FA5" w:rsidRDefault="00741B9E" w:rsidP="00741B9E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sz w:val="24"/>
          <w:szCs w:val="24"/>
          <w:lang w:val="ca-ES"/>
        </w:rPr>
      </w:pPr>
    </w:p>
    <w:p w14:paraId="53841051" w14:textId="77777777" w:rsidR="00741B9E" w:rsidRPr="00A07FA5" w:rsidRDefault="00741B9E" w:rsidP="00741B9E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sz w:val="24"/>
          <w:szCs w:val="24"/>
          <w:lang w:val="ca-ES"/>
        </w:rPr>
      </w:pPr>
    </w:p>
    <w:p w14:paraId="0C72E2FF" w14:textId="77777777" w:rsidR="00741B9E" w:rsidRPr="00A07FA5" w:rsidRDefault="00741B9E" w:rsidP="00741B9E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sz w:val="24"/>
          <w:szCs w:val="24"/>
          <w:lang w:val="ca-ES"/>
        </w:rPr>
      </w:pPr>
    </w:p>
    <w:p w14:paraId="2E7B15DF" w14:textId="77777777" w:rsidR="00741B9E" w:rsidRPr="00A07FA5" w:rsidRDefault="00741B9E" w:rsidP="00741B9E">
      <w:pPr>
        <w:spacing w:after="0" w:line="240" w:lineRule="auto"/>
        <w:rPr>
          <w:rFonts w:ascii="Khmer MEF2" w:hAnsi="Khmer MEF2" w:cs="Khmer MEF2"/>
          <w:color w:val="002060"/>
          <w:sz w:val="24"/>
          <w:szCs w:val="24"/>
          <w:lang w:val="ca-ES"/>
        </w:rPr>
      </w:pPr>
    </w:p>
    <w:p w14:paraId="4302DF8F" w14:textId="77777777" w:rsidR="00741B9E" w:rsidRPr="00A07FA5" w:rsidRDefault="00741B9E" w:rsidP="00741B9E">
      <w:pPr>
        <w:spacing w:after="0" w:line="240" w:lineRule="auto"/>
        <w:rPr>
          <w:rFonts w:ascii="Khmer MEF2" w:hAnsi="Khmer MEF2" w:cs="Khmer MEF2"/>
          <w:color w:val="002060"/>
          <w:sz w:val="24"/>
          <w:szCs w:val="24"/>
          <w:lang w:val="ca-ES"/>
        </w:rPr>
      </w:pPr>
    </w:p>
    <w:p w14:paraId="604738BB" w14:textId="77777777" w:rsidR="00741B9E" w:rsidRPr="00A07FA5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27583839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7E71B7D2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6BA600AD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5A74E3C2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51526D81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623FDA82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46AE959A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32AE0FC2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5A9F6502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2FF2EE45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15ABA02A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742C2F97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5E2AA6DE" w14:textId="77777777" w:rsidR="00741B9E" w:rsidRDefault="00741B9E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25508BF6" w14:textId="24E9CF1C" w:rsidR="00741B9E" w:rsidRDefault="00357680" w:rsidP="00741B9E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  <w:r w:rsidRPr="009339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C8F1" wp14:editId="1ECB2B52">
                <wp:simplePos x="0" y="0"/>
                <wp:positionH relativeFrom="page">
                  <wp:posOffset>3466531</wp:posOffset>
                </wp:positionH>
                <wp:positionV relativeFrom="paragraph">
                  <wp:posOffset>214535</wp:posOffset>
                </wp:positionV>
                <wp:extent cx="3890645" cy="1023582"/>
                <wp:effectExtent l="0" t="0" r="0" b="0"/>
                <wp:wrapNone/>
                <wp:docPr id="28" name="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9854C6-0457-48E2-AB8D-62262157A3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645" cy="1023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EAC15" w14:textId="77777777" w:rsidR="00FC4F9D" w:rsidRDefault="00FC4F9D" w:rsidP="00741B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Khmer MEF2" w:hAnsi="Khmer MEF2" w:cs="Khmer MEF2"/>
                                <w:color w:val="002060"/>
                                <w:kern w:val="24"/>
                                <w:sz w:val="32"/>
                                <w:szCs w:val="32"/>
                                <w:cs/>
                              </w:rPr>
                              <w:t>រៀបចំដោយអង្គភាពសវនកម្មផ្ទៃក្នុង</w:t>
                            </w:r>
                          </w:p>
                          <w:p w14:paraId="58DC6F07" w14:textId="77777777" w:rsidR="00FC4F9D" w:rsidRDefault="00FC4F9D" w:rsidP="00741B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Khmer MEF2" w:hAnsi="Khmer MEF2" w:cs="Khmer MEF2"/>
                                <w:color w:val="002060"/>
                                <w:kern w:val="24"/>
                                <w:sz w:val="32"/>
                                <w:szCs w:val="32"/>
                                <w:cs/>
                              </w:rPr>
                              <w:t>នៃអាជ្ញាធរសេវាហិរញ្ញវត្ថុមិនមែនធនាគារ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C8F1" id="Rectangle 27" o:spid="_x0000_s1029" style="position:absolute;left:0;text-align:left;margin-left:272.95pt;margin-top:16.9pt;width:306.35pt;height:80.6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" filled="f" stroked="f" strokeweight="1pt">
                <v:textbox>
                  <w:txbxContent>
                    <w:p w14:paraId="27BEAC15" w14:textId="77777777" w:rsidR="00FC4F9D" w:rsidRDefault="00FC4F9D" w:rsidP="00741B9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Khmer MEF2" w:hAnsi="Khmer MEF2" w:cs="Khmer MEF2"/>
                          <w:color w:val="002060"/>
                          <w:kern w:val="24"/>
                          <w:sz w:val="32"/>
                          <w:szCs w:val="32"/>
                          <w:cs/>
                        </w:rPr>
                        <w:t>រៀបចំដោយអង្គភាពសវនកម្មផ្ទៃក្នុង</w:t>
                      </w:r>
                    </w:p>
                    <w:p w14:paraId="58DC6F07" w14:textId="77777777" w:rsidR="00FC4F9D" w:rsidRDefault="00FC4F9D" w:rsidP="00741B9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Khmer MEF2" w:hAnsi="Khmer MEF2" w:cs="Khmer MEF2"/>
                          <w:color w:val="002060"/>
                          <w:kern w:val="24"/>
                          <w:sz w:val="32"/>
                          <w:szCs w:val="32"/>
                          <w:cs/>
                        </w:rPr>
                        <w:t>នៃអាជ្ញាធរសេវាហិរញ្ញវត្ថុមិនមែនធនាគារ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E1612C4" w14:textId="4AF7F11D" w:rsidR="00741B9E" w:rsidRPr="00A07FA5" w:rsidRDefault="00741B9E" w:rsidP="00741B9E">
      <w:pPr>
        <w:pStyle w:val="Default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75317E21" w14:textId="06C0A949" w:rsidR="00544AAF" w:rsidRDefault="00544AAF" w:rsidP="00741B9E">
      <w:pPr>
        <w:pStyle w:val="Default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2DBC307C" w14:textId="77777777" w:rsidR="00550EAA" w:rsidRPr="00A07FA5" w:rsidRDefault="00550EAA" w:rsidP="00630D1A">
      <w:pPr>
        <w:pStyle w:val="Default"/>
        <w:tabs>
          <w:tab w:val="left" w:pos="3770"/>
        </w:tabs>
        <w:rPr>
          <w:rFonts w:ascii="Khmer MEF1" w:hAnsi="Khmer MEF1" w:cs="Khmer MEF1"/>
          <w:b/>
          <w:bCs/>
          <w:color w:val="2F5496"/>
          <w:spacing w:val="6"/>
          <w:lang w:val="ca-ES"/>
        </w:rPr>
        <w:sectPr w:rsidR="00550EAA" w:rsidRPr="00A07FA5" w:rsidSect="00FC413D">
          <w:footerReference w:type="default" r:id="rId10"/>
          <w:pgSz w:w="11909" w:h="16834" w:code="9"/>
          <w:pgMar w:top="547" w:right="1080" w:bottom="360" w:left="1138" w:header="720" w:footer="720" w:gutter="0"/>
          <w:cols w:space="720"/>
          <w:titlePg/>
          <w:docGrid w:linePitch="360"/>
        </w:sectPr>
      </w:pPr>
    </w:p>
    <w:bookmarkStart w:id="0" w:name="_Toc95128327" w:displacedByCustomXml="next"/>
    <w:bookmarkStart w:id="1" w:name="_Toc95400411" w:displacedByCustomXml="next"/>
    <w:sdt>
      <w:sdtPr>
        <w:rPr>
          <w:rFonts w:ascii="Calibri" w:eastAsia="Calibri" w:hAnsi="Calibri" w:cs="DaunPenh"/>
          <w:color w:val="auto"/>
          <w:sz w:val="22"/>
          <w:szCs w:val="36"/>
          <w:lang w:bidi="km-KH"/>
        </w:rPr>
        <w:id w:val="-390722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213169" w14:textId="014043AF" w:rsidR="003A2508" w:rsidRPr="00D36716" w:rsidRDefault="00D36716" w:rsidP="00D36716">
          <w:pPr>
            <w:pStyle w:val="TOCHeading"/>
            <w:jc w:val="center"/>
            <w:rPr>
              <w:rFonts w:ascii="Khmer MEF2" w:hAnsi="Khmer MEF2" w:cs="Khmer MEF2"/>
              <w:sz w:val="24"/>
              <w:szCs w:val="24"/>
            </w:rPr>
          </w:pPr>
          <w:r w:rsidRPr="007E52F3">
            <w:rPr>
              <w:rFonts w:ascii="Khmer MEF2" w:eastAsia="Calibri" w:hAnsi="Khmer MEF2" w:cs="Khmer MEF2"/>
              <w:color w:val="auto"/>
              <w:sz w:val="18"/>
              <w:szCs w:val="28"/>
              <w:cs/>
              <w:lang w:bidi="km-KH"/>
            </w:rPr>
            <w:t>មាតិកា</w:t>
          </w:r>
        </w:p>
        <w:p w14:paraId="0B30507F" w14:textId="0F56E0B2" w:rsidR="00C23A7E" w:rsidRDefault="003A2508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12967" w:history="1">
            <w:r w:rsidR="00C23A7E" w:rsidRPr="00966BAE">
              <w:rPr>
                <w:rStyle w:val="Hyperlink"/>
                <w:rFonts w:hint="cs"/>
                <w:cs/>
              </w:rPr>
              <w:t>១</w:t>
            </w:r>
            <w:r w:rsidR="00C23A7E" w:rsidRPr="00966BAE">
              <w:rPr>
                <w:rStyle w:val="Hyperlink"/>
                <w:cs/>
              </w:rPr>
              <w:t>.</w:t>
            </w:r>
            <w:r w:rsidR="00C23A7E" w:rsidRPr="00966BAE">
              <w:rPr>
                <w:rStyle w:val="Hyperlink"/>
                <w:rFonts w:hint="cs"/>
                <w:cs/>
              </w:rPr>
              <w:t>សេចក្តីផ្តើម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</w:t>
            </w:r>
          </w:hyperlink>
        </w:p>
        <w:p w14:paraId="578CCFA8" w14:textId="1D810A69" w:rsidR="00C23A7E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68" w:history="1">
            <w:r w:rsidR="00C23A7E" w:rsidRPr="00966BAE">
              <w:rPr>
                <w:rStyle w:val="Hyperlink"/>
                <w:rFonts w:hint="cs"/>
                <w:cs/>
              </w:rPr>
              <w:t>២</w:t>
            </w:r>
            <w:r w:rsidR="00C23A7E" w:rsidRPr="00966BAE">
              <w:rPr>
                <w:rStyle w:val="Hyperlink"/>
                <w:cs/>
              </w:rPr>
              <w:t>.</w:t>
            </w:r>
            <w:r w:rsidR="00C23A7E" w:rsidRPr="00966BAE">
              <w:rPr>
                <w:rStyle w:val="Hyperlink"/>
                <w:rFonts w:hint="cs"/>
                <w:cs/>
              </w:rPr>
              <w:t>គោលបំណង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២</w:t>
            </w:r>
          </w:hyperlink>
        </w:p>
        <w:p w14:paraId="500750B9" w14:textId="13777D7C" w:rsidR="00C23A7E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69" w:history="1">
            <w:r w:rsidR="00C23A7E" w:rsidRPr="00966BAE">
              <w:rPr>
                <w:rStyle w:val="Hyperlink"/>
                <w:rFonts w:hint="cs"/>
                <w:cs/>
              </w:rPr>
              <w:t>៣</w:t>
            </w:r>
            <w:r w:rsidR="00C23A7E" w:rsidRPr="00966BAE">
              <w:rPr>
                <w:rStyle w:val="Hyperlink"/>
                <w:cs/>
              </w:rPr>
              <w:t>.</w:t>
            </w:r>
            <w:r w:rsidR="00C23A7E" w:rsidRPr="00966BAE">
              <w:rPr>
                <w:rStyle w:val="Hyperlink"/>
                <w:rFonts w:hint="cs"/>
                <w:cs/>
              </w:rPr>
              <w:t>ផែនការសវនកម្មប្រចាំឆ្នាំ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២</w:t>
            </w:r>
          </w:hyperlink>
        </w:p>
        <w:p w14:paraId="43B0AA3D" w14:textId="60A68C8D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0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១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កម្មវិធីសវនកម្មប្រចាំឆ្នាំ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២</w:t>
            </w:r>
          </w:hyperlink>
        </w:p>
        <w:p w14:paraId="6B7FC89D" w14:textId="522A600C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1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២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កម្មវិធីលម្អិតការងារសវនកម្មជាមួយនិយ័តករធានារ៉ាប់រងកម្ពុជា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៧</w:t>
            </w:r>
          </w:hyperlink>
        </w:p>
        <w:p w14:paraId="204022CD" w14:textId="08BA1DFF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2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ប្រធានបទសវនកម្ម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 xml:space="preserve"> 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និងពេលវេលា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៨</w:t>
            </w:r>
          </w:hyperlink>
        </w:p>
        <w:p w14:paraId="5783DE60" w14:textId="6EDEBC54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3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៤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ការយល់ដឹងអំពីនិយ័តករធានារ៉ាប់រងកម្ពុជា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៨</w:t>
            </w:r>
          </w:hyperlink>
        </w:p>
        <w:p w14:paraId="78F6E2C9" w14:textId="7CF331CD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4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៥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មូលដ្ឋានគតិយុត្ត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៩</w:t>
            </w:r>
          </w:hyperlink>
        </w:p>
        <w:p w14:paraId="32673806" w14:textId="2DE8E2C3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5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៦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ការវាយតម្លៃហានិភ័យ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១០</w:t>
            </w:r>
          </w:hyperlink>
        </w:p>
        <w:p w14:paraId="3CDD1386" w14:textId="03524F49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6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៧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លក្ខណៈវិនិច្ឆ័យសវនកម្ម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១១</w:t>
            </w:r>
          </w:hyperlink>
        </w:p>
        <w:p w14:paraId="0842D140" w14:textId="4F1464C2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7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៨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ភាពជាសារវ័ន្ត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១២</w:t>
            </w:r>
          </w:hyperlink>
        </w:p>
        <w:p w14:paraId="0662485D" w14:textId="4A4E3C56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8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៩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ហានិភ័យសវនកម្ម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១២</w:t>
            </w:r>
          </w:hyperlink>
        </w:p>
        <w:p w14:paraId="037ECF89" w14:textId="38EAB89F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79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១០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របាយការណ៍សវនកម្ម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១២</w:t>
            </w:r>
          </w:hyperlink>
        </w:p>
        <w:p w14:paraId="32EC73A4" w14:textId="05CBA5FD" w:rsidR="00C23A7E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0" w:history="1">
            <w:r w:rsidR="00C23A7E" w:rsidRPr="00966BAE">
              <w:rPr>
                <w:rStyle w:val="Hyperlink"/>
                <w:rFonts w:hint="cs"/>
                <w:cs/>
              </w:rPr>
              <w:t>៤</w:t>
            </w:r>
            <w:r w:rsidR="00C23A7E" w:rsidRPr="00966BAE">
              <w:rPr>
                <w:rStyle w:val="Hyperlink"/>
                <w:cs/>
              </w:rPr>
              <w:t>.</w:t>
            </w:r>
            <w:r w:rsidR="00C23A7E" w:rsidRPr="00966BAE">
              <w:rPr>
                <w:rStyle w:val="Hyperlink"/>
                <w:rFonts w:hint="cs"/>
                <w:cs/>
              </w:rPr>
              <w:t>ផែនការតាមដានការអនុវត្តអនុសាសន៍សវនកម្មប្រចាំឆ្នាំ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១៣</w:t>
            </w:r>
          </w:hyperlink>
        </w:p>
        <w:p w14:paraId="341D2F40" w14:textId="135F6895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1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៤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១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កម្មវិធីតាមដានការអនុវត្តអនុសាសន៍ប្រចាំឆ្នាំ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១៣</w:t>
            </w:r>
          </w:hyperlink>
        </w:p>
        <w:p w14:paraId="5EAA6777" w14:textId="4BFD6CAD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2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៤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២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កម្មវិធីលម្អិតការងារតាមដានការអនុវត្តអនុសាសន៍សវនកម្មជាមួយនិយ័តករធានារ៉ាប់រងកម្ពុជា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១៤</w:t>
            </w:r>
          </w:hyperlink>
        </w:p>
        <w:p w14:paraId="4A50296E" w14:textId="09844FCB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3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៤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របាយការណ៍តាមដានការអនុវត្តអនុសាសន៍សវនកម្ម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១៦</w:t>
            </w:r>
          </w:hyperlink>
        </w:p>
        <w:p w14:paraId="00523BB4" w14:textId="602CB541" w:rsidR="00C23A7E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4" w:history="1">
            <w:r w:rsidR="00C23A7E" w:rsidRPr="00966BAE">
              <w:rPr>
                <w:rStyle w:val="Hyperlink"/>
                <w:rFonts w:hint="cs"/>
                <w:cs/>
              </w:rPr>
              <w:t>៥</w:t>
            </w:r>
            <w:r w:rsidR="00C23A7E" w:rsidRPr="00966BAE">
              <w:rPr>
                <w:rStyle w:val="Hyperlink"/>
                <w:cs/>
              </w:rPr>
              <w:t>.</w:t>
            </w:r>
            <w:r w:rsidR="00C23A7E" w:rsidRPr="00966BAE">
              <w:rPr>
                <w:rStyle w:val="Hyperlink"/>
                <w:rFonts w:hint="cs"/>
                <w:cs/>
              </w:rPr>
              <w:t>ផែនការការអនុវត្តការពិនិត្យឡើងវិញប្រចាំឆ្នាំ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១៧</w:t>
            </w:r>
          </w:hyperlink>
        </w:p>
        <w:p w14:paraId="6DC91A97" w14:textId="7215C271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5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៥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១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កម្មវិធីការអនុវត្តការពិនិត្យឡើងវិញប្រចាំឆ្នាំ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១៧</w:t>
            </w:r>
          </w:hyperlink>
        </w:p>
        <w:p w14:paraId="570E0785" w14:textId="20D1853B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6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៥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២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កម្មវិធីលម្អិតការអនុវត្តការពិនិត្យឡើងវិញជាមួយនិយ័តករធានារ៉ាប់រងកម្ពុជា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១៨</w:t>
            </w:r>
          </w:hyperlink>
        </w:p>
        <w:p w14:paraId="50435A7F" w14:textId="08CF2B6E" w:rsidR="00C23A7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7" w:history="1"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៥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C23A7E" w:rsidRPr="00966BAE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C23A7E" w:rsidRPr="00966BAE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របាយការណ៍ការពិនិត្យឡើងវិញ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១៩</w:t>
            </w:r>
          </w:hyperlink>
        </w:p>
        <w:p w14:paraId="42F3AA88" w14:textId="3162C3BA" w:rsidR="00C23A7E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8" w:history="1">
            <w:r w:rsidR="00C23A7E" w:rsidRPr="00966BAE">
              <w:rPr>
                <w:rStyle w:val="Hyperlink"/>
                <w:rFonts w:hint="cs"/>
                <w:cs/>
              </w:rPr>
              <w:t>៦</w:t>
            </w:r>
            <w:r w:rsidR="00C23A7E" w:rsidRPr="00966BAE">
              <w:rPr>
                <w:rStyle w:val="Hyperlink"/>
                <w:cs/>
              </w:rPr>
              <w:t>.</w:t>
            </w:r>
            <w:r w:rsidR="00C23A7E" w:rsidRPr="00966BAE">
              <w:rPr>
                <w:rStyle w:val="Hyperlink"/>
                <w:rFonts w:hint="cs"/>
                <w:cs/>
              </w:rPr>
              <w:t>វិសាលភាព</w:t>
            </w:r>
            <w:r w:rsidR="00C23A7E" w:rsidRPr="00966BAE">
              <w:rPr>
                <w:rStyle w:val="Hyperlink"/>
                <w:cs/>
              </w:rPr>
              <w:t xml:space="preserve"> </w:t>
            </w:r>
            <w:r w:rsidR="00C23A7E" w:rsidRPr="00966BAE">
              <w:rPr>
                <w:rStyle w:val="Hyperlink"/>
                <w:rFonts w:hint="cs"/>
                <w:cs/>
              </w:rPr>
              <w:t>និងដែនកំណត់សវនកម្ម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១៩</w:t>
            </w:r>
          </w:hyperlink>
        </w:p>
        <w:p w14:paraId="18E1E891" w14:textId="2D671BE1" w:rsidR="00C23A7E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89" w:history="1">
            <w:r w:rsidR="00C23A7E" w:rsidRPr="00966BAE">
              <w:rPr>
                <w:rStyle w:val="Hyperlink"/>
                <w:rFonts w:hint="cs"/>
                <w:cs/>
              </w:rPr>
              <w:t>៧</w:t>
            </w:r>
            <w:r w:rsidR="00C23A7E" w:rsidRPr="00966BAE">
              <w:rPr>
                <w:rStyle w:val="Hyperlink"/>
                <w:cs/>
              </w:rPr>
              <w:t>.</w:t>
            </w:r>
            <w:r w:rsidR="00C23A7E" w:rsidRPr="00966BAE">
              <w:rPr>
                <w:rStyle w:val="Hyperlink"/>
                <w:rFonts w:hint="cs"/>
                <w:cs/>
              </w:rPr>
              <w:t>វិធីសាស្រ្តសវនកម្ម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១៩</w:t>
            </w:r>
          </w:hyperlink>
        </w:p>
        <w:p w14:paraId="2DA3CF41" w14:textId="51F073B6" w:rsidR="00C23A7E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12990" w:history="1">
            <w:r w:rsidR="00C23A7E" w:rsidRPr="00966BAE">
              <w:rPr>
                <w:rStyle w:val="Hyperlink"/>
                <w:rFonts w:hint="cs"/>
                <w:cs/>
              </w:rPr>
              <w:t>៨</w:t>
            </w:r>
            <w:r w:rsidR="00C23A7E" w:rsidRPr="00966BAE">
              <w:rPr>
                <w:rStyle w:val="Hyperlink"/>
                <w:cs/>
              </w:rPr>
              <w:t>.</w:t>
            </w:r>
            <w:r w:rsidR="00C23A7E" w:rsidRPr="00966BAE">
              <w:rPr>
                <w:rStyle w:val="Hyperlink"/>
                <w:rFonts w:hint="cs"/>
                <w:cs/>
              </w:rPr>
              <w:t>ធនធានសវនករ</w:t>
            </w:r>
            <w:r w:rsidR="00C23A7E">
              <w:rPr>
                <w:webHidden/>
              </w:rPr>
              <w:tab/>
            </w:r>
            <w:r w:rsidR="00121742" w:rsidRPr="00D657A3">
              <w:rPr>
                <w:rFonts w:ascii="Khmer MEF1" w:hAnsi="Khmer MEF1" w:cs="Khmer MEF1"/>
                <w:webHidden/>
                <w:cs/>
              </w:rPr>
              <w:t>២១</w:t>
            </w:r>
          </w:hyperlink>
        </w:p>
        <w:p w14:paraId="427144F0" w14:textId="0052BC85" w:rsidR="003A2508" w:rsidRDefault="003A2508">
          <w:r>
            <w:rPr>
              <w:b/>
              <w:bCs/>
              <w:noProof/>
            </w:rPr>
            <w:fldChar w:fldCharType="end"/>
          </w:r>
        </w:p>
      </w:sdtContent>
    </w:sdt>
    <w:p w14:paraId="427476AF" w14:textId="77777777" w:rsidR="0051201E" w:rsidRDefault="0051201E" w:rsidP="00B5706E">
      <w:pPr>
        <w:tabs>
          <w:tab w:val="left" w:pos="5311"/>
        </w:tabs>
        <w:rPr>
          <w:rFonts w:ascii="Khmer MEF2" w:hAnsi="Khmer MEF2" w:cs="Khmer MEF2"/>
          <w:sz w:val="24"/>
          <w:szCs w:val="24"/>
          <w:cs/>
        </w:rPr>
        <w:sectPr w:rsidR="0051201E" w:rsidSect="00FC413D">
          <w:footerReference w:type="default" r:id="rId11"/>
          <w:pgSz w:w="11909" w:h="16834" w:code="9"/>
          <w:pgMar w:top="1134" w:right="479" w:bottom="1134" w:left="1134" w:header="720" w:footer="0" w:gutter="0"/>
          <w:cols w:space="720"/>
          <w:docGrid w:linePitch="360"/>
        </w:sectPr>
      </w:pPr>
    </w:p>
    <w:p w14:paraId="6AAD67ED" w14:textId="083BB1F6" w:rsidR="00C33131" w:rsidRPr="0051201E" w:rsidRDefault="00C33131" w:rsidP="0051201E">
      <w:pPr>
        <w:pStyle w:val="Heading1"/>
        <w:rPr>
          <w:rFonts w:ascii="Khmer MEF2" w:hAnsi="Khmer MEF2" w:cs="Khmer MEF2"/>
          <w:color w:val="auto"/>
          <w:sz w:val="24"/>
          <w:szCs w:val="24"/>
        </w:rPr>
      </w:pPr>
      <w:bookmarkStart w:id="2" w:name="_Toc156812967"/>
      <w:r w:rsidRPr="0051201E">
        <w:rPr>
          <w:rFonts w:ascii="Khmer MEF2" w:hAnsi="Khmer MEF2" w:cs="Khmer MEF2"/>
          <w:color w:val="auto"/>
          <w:sz w:val="24"/>
          <w:szCs w:val="24"/>
          <w:cs/>
        </w:rPr>
        <w:lastRenderedPageBreak/>
        <w:t>១.</w:t>
      </w:r>
      <w:r w:rsidR="008C300A" w:rsidRPr="0051201E">
        <w:rPr>
          <w:rFonts w:ascii="Khmer MEF2" w:hAnsi="Khmer MEF2" w:cs="Khmer MEF2"/>
          <w:color w:val="auto"/>
          <w:sz w:val="24"/>
          <w:szCs w:val="24"/>
          <w:cs/>
        </w:rPr>
        <w:t>សេចក្តីផ្តើម</w:t>
      </w:r>
      <w:bookmarkEnd w:id="1"/>
      <w:bookmarkEnd w:id="0"/>
      <w:bookmarkEnd w:id="2"/>
    </w:p>
    <w:p w14:paraId="1978E4AA" w14:textId="77777777" w:rsidR="00D315A5" w:rsidRPr="00A07FA5" w:rsidRDefault="00D315A5" w:rsidP="00A07FA5">
      <w:pPr>
        <w:spacing w:after="0" w:line="235" w:lineRule="auto"/>
        <w:ind w:firstLine="720"/>
        <w:jc w:val="both"/>
        <w:rPr>
          <w:rFonts w:ascii="Khmer MEF1" w:hAnsi="Khmer MEF1" w:cs="Khmer MEF1"/>
          <w:sz w:val="2"/>
          <w:szCs w:val="2"/>
          <w:lang w:val="ca-ES"/>
        </w:rPr>
      </w:pPr>
    </w:p>
    <w:p w14:paraId="50A0A9C4" w14:textId="797C1F11" w:rsidR="00741B9E" w:rsidRPr="00BB2D4E" w:rsidRDefault="00741B9E" w:rsidP="00741B9E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 w:themeColor="text1"/>
          <w:sz w:val="24"/>
          <w:szCs w:val="24"/>
          <w:lang w:val="ca-ES"/>
        </w:rPr>
      </w:pPr>
      <w:r w:rsidRPr="00EE7CDC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ដោយអនុលោ</w:t>
      </w:r>
      <w:r w:rsidRPr="00EE7CDC">
        <w:rPr>
          <w:rFonts w:ascii="Khmer MEF1" w:hAnsi="Khmer MEF1" w:cs="Khmer MEF1"/>
          <w:color w:val="000000" w:themeColor="text1"/>
          <w:spacing w:val="-2"/>
          <w:sz w:val="24"/>
          <w:szCs w:val="24"/>
          <w:cs/>
          <w:lang w:val="ca-ES"/>
        </w:rPr>
        <w:t>មតាមផែន</w:t>
      </w:r>
      <w:r w:rsidR="00EE7CDC" w:rsidRPr="00EE7CDC">
        <w:rPr>
          <w:rFonts w:ascii="Khmer MEF1" w:hAnsi="Khmer MEF1" w:cs="Khmer MEF1" w:hint="cs"/>
          <w:color w:val="000000" w:themeColor="text1"/>
          <w:spacing w:val="-2"/>
          <w:sz w:val="24"/>
          <w:szCs w:val="24"/>
          <w:cs/>
          <w:lang w:val="ca-ES"/>
        </w:rPr>
        <w:t>ការ</w:t>
      </w:r>
      <w:r w:rsidRPr="00EE7CDC">
        <w:rPr>
          <w:rFonts w:ascii="Khmer MEF1" w:hAnsi="Khmer MEF1" w:cs="Khmer MEF1"/>
          <w:color w:val="000000" w:themeColor="text1"/>
          <w:spacing w:val="-2"/>
          <w:sz w:val="24"/>
          <w:szCs w:val="24"/>
          <w:cs/>
          <w:lang w:val="ca-ES"/>
        </w:rPr>
        <w:t>អភិវឌ្ឍន៍</w:t>
      </w:r>
      <w:r w:rsidRPr="00EE7CDC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អង្គភាពសវនកម្មផ្ទៃក្នុងនៃអាជ្ញាធរសេវាហិរញ្ញវត្ថុមិ</w:t>
      </w:r>
      <w:r w:rsidRPr="00EE7CDC">
        <w:rPr>
          <w:rFonts w:ascii="Khmer MEF1" w:hAnsi="Khmer MEF1" w:cs="Khmer MEF1"/>
          <w:color w:val="000000" w:themeColor="text1"/>
          <w:spacing w:val="-2"/>
          <w:sz w:val="24"/>
          <w:szCs w:val="24"/>
          <w:cs/>
          <w:lang w:val="ca-ES"/>
        </w:rPr>
        <w:t>នមែនធនាគារ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cs/>
          <w:lang w:val="ca-ES"/>
        </w:rPr>
        <w:t>សម្រាប់រយៈពេល ១០ឆ្នាំ (២០២១-២០៣០) ផែនការសកម្មភាពបីឆ្នាំរំកិល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lang w:val="ca-ES"/>
        </w:rPr>
        <w:t xml:space="preserve">​ 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cs/>
          <w:lang w:val="ca-ES"/>
        </w:rPr>
        <w:t>២០២៤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lang w:val="ca-ES"/>
        </w:rPr>
        <w:t>-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cs/>
          <w:lang w:val="ca-ES"/>
        </w:rPr>
        <w:t>២០២៦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lang w:val="ca-ES"/>
        </w:rPr>
        <w:t xml:space="preserve"> 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cs/>
          <w:lang w:val="ca-ES"/>
        </w:rPr>
        <w:t>និងផែនការ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យុទ្ធសាស្រ្តសវនកម្ម ២០២៤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lang w:val="ca-ES"/>
        </w:rPr>
        <w:t>-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២០២៦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របស់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lang w:val="ca-ES"/>
        </w:rPr>
        <w:t>​​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អង្គភាពសវនកម្មផ្ទៃក្នុងនៃអាជ្ញាធរសេវាហិរញ្ញវត្ថុមិនមែនធនាគារ</w:t>
      </w:r>
      <w:r w:rsidRPr="00E35713">
        <w:rPr>
          <w:rFonts w:ascii="Khmer MEF1" w:hAnsi="Khmer MEF1" w:cs="Khmer MEF1"/>
          <w:b/>
          <w:bCs/>
          <w:color w:val="000000" w:themeColor="text1"/>
          <w:spacing w:val="4"/>
          <w:sz w:val="24"/>
          <w:szCs w:val="24"/>
          <w:cs/>
          <w:lang w:val="ca-ES"/>
        </w:rPr>
        <w:t xml:space="preserve"> </w:t>
      </w:r>
      <w:r w:rsidRPr="00D87785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val="ca-ES"/>
        </w:rPr>
        <w:t>(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អ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ស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ហ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Pr="00D87785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val="ca-ES"/>
        </w:rPr>
        <w:t>)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អង្គភាព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សវន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កម្ម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ផ្ទៃក្នុង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នៃ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អ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ស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ហ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 xml:space="preserve">. 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នឹង</w:t>
      </w:r>
      <w:r w:rsidRPr="00D87785">
        <w:rPr>
          <w:rFonts w:ascii="Khmer MEF1" w:hAnsi="Khmer MEF1" w:cs="Khmer MEF1"/>
          <w:spacing w:val="-4"/>
          <w:sz w:val="24"/>
          <w:szCs w:val="24"/>
          <w:cs/>
          <w:lang w:val="ca-ES"/>
        </w:rPr>
        <w:t>អនុវត្តសវនកម្មអនុលោមភាព សវនកម្មសមិទ្ធកម្ម</w:t>
      </w:r>
      <w:r w:rsidRPr="00D87785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សវនកម្ម</w:t>
      </w:r>
      <w:r w:rsidRPr="00D87785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ហិរញ្ញវត្ថុ </w:t>
      </w:r>
      <w:r w:rsidRPr="00D87785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ការ</w:t>
      </w:r>
      <w:r w:rsidRPr="00D87785">
        <w:rPr>
          <w:rFonts w:ascii="Khmer MEF1" w:hAnsi="Khmer MEF1" w:cs="Khmer MEF1"/>
          <w:spacing w:val="-6"/>
          <w:sz w:val="24"/>
          <w:szCs w:val="24"/>
          <w:cs/>
          <w:lang w:val="ca-ES"/>
        </w:rPr>
        <w:t>តាមដានការអនុវត្តអនុសាសន៍សវនកម្មអនុលោមភាពនិងសវនកម្មសមិទ្ធកម្ម និងការពិនិត្យឡើងវិញ</w:t>
      </w:r>
      <w:r w:rsidRPr="00D87785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ការអនុវត្តការប្រមូលចំណូល ការអនុវត្តចំណាយ </w:t>
      </w:r>
      <w:r w:rsidRPr="00D87785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និង</w:t>
      </w:r>
      <w:r w:rsidRPr="00D87785">
        <w:rPr>
          <w:rFonts w:ascii="Khmer MEF1" w:hAnsi="Khmer MEF1" w:cs="Khmer MEF1"/>
          <w:spacing w:val="4"/>
          <w:sz w:val="24"/>
          <w:szCs w:val="24"/>
          <w:cs/>
          <w:lang w:val="ca-ES"/>
        </w:rPr>
        <w:t>ការបង់ភាគទានប្រចាំត្រីមាស និងប្រចាំឆ្នាំ​ លើ</w:t>
      </w:r>
      <w:r w:rsidRPr="00D87785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និយ័តករ</w:t>
      </w:r>
      <w:r>
        <w:rPr>
          <w:rFonts w:ascii="Khmer MEF1" w:hAnsi="Khmer MEF1" w:cs="Khmer MEF1" w:hint="cs"/>
          <w:sz w:val="24"/>
          <w:szCs w:val="24"/>
          <w:cs/>
          <w:lang w:val="ca-ES"/>
        </w:rPr>
        <w:t>ធានារ៉ាប់រងកម្ពុជា</w:t>
      </w:r>
      <w:r w:rsidRPr="0067353A">
        <w:rPr>
          <w:rFonts w:ascii="Khmer MEF1" w:hAnsi="Khmer MEF1" w:cs="Khmer MEF1" w:hint="cs"/>
          <w:sz w:val="24"/>
          <w:szCs w:val="24"/>
          <w:cs/>
          <w:lang w:val="ca-ES"/>
        </w:rPr>
        <w:t xml:space="preserve"> (</w:t>
      </w:r>
      <w:r w:rsidRPr="0067353A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ធ</w:t>
      </w:r>
      <w:r w:rsidRPr="0067353A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ក</w:t>
      </w:r>
      <w:r w:rsidRPr="0067353A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</w:t>
      </w:r>
      <w:r w:rsidRPr="0067353A">
        <w:rPr>
          <w:rFonts w:ascii="Khmer MEF1" w:hAnsi="Khmer MEF1" w:cs="Khmer MEF1" w:hint="cs"/>
          <w:sz w:val="24"/>
          <w:szCs w:val="24"/>
          <w:cs/>
          <w:lang w:val="ca-ES"/>
        </w:rPr>
        <w:t>)</w:t>
      </w:r>
      <w:r w:rsidRPr="0067353A">
        <w:rPr>
          <w:rFonts w:ascii="Khmer MEF1" w:hAnsi="Khmer MEF1" w:cs="Khmer MEF1"/>
          <w:sz w:val="24"/>
          <w:szCs w:val="24"/>
          <w:cs/>
          <w:lang w:val="ca-ES"/>
        </w:rPr>
        <w:t>សម្រាប់ឆ្នាំ២០២៤។</w:t>
      </w:r>
      <w:r w:rsidRPr="0067353A">
        <w:rPr>
          <w:rFonts w:ascii="Khmer MEF1" w:hAnsi="Khmer MEF1" w:cs="Khmer MEF1"/>
          <w:sz w:val="24"/>
          <w:szCs w:val="24"/>
          <w:lang w:val="ca-ES"/>
        </w:rPr>
        <w:t xml:space="preserve"> </w:t>
      </w:r>
    </w:p>
    <w:p w14:paraId="3E9DB1C0" w14:textId="0016F9ED" w:rsidR="00741B9E" w:rsidRPr="00A72D76" w:rsidRDefault="00741B9E" w:rsidP="00741B9E">
      <w:pPr>
        <w:spacing w:after="0" w:line="228" w:lineRule="auto"/>
        <w:ind w:right="576" w:firstLine="720"/>
        <w:jc w:val="both"/>
        <w:rPr>
          <w:rFonts w:ascii="!Khmer MEF1" w:hAnsi="!Khmer MEF1" w:cs="!Khmer MEF1"/>
          <w:sz w:val="24"/>
          <w:szCs w:val="24"/>
          <w:lang w:val="ca-ES"/>
        </w:rPr>
      </w:pPr>
      <w:r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ដើម្បីធានាបាននូវប្រសិទ្ធភាព</w:t>
      </w:r>
      <w:r w:rsidRPr="0067353A">
        <w:rPr>
          <w:rFonts w:ascii="!Khmer MEF1" w:hAnsi="!Khmer MEF1" w:cs="!Khmer MEF1"/>
          <w:spacing w:val="-6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និងស័ក្តិសិទ្ធ</w:t>
      </w:r>
      <w:r w:rsidRPr="0067353A">
        <w:rPr>
          <w:rFonts w:ascii="!Khmer MEF1" w:hAnsi="!Khmer MEF1" w:cs="!Khmer MEF1" w:hint="cs"/>
          <w:spacing w:val="-6"/>
          <w:sz w:val="24"/>
          <w:szCs w:val="24"/>
          <w:cs/>
          <w:lang w:val="ca-ES"/>
        </w:rPr>
        <w:t>ិ</w:t>
      </w:r>
      <w:r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ភាពក្នុងការ</w:t>
      </w:r>
      <w:r w:rsidRPr="0067353A">
        <w:rPr>
          <w:rFonts w:ascii="!Khmer MEF1" w:hAnsi="!Khmer MEF1" w:cs="!Khmer MEF1" w:hint="cs"/>
          <w:spacing w:val="-6"/>
          <w:sz w:val="24"/>
          <w:szCs w:val="24"/>
          <w:cs/>
          <w:lang w:val="ca-ES"/>
        </w:rPr>
        <w:t>អនុវត្ត</w:t>
      </w:r>
      <w:r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សវនកម្មអនុលោមភាព</w:t>
      </w:r>
      <w:r w:rsidRPr="0067353A">
        <w:rPr>
          <w:rFonts w:ascii="!Khmer MEF1" w:hAnsi="!Khmer MEF1" w:cs="!Khmer MEF1" w:hint="cs"/>
          <w:spacing w:val="-6"/>
          <w:sz w:val="24"/>
          <w:szCs w:val="24"/>
          <w:cs/>
          <w:lang w:val="ca-ES"/>
        </w:rPr>
        <w:t xml:space="preserve"> សវនកម្ម</w:t>
      </w:r>
      <w:r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សមិទ្ធកម្ម</w:t>
      </w:r>
      <w:r w:rsidRPr="00060559">
        <w:rPr>
          <w:rFonts w:ascii="!Khmer MEF1" w:hAnsi="!Khmer MEF1" w:cs="!Khmer MEF1" w:hint="cs"/>
          <w:spacing w:val="-12"/>
          <w:sz w:val="24"/>
          <w:szCs w:val="24"/>
          <w:cs/>
          <w:lang w:val="ca-ES"/>
        </w:rPr>
        <w:t xml:space="preserve"> និងសវនកម្មហិរញ្ញវត្ថុ</w:t>
      </w:r>
      <w:r w:rsidRPr="00060559">
        <w:rPr>
          <w:rFonts w:ascii="!Khmer MEF1" w:hAnsi="!Khmer MEF1" w:cs="!Khmer MEF1"/>
          <w:spacing w:val="-12"/>
          <w:sz w:val="24"/>
          <w:szCs w:val="24"/>
          <w:lang w:val="ca-ES"/>
        </w:rPr>
        <w:t xml:space="preserve"> </w:t>
      </w:r>
      <w:r w:rsidRPr="00060559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>អង្គភាពសវនកម្មផ្ទៃក្នុងនៃ</w:t>
      </w:r>
      <w:r w:rsidRPr="00060559">
        <w:rPr>
          <w:rFonts w:ascii="!Khmer MEF1" w:hAnsi="!Khmer MEF1" w:cs="!Khmer MEF1"/>
          <w:spacing w:val="-12"/>
          <w:sz w:val="24"/>
          <w:szCs w:val="24"/>
          <w:lang w:val="ca-ES"/>
        </w:rPr>
        <w:t xml:space="preserve"> 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cs/>
          <w:lang w:val="ca-ES"/>
        </w:rPr>
        <w:t>អ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lang w:val="ca-ES"/>
        </w:rPr>
        <w:t>.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cs/>
          <w:lang w:val="ca-ES"/>
        </w:rPr>
        <w:t>ស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lang w:val="ca-ES"/>
        </w:rPr>
        <w:t>.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cs/>
          <w:lang w:val="ca-ES"/>
        </w:rPr>
        <w:t>ហ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lang w:val="ca-ES"/>
        </w:rPr>
        <w:t>.</w:t>
      </w:r>
      <w:r w:rsidRPr="00060559">
        <w:rPr>
          <w:rFonts w:ascii="!Khmer MEF1" w:hAnsi="!Khmer MEF1" w:cs="!Khmer MEF1"/>
          <w:spacing w:val="-12"/>
          <w:szCs w:val="22"/>
          <w:lang w:val="ca-ES"/>
        </w:rPr>
        <w:t xml:space="preserve"> </w:t>
      </w:r>
      <w:r w:rsidRPr="00060559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>ត្រូវធ្វើការស្វែងយល់</w:t>
      </w:r>
      <w:r>
        <w:rPr>
          <w:rFonts w:ascii="!Khmer MEF1" w:hAnsi="!Khmer MEF1" w:cs="!Khmer MEF1" w:hint="cs"/>
          <w:spacing w:val="-12"/>
          <w:sz w:val="24"/>
          <w:szCs w:val="24"/>
          <w:cs/>
          <w:lang w:val="ca-ES"/>
        </w:rPr>
        <w:t xml:space="preserve"> </w:t>
      </w:r>
      <w:r w:rsidRPr="0067353A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ធ</w:t>
      </w:r>
      <w:r w:rsidRPr="0067353A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ក</w:t>
      </w:r>
      <w:r w:rsidRPr="0067353A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</w:t>
      </w:r>
      <w:r w:rsidRPr="00A72D76">
        <w:rPr>
          <w:rFonts w:ascii="!Khmer MEF1" w:hAnsi="!Khmer MEF1" w:cs="!Khmer MEF1" w:hint="cs"/>
          <w:b/>
          <w:bCs/>
          <w:spacing w:val="4"/>
          <w:sz w:val="24"/>
          <w:szCs w:val="24"/>
          <w:cs/>
          <w:lang w:val="ca-ES"/>
        </w:rPr>
        <w:t xml:space="preserve"> </w:t>
      </w:r>
      <w:r w:rsidRPr="00A72D76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ក្នុងគោលបំណងកំណត់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នូវហានិភ័យ</w:t>
      </w:r>
      <w:r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និងរៀបចំផែនការសវនកម្មឆ្នាំ២០២</w:t>
      </w:r>
      <w:r w:rsidRPr="0067353A">
        <w:rPr>
          <w:rFonts w:ascii="!Khmer MEF1" w:hAnsi="!Khmer MEF1" w:cs="!Khmer MEF1" w:hint="cs"/>
          <w:spacing w:val="2"/>
          <w:sz w:val="24"/>
          <w:szCs w:val="24"/>
          <w:cs/>
          <w:lang w:val="ca-ES"/>
        </w:rPr>
        <w:t>៤</w:t>
      </w:r>
      <w:r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ឱ្យបានច្បាស់លាស់</w:t>
      </w:r>
      <w:r w:rsidRPr="0067353A">
        <w:rPr>
          <w:rFonts w:ascii="!Khmer MEF1" w:hAnsi="!Khmer MEF1" w:cs="!Khmer MEF1" w:hint="cs"/>
          <w:spacing w:val="2"/>
          <w:sz w:val="24"/>
          <w:szCs w:val="24"/>
          <w:cs/>
          <w:lang w:val="ca-ES"/>
        </w:rPr>
        <w:t xml:space="preserve"> ដោយត្រូវ</w:t>
      </w:r>
      <w:r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>​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កំណត់</w:t>
      </w:r>
      <w:r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>​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បាននូវប្រធានបទ</w:t>
      </w:r>
      <w:r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8"/>
          <w:sz w:val="24"/>
          <w:szCs w:val="24"/>
          <w:cs/>
          <w:lang w:val="ca-ES"/>
        </w:rPr>
        <w:t>ក៏ដូចជាលក្ខណៈវិនិច្ឆ័យសវនកម្ម</w:t>
      </w:r>
      <w:r w:rsidRPr="0067353A">
        <w:rPr>
          <w:rFonts w:ascii="!Khmer MEF1" w:hAnsi="!Khmer MEF1" w:cs="!Khmer MEF1"/>
          <w:spacing w:val="8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8"/>
          <w:sz w:val="24"/>
          <w:szCs w:val="24"/>
          <w:cs/>
          <w:lang w:val="ca-ES"/>
        </w:rPr>
        <w:t>ជាមុនសិន។</w:t>
      </w:r>
      <w:r w:rsidRPr="0067353A">
        <w:rPr>
          <w:rFonts w:ascii="!Khmer MEF1" w:hAnsi="!Khmer MEF1" w:cs="!Khmer MEF1" w:hint="cs"/>
          <w:spacing w:val="8"/>
          <w:sz w:val="24"/>
          <w:szCs w:val="24"/>
          <w:cs/>
          <w:lang w:val="ca-ES"/>
        </w:rPr>
        <w:t xml:space="preserve"> </w:t>
      </w:r>
      <w:r w:rsidRPr="0067353A">
        <w:rPr>
          <w:rFonts w:ascii="Khmer MEF1" w:hAnsi="Khmer MEF1" w:cs="Khmer MEF1"/>
          <w:spacing w:val="8"/>
          <w:sz w:val="24"/>
          <w:szCs w:val="24"/>
          <w:cs/>
          <w:lang w:val="ca-ES"/>
        </w:rPr>
        <w:t>ជាមួយគ្នានេះ ការតាមដានការអនុវត្ត​អនុសាសន៍សវនកម្ម</w:t>
      </w:r>
      <w:r w:rsidRPr="0067353A">
        <w:rPr>
          <w:rFonts w:ascii="Khmer MEF1" w:hAnsi="Khmer MEF1" w:cs="Khmer MEF1"/>
          <w:sz w:val="24"/>
          <w:szCs w:val="24"/>
          <w:cs/>
          <w:lang w:val="ca-ES"/>
        </w:rPr>
        <w:t xml:space="preserve">អនុលោមភាព និងសវនកម្មសមិទ្ធកម្ម និងការពិនិត្យឡើងវិញការអនុវត្តការប្រមូលចំណូល ការអនុវត្តចំណាយ </w:t>
      </w:r>
      <w:r w:rsidRPr="00741B9E"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>និង</w:t>
      </w:r>
      <w:r w:rsidRPr="00741B9E">
        <w:rPr>
          <w:rFonts w:ascii="Khmer MEF1" w:hAnsi="Khmer MEF1" w:cs="Khmer MEF1"/>
          <w:spacing w:val="-14"/>
          <w:sz w:val="24"/>
          <w:szCs w:val="24"/>
          <w:cs/>
          <w:lang w:val="ca-ES"/>
        </w:rPr>
        <w:t>ការបង់ភាគទាន​ប្រចាំត្រីមាស និងប្រចាំឆ្នាំ​ លើ</w:t>
      </w:r>
      <w:r w:rsidRPr="00741B9E"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 xml:space="preserve"> </w:t>
      </w:r>
      <w:r w:rsidRPr="00741B9E">
        <w:rPr>
          <w:rFonts w:ascii="Khmer MEF1" w:hAnsi="Khmer MEF1" w:cs="Khmer MEF1" w:hint="cs"/>
          <w:b/>
          <w:bCs/>
          <w:spacing w:val="-14"/>
          <w:sz w:val="24"/>
          <w:szCs w:val="24"/>
          <w:cs/>
          <w:lang w:val="ca-ES"/>
        </w:rPr>
        <w:t xml:space="preserve">ន.ធ.ក. </w:t>
      </w:r>
      <w:r w:rsidRPr="00741B9E">
        <w:rPr>
          <w:rFonts w:ascii="Khmer MEF1" w:hAnsi="Khmer MEF1" w:cs="Khmer MEF1"/>
          <w:spacing w:val="-14"/>
          <w:sz w:val="24"/>
          <w:szCs w:val="24"/>
          <w:cs/>
          <w:lang w:val="ca-ES"/>
        </w:rPr>
        <w:t>ក៏បានបញ្ចូលទៅក្នុងផែនការសវនកម្មឆ្នាំ២០២៤ ផងដែរ។</w:t>
      </w:r>
    </w:p>
    <w:p w14:paraId="42B8DBA8" w14:textId="24C08CE5" w:rsidR="00741B9E" w:rsidRDefault="00741B9E" w:rsidP="00741B9E">
      <w:pPr>
        <w:spacing w:after="0" w:line="228" w:lineRule="auto"/>
        <w:ind w:right="576" w:firstLine="720"/>
        <w:jc w:val="both"/>
        <w:rPr>
          <w:rFonts w:ascii="Khmer MEF1" w:hAnsi="Khmer MEF1" w:cs="Khmer MEF1"/>
          <w:spacing w:val="-14"/>
          <w:sz w:val="24"/>
          <w:szCs w:val="24"/>
          <w:lang w:val="ca-ES"/>
        </w:rPr>
      </w:pP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បន្ទាប់</w:t>
      </w:r>
      <w:r w:rsidRPr="00A72D76">
        <w:rPr>
          <w:rFonts w:ascii="!Khmer MEF1" w:hAnsi="!Khmer MEF1" w:cs="!Khmer MEF1"/>
          <w:spacing w:val="-4"/>
          <w:sz w:val="24"/>
          <w:szCs w:val="24"/>
          <w:lang w:val="ca-ES"/>
        </w:rPr>
        <w:t>​</w:t>
      </w: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ពី</w:t>
      </w:r>
      <w:r w:rsidRPr="00A72D76">
        <w:rPr>
          <w:rFonts w:ascii="!Khmer MEF1" w:hAnsi="!Khmer MEF1" w:cs="!Khmer MEF1"/>
          <w:spacing w:val="-4"/>
          <w:sz w:val="24"/>
          <w:szCs w:val="24"/>
          <w:lang w:val="ca-ES"/>
        </w:rPr>
        <w:t>​</w:t>
      </w: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ទទួល</w:t>
      </w:r>
      <w:r w:rsidRPr="00A72D76">
        <w:rPr>
          <w:rFonts w:ascii="!Khmer MEF1" w:hAnsi="!Khmer MEF1" w:cs="!Khmer MEF1"/>
          <w:spacing w:val="-4"/>
          <w:sz w:val="24"/>
          <w:szCs w:val="24"/>
          <w:lang w:val="ca-ES"/>
        </w:rPr>
        <w:t>​</w:t>
      </w: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បានការឯកភាព</w:t>
      </w:r>
      <w:r w:rsidRPr="00A72D76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>ដ៏ខ្ពង់ខ្ពស់</w:t>
      </w: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ពី</w:t>
      </w:r>
      <w:r w:rsidRPr="00A72D76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 xml:space="preserve"> </w:t>
      </w:r>
      <w:r w:rsidRPr="00A72D76">
        <w:rPr>
          <w:rFonts w:ascii="Khmer MEF2" w:hAnsi="Khmer MEF2" w:cs="Khmer MEF2" w:hint="cs"/>
          <w:spacing w:val="-4"/>
          <w:sz w:val="24"/>
          <w:szCs w:val="24"/>
          <w:cs/>
        </w:rPr>
        <w:t>ឯកឧត្តមអគ្គបណ្ឌិតសភាចារ្យ ឧបនាយករដ្ឋមន្រ្ដី រដ្ឋមន្រ្តី</w:t>
      </w:r>
      <w:r w:rsidRPr="00A72D76">
        <w:rPr>
          <w:rFonts w:ascii="Khmer MEF2" w:hAnsi="Khmer MEF2" w:cs="Khmer MEF2" w:hint="cs"/>
          <w:sz w:val="24"/>
          <w:szCs w:val="24"/>
          <w:cs/>
        </w:rPr>
        <w:t xml:space="preserve"> ក្រសួងសេដ្ឋកិច្ចនិងហិរញ្ញវត្ថុ</w:t>
      </w:r>
      <w:r w:rsidRPr="00A72D76">
        <w:rPr>
          <w:rFonts w:ascii="Khmer MEF2" w:hAnsi="Khmer MEF2" w:cs="Khmer MEF2"/>
          <w:sz w:val="24"/>
          <w:szCs w:val="24"/>
          <w:lang w:val="ca-ES"/>
        </w:rPr>
        <w:t xml:space="preserve"> </w:t>
      </w:r>
      <w:r w:rsidRPr="00A72D76">
        <w:rPr>
          <w:rFonts w:ascii="Khmer MEF1" w:hAnsi="Khmer MEF1" w:cs="Khmer MEF1" w:hint="cs"/>
          <w:sz w:val="24"/>
          <w:szCs w:val="24"/>
          <w:cs/>
          <w:lang w:val="ca-ES"/>
        </w:rPr>
        <w:t>និង</w:t>
      </w:r>
      <w:r w:rsidRPr="00A72D76">
        <w:rPr>
          <w:rFonts w:ascii="Khmer MEF1" w:hAnsi="Khmer MEF1" w:cs="Khmer MEF1"/>
          <w:sz w:val="24"/>
          <w:szCs w:val="24"/>
          <w:lang w:val="ca-ES"/>
        </w:rPr>
        <w:t>​</w:t>
      </w:r>
      <w:r w:rsidRPr="00A72D76">
        <w:rPr>
          <w:rFonts w:ascii="Khmer MEF1" w:hAnsi="Khmer MEF1" w:cs="Khmer MEF1" w:hint="cs"/>
          <w:sz w:val="24"/>
          <w:szCs w:val="24"/>
          <w:cs/>
          <w:lang w:val="ca-ES"/>
        </w:rPr>
        <w:t>ជា</w:t>
      </w:r>
      <w:r w:rsidRPr="00A72D76">
        <w:rPr>
          <w:rFonts w:ascii="Khmer MEF1" w:hAnsi="Khmer MEF1" w:cs="Khmer MEF1"/>
          <w:sz w:val="24"/>
          <w:szCs w:val="24"/>
          <w:lang w:val="ca-ES"/>
        </w:rPr>
        <w:t>​</w:t>
      </w:r>
      <w:r w:rsidRPr="00A72D76">
        <w:rPr>
          <w:rFonts w:ascii="Khmer MEF1" w:hAnsi="Khmer MEF1" w:cs="Khmer MEF1" w:hint="cs"/>
          <w:sz w:val="24"/>
          <w:szCs w:val="24"/>
          <w:cs/>
          <w:lang w:val="ca-ES"/>
        </w:rPr>
        <w:t>ប្រធាន</w:t>
      </w:r>
      <w:r w:rsidRPr="00A72D76">
        <w:rPr>
          <w:rFonts w:ascii="Khmer MEF1" w:hAnsi="Khmer MEF1" w:cs="Khmer MEF1"/>
          <w:sz w:val="24"/>
          <w:szCs w:val="24"/>
          <w:lang w:val="ca-ES"/>
        </w:rPr>
        <w:t>​</w:t>
      </w:r>
      <w:r w:rsidRPr="00A72D76">
        <w:rPr>
          <w:rFonts w:ascii="Khmer MEF1" w:hAnsi="Khmer MEF1" w:cs="Khmer MEF1" w:hint="cs"/>
          <w:sz w:val="24"/>
          <w:szCs w:val="24"/>
          <w:cs/>
          <w:lang w:val="ca-ES"/>
        </w:rPr>
        <w:t>ក្រុមប្រឹក្សា</w:t>
      </w:r>
      <w:r w:rsidRPr="00A72D76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A72D7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អ</w:t>
      </w:r>
      <w:r w:rsidRPr="00A72D7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</w:t>
      </w:r>
      <w:r w:rsidRPr="00A72D7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ស</w:t>
      </w:r>
      <w:r w:rsidRPr="00A72D7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</w:t>
      </w:r>
      <w:r w:rsidRPr="00A72D7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ហ</w:t>
      </w:r>
      <w:r w:rsidRPr="00A72D7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</w:t>
      </w:r>
      <w:r w:rsidRPr="00A72D76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A72D76">
        <w:rPr>
          <w:rFonts w:ascii="!Khmer MEF1" w:hAnsi="!Khmer MEF1" w:cs="!Khmer MEF1"/>
          <w:sz w:val="24"/>
          <w:szCs w:val="24"/>
          <w:cs/>
          <w:lang w:val="ca-ES"/>
        </w:rPr>
        <w:t>ចុះថ្ងៃ</w:t>
      </w:r>
      <w:r w:rsidRPr="00A72D76">
        <w:rPr>
          <w:rFonts w:ascii="!Khmer MEF1" w:hAnsi="!Khmer MEF1" w:cs="!Khmer MEF1" w:hint="cs"/>
          <w:sz w:val="24"/>
          <w:szCs w:val="24"/>
          <w:cs/>
          <w:lang w:val="ca-ES"/>
        </w:rPr>
        <w:t>​</w:t>
      </w:r>
      <w:r w:rsidRPr="00A72D76">
        <w:rPr>
          <w:rFonts w:ascii="!Khmer MEF1" w:hAnsi="!Khmer MEF1" w:cs="!Khmer MEF1"/>
          <w:sz w:val="24"/>
          <w:szCs w:val="24"/>
          <w:cs/>
          <w:lang w:val="ca-ES"/>
        </w:rPr>
        <w:t>ទី</w:t>
      </w:r>
      <w:r w:rsidRPr="00A72D76">
        <w:rPr>
          <w:rFonts w:ascii="!Khmer MEF1" w:hAnsi="!Khmer MEF1" w:cs="!Khmer MEF1" w:hint="cs"/>
          <w:sz w:val="24"/>
          <w:szCs w:val="24"/>
          <w:cs/>
          <w:lang w:val="ca-ES"/>
        </w:rPr>
        <w:t>១៨</w:t>
      </w:r>
      <w:r w:rsidRPr="00A72D76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A72D76">
        <w:rPr>
          <w:rFonts w:ascii="!Khmer MEF1" w:hAnsi="!Khmer MEF1" w:cs="!Khmer MEF1"/>
          <w:sz w:val="24"/>
          <w:szCs w:val="24"/>
          <w:cs/>
          <w:lang w:val="ca-ES"/>
        </w:rPr>
        <w:t>ខែ</w:t>
      </w:r>
      <w:r w:rsidRPr="00A72D76">
        <w:rPr>
          <w:rFonts w:ascii="!Khmer MEF1" w:hAnsi="!Khmer MEF1" w:cs="!Khmer MEF1" w:hint="cs"/>
          <w:sz w:val="24"/>
          <w:szCs w:val="24"/>
          <w:cs/>
          <w:lang w:val="ca-ES"/>
        </w:rPr>
        <w:t>វិច្ឆិកា</w:t>
      </w:r>
      <w:r w:rsidRPr="00A72D76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A72D76">
        <w:rPr>
          <w:rFonts w:ascii="!Khmer MEF1" w:hAnsi="!Khmer MEF1" w:cs="!Khmer MEF1"/>
          <w:sz w:val="24"/>
          <w:szCs w:val="24"/>
          <w:cs/>
          <w:lang w:val="ca-ES"/>
        </w:rPr>
        <w:t>ឆ្នាំ២០២</w:t>
      </w:r>
      <w:r w:rsidRPr="00A72D76">
        <w:rPr>
          <w:rFonts w:ascii="!Khmer MEF1" w:hAnsi="!Khmer MEF1" w:cs="!Khmer MEF1" w:hint="cs"/>
          <w:sz w:val="24"/>
          <w:szCs w:val="24"/>
          <w:cs/>
          <w:lang w:val="ca-ES"/>
        </w:rPr>
        <w:t>៣ អង្គភាព</w:t>
      </w:r>
      <w:r w:rsidRPr="00A72D76">
        <w:rPr>
          <w:rFonts w:ascii="!Khmer MEF1" w:hAnsi="!Khmer MEF1" w:cs="!Khmer MEF1"/>
          <w:sz w:val="24"/>
          <w:szCs w:val="24"/>
          <w:lang w:val="ca-ES"/>
        </w:rPr>
        <w:t>​</w:t>
      </w:r>
      <w:r w:rsidRPr="009C3C4D">
        <w:rPr>
          <w:rFonts w:ascii="!Khmer MEF1" w:hAnsi="!Khmer MEF1" w:cs="!Khmer MEF1" w:hint="cs"/>
          <w:spacing w:val="8"/>
          <w:sz w:val="24"/>
          <w:szCs w:val="24"/>
          <w:cs/>
          <w:lang w:val="ca-ES"/>
        </w:rPr>
        <w:t xml:space="preserve">សវនកម្មផ្ទៃក្នុងនៃ </w:t>
      </w:r>
      <w:r w:rsidRPr="009C3C4D">
        <w:rPr>
          <w:rFonts w:ascii="!Khmer MEF1" w:hAnsi="!Khmer MEF1" w:cs="!Khmer MEF1" w:hint="cs"/>
          <w:b/>
          <w:bCs/>
          <w:spacing w:val="8"/>
          <w:sz w:val="24"/>
          <w:szCs w:val="24"/>
          <w:cs/>
          <w:lang w:val="ca-ES"/>
        </w:rPr>
        <w:t>អ.ស.ហ.</w:t>
      </w:r>
      <w:r w:rsidRPr="009C3C4D">
        <w:rPr>
          <w:rFonts w:ascii="!Khmer MEF1" w:hAnsi="!Khmer MEF1" w:cs="!Khmer MEF1" w:hint="cs"/>
          <w:spacing w:val="4"/>
          <w:sz w:val="24"/>
          <w:szCs w:val="24"/>
          <w:cs/>
          <w:lang w:val="ca-ES"/>
        </w:rPr>
        <w:t xml:space="preserve"> បាន</w:t>
      </w:r>
      <w:r w:rsidRPr="009C3C4D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ចុះ</w:t>
      </w:r>
      <w:r w:rsidRPr="009C3C4D">
        <w:rPr>
          <w:rFonts w:ascii="!Khmer MEF1" w:hAnsi="!Khmer MEF1" w:cs="!Khmer MEF1"/>
          <w:spacing w:val="4"/>
          <w:sz w:val="24"/>
          <w:szCs w:val="24"/>
          <w:lang w:val="ca-ES"/>
        </w:rPr>
        <w:t>​</w:t>
      </w:r>
      <w:r w:rsidRPr="009C3C4D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ជួប</w:t>
      </w:r>
      <w:r w:rsidRPr="009C3C4D">
        <w:rPr>
          <w:rFonts w:ascii="!Khmer MEF1" w:hAnsi="!Khmer MEF1" w:cs="!Khmer MEF1"/>
          <w:spacing w:val="4"/>
          <w:sz w:val="24"/>
          <w:szCs w:val="24"/>
          <w:lang w:val="ca-ES"/>
        </w:rPr>
        <w:t>​</w:t>
      </w:r>
      <w:r w:rsidRPr="009C3C4D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ពិភាក្សាស្វែងយល់</w:t>
      </w:r>
      <w:r w:rsidRPr="009C3C4D">
        <w:rPr>
          <w:rFonts w:ascii="!Khmer MEF1" w:hAnsi="!Khmer MEF1" w:cs="!Khmer MEF1" w:hint="cs"/>
          <w:spacing w:val="4"/>
          <w:sz w:val="24"/>
          <w:szCs w:val="24"/>
          <w:cs/>
          <w:lang w:val="ca-ES"/>
        </w:rPr>
        <w:t>ដល់ទីកន្លែង</w:t>
      </w:r>
      <w:r w:rsidRPr="009C3C4D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ពា</w:t>
      </w:r>
      <w:r w:rsidRPr="009C3C4D">
        <w:rPr>
          <w:rFonts w:ascii="!Khmer MEF1" w:hAnsi="!Khmer MEF1" w:cs="!Khmer MEF1"/>
          <w:spacing w:val="6"/>
          <w:sz w:val="24"/>
          <w:szCs w:val="24"/>
          <w:cs/>
          <w:lang w:val="ca-ES"/>
        </w:rPr>
        <w:t>ក់ព័ន្ធនឹងប្រព័ន្ធត្រួតពិនិត្យផ្ទៃក្នុង</w:t>
      </w:r>
      <w:r w:rsidRPr="00784D32">
        <w:rPr>
          <w:rFonts w:ascii="!Khmer MEF1" w:hAnsi="!Khmer MEF1" w:cs="!Khmer MEF1" w:hint="cs"/>
          <w:spacing w:val="-2"/>
          <w:sz w:val="24"/>
          <w:szCs w:val="24"/>
          <w:cs/>
          <w:lang w:val="ca-ES"/>
        </w:rPr>
        <w:t>​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ដោយ</w:t>
      </w:r>
      <w:r w:rsidRPr="00741B9E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>​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ផ្ទាល់</w:t>
      </w:r>
      <w:r w:rsidRPr="00741B9E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>​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ជា</w:t>
      </w:r>
      <w:r w:rsidRPr="00741B9E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>​​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មួយថ្នាក់ដឹកនាំ</w:t>
      </w:r>
      <w:r w:rsidRPr="00741B9E">
        <w:rPr>
          <w:rFonts w:ascii="!Khmer MEF1" w:hAnsi="!Khmer MEF1" w:cs="!Khmer MEF1"/>
          <w:spacing w:val="-4"/>
          <w:sz w:val="24"/>
          <w:szCs w:val="24"/>
          <w:lang w:val="ca-ES"/>
        </w:rPr>
        <w:t xml:space="preserve"> 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និង</w:t>
      </w:r>
      <w:r w:rsidRPr="00741B9E">
        <w:rPr>
          <w:rFonts w:ascii="!Khmer MEF1" w:hAnsi="!Khmer MEF1" w:cs="!Khmer MEF1"/>
          <w:spacing w:val="-4"/>
          <w:sz w:val="24"/>
          <w:szCs w:val="24"/>
          <w:lang w:val="ca-ES"/>
        </w:rPr>
        <w:t>​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មន្ត្រីជំនាញ</w:t>
      </w:r>
      <w:r w:rsidRPr="00741B9E">
        <w:rPr>
          <w:rFonts w:ascii="!Khmer MEF1" w:hAnsi="!Khmer MEF1" w:cs="!Khmer MEF1"/>
          <w:spacing w:val="-4"/>
          <w:sz w:val="24"/>
          <w:szCs w:val="24"/>
          <w:lang w:val="ca-ES"/>
        </w:rPr>
        <w:t>​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នៃ</w:t>
      </w:r>
      <w:r w:rsidRPr="00741B9E">
        <w:rPr>
          <w:rFonts w:ascii="!Khmer MEF1" w:hAnsi="!Khmer MEF1" w:cs="!Khmer MEF1"/>
          <w:spacing w:val="-4"/>
          <w:sz w:val="24"/>
          <w:szCs w:val="24"/>
          <w:lang w:val="ca-ES"/>
        </w:rPr>
        <w:t>​</w:t>
      </w:r>
      <w:r w:rsidRPr="00741B9E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 xml:space="preserve"> </w:t>
      </w:r>
      <w:r w:rsidRPr="00741B9E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ន.ធ.ក.</w:t>
      </w:r>
      <w:r w:rsidRPr="00741B9E">
        <w:rPr>
          <w:rFonts w:ascii="!Khmer MEF1" w:hAnsi="!Khmer MEF1" w:cs="!Khmer MEF1"/>
          <w:b/>
          <w:bCs/>
          <w:spacing w:val="-4"/>
          <w:sz w:val="24"/>
          <w:szCs w:val="24"/>
          <w:lang w:val="ca-ES"/>
        </w:rPr>
        <w:t xml:space="preserve"> </w:t>
      </w:r>
      <w:r w:rsidRPr="00741B9E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>នៅ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ថ្ងៃទ</w:t>
      </w:r>
      <w:r w:rsidRPr="00741B9E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>ី១១</w:t>
      </w:r>
      <w:r w:rsidRPr="00741B9E">
        <w:rPr>
          <w:rFonts w:ascii="!Khmer MEF1" w:hAnsi="!Khmer MEF1" w:cs="!Khmer MEF1"/>
          <w:spacing w:val="-4"/>
          <w:sz w:val="24"/>
          <w:szCs w:val="24"/>
          <w:lang w:val="ca-ES"/>
        </w:rPr>
        <w:t xml:space="preserve"> 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ខែ</w:t>
      </w:r>
      <w:r w:rsidRPr="00741B9E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>ធ្នូ</w:t>
      </w:r>
      <w:r w:rsidRPr="00741B9E">
        <w:rPr>
          <w:rFonts w:ascii="!Khmer MEF1" w:hAnsi="!Khmer MEF1" w:cs="!Khmer MEF1"/>
          <w:spacing w:val="-4"/>
          <w:sz w:val="24"/>
          <w:szCs w:val="24"/>
          <w:lang w:val="ca-ES"/>
        </w:rPr>
        <w:t xml:space="preserve"> 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ឆ្នាំ២០២</w:t>
      </w:r>
      <w:r w:rsidRPr="00741B9E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>៣</w:t>
      </w:r>
      <w:r w:rsidRPr="00741B9E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។</w:t>
      </w:r>
      <w:r w:rsidRPr="00741B9E">
        <w:rPr>
          <w:rFonts w:ascii="!Khmer MEF1" w:hAnsi="!Khmer MEF1" w:cs="!Khmer MEF1"/>
          <w:spacing w:val="-4"/>
          <w:sz w:val="24"/>
          <w:szCs w:val="24"/>
          <w:lang w:val="ca-ES"/>
        </w:rPr>
        <w:t xml:space="preserve"> </w:t>
      </w:r>
      <w:r w:rsidRPr="00741B9E">
        <w:rPr>
          <w:rFonts w:ascii="Khmer MEF1" w:hAnsi="Khmer MEF1" w:cs="Khmer MEF1"/>
          <w:spacing w:val="-4"/>
          <w:sz w:val="24"/>
          <w:szCs w:val="24"/>
          <w:cs/>
          <w:lang w:val="ca-ES"/>
        </w:rPr>
        <w:t>មន្ត្រីជំនាញទទួលបន្ទុក</w:t>
      </w:r>
      <w:r w:rsidRPr="00784D32">
        <w:rPr>
          <w:rFonts w:ascii="!Khmer MEF1" w:hAnsi="!Khmer MEF1" w:cs="!Khmer MEF1"/>
          <w:spacing w:val="2"/>
          <w:sz w:val="24"/>
          <w:szCs w:val="24"/>
          <w:lang w:val="ca-ES"/>
        </w:rPr>
        <w:t>​</w:t>
      </w:r>
      <w:r>
        <w:rPr>
          <w:rFonts w:ascii="!Khmer MEF1" w:hAnsi="!Khmer MEF1" w:cs="!Khmer MEF1" w:hint="cs"/>
          <w:spacing w:val="2"/>
          <w:sz w:val="24"/>
          <w:szCs w:val="24"/>
          <w:cs/>
          <w:lang w:val="ca-ES"/>
        </w:rPr>
        <w:t xml:space="preserve"> </w:t>
      </w:r>
      <w:r w:rsidRPr="00741B9E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ន.ធ.ក.</w:t>
      </w:r>
      <w:r w:rsidRPr="00741B9E">
        <w:rPr>
          <w:rFonts w:ascii="!Khmer MEF1" w:hAnsi="!Khmer MEF1" w:cs="!Khmer MEF1"/>
          <w:b/>
          <w:bCs/>
          <w:spacing w:val="-4"/>
          <w:sz w:val="24"/>
          <w:szCs w:val="24"/>
          <w:lang w:val="ca-ES"/>
        </w:rPr>
        <w:t xml:space="preserve"> </w:t>
      </w:r>
      <w:r w:rsidRPr="00720A8D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បានរៀបចំពិនិត្យ</w:t>
      </w:r>
      <w:r w:rsidRPr="00720A8D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</w:t>
      </w:r>
      <w:r w:rsidRPr="00720A8D">
        <w:rPr>
          <w:rFonts w:ascii="Khmer MEF1" w:hAnsi="Khmer MEF1" w:cs="Khmer MEF1"/>
          <w:spacing w:val="-2"/>
          <w:sz w:val="24"/>
          <w:szCs w:val="24"/>
          <w:cs/>
          <w:lang w:val="ca-ES"/>
        </w:rPr>
        <w:t>និងវាយតម្លៃទៅលើព័ត៌មានដែលទទួលបានក្នុងដំណើរការស្វែងយល់</w:t>
      </w:r>
      <w:r w:rsidRPr="00720A8D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Pr="00741B9E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ន.ធ.ក.</w:t>
      </w:r>
      <w:r w:rsidRPr="00741B9E">
        <w:rPr>
          <w:rFonts w:ascii="!Khmer MEF1" w:hAnsi="!Khmer MEF1" w:cs="!Khmer MEF1"/>
          <w:b/>
          <w:bCs/>
          <w:spacing w:val="-4"/>
          <w:sz w:val="24"/>
          <w:szCs w:val="24"/>
          <w:lang w:val="ca-ES"/>
        </w:rPr>
        <w:t xml:space="preserve"> </w:t>
      </w:r>
      <w:r w:rsidRPr="00720A8D">
        <w:rPr>
          <w:rFonts w:ascii="Khmer MEF1" w:hAnsi="Khmer MEF1" w:cs="Khmer MEF1"/>
          <w:spacing w:val="-2"/>
          <w:sz w:val="24"/>
          <w:szCs w:val="24"/>
          <w:cs/>
          <w:lang w:val="ca-ES"/>
        </w:rPr>
        <w:t>ហើយ</w:t>
      </w:r>
      <w:r w:rsidRPr="00741B9E">
        <w:rPr>
          <w:rFonts w:ascii="Khmer MEF1" w:hAnsi="Khmer MEF1" w:cs="Khmer MEF1"/>
          <w:spacing w:val="4"/>
          <w:sz w:val="24"/>
          <w:szCs w:val="24"/>
          <w:cs/>
          <w:lang w:val="ca-ES"/>
        </w:rPr>
        <w:t>បានរៀបចំជារបាយការណ៍ស្តីពីការស្វែងយល់</w:t>
      </w:r>
      <w:r w:rsidRPr="00741B9E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</w:t>
      </w:r>
      <w:r w:rsidRPr="00741B9E">
        <w:rPr>
          <w:rFonts w:ascii="Khmer MEF1" w:hAnsi="Khmer MEF1" w:cs="Khmer MEF1" w:hint="cs"/>
          <w:b/>
          <w:bCs/>
          <w:spacing w:val="4"/>
          <w:sz w:val="24"/>
          <w:szCs w:val="24"/>
          <w:cs/>
          <w:lang w:val="ca-ES"/>
        </w:rPr>
        <w:t>ន.ធ.ក.</w:t>
      </w:r>
      <w:r w:rsidRPr="00741B9E">
        <w:rPr>
          <w:rFonts w:ascii="!Khmer MEF1" w:hAnsi="!Khmer MEF1" w:cs="!Khmer MEF1"/>
          <w:b/>
          <w:bCs/>
          <w:spacing w:val="4"/>
          <w:sz w:val="24"/>
          <w:szCs w:val="24"/>
          <w:lang w:val="ca-ES"/>
        </w:rPr>
        <w:t xml:space="preserve"> </w:t>
      </w:r>
      <w:r w:rsidRPr="00741B9E">
        <w:rPr>
          <w:rFonts w:ascii="Khmer MEF1" w:hAnsi="Khmer MEF1" w:cs="Khmer MEF1"/>
          <w:spacing w:val="4"/>
          <w:sz w:val="24"/>
          <w:szCs w:val="24"/>
          <w:cs/>
          <w:lang w:val="ca-ES"/>
        </w:rPr>
        <w:t>ដែលនឹងត្រូវប្រើជាមូលដ្ឋានក្នុងការរៀបចំជាផែនការ</w:t>
      </w:r>
      <w:r w:rsidRPr="008338B7">
        <w:rPr>
          <w:rFonts w:ascii="Khmer MEF1" w:hAnsi="Khmer MEF1" w:cs="Khmer MEF1"/>
          <w:sz w:val="24"/>
          <w:szCs w:val="24"/>
          <w:cs/>
          <w:lang w:val="ca-ES"/>
        </w:rPr>
        <w:t>សវនកម្មឆ្នាំ២០២</w:t>
      </w:r>
      <w:r w:rsidRPr="008338B7">
        <w:rPr>
          <w:rFonts w:ascii="Khmer MEF1" w:hAnsi="Khmer MEF1" w:cs="Khmer MEF1" w:hint="cs"/>
          <w:sz w:val="24"/>
          <w:szCs w:val="24"/>
          <w:cs/>
          <w:lang w:val="ca-ES"/>
        </w:rPr>
        <w:t>៤</w:t>
      </w:r>
      <w:r w:rsidRPr="008338B7">
        <w:rPr>
          <w:rFonts w:ascii="Khmer MEF1" w:hAnsi="Khmer MEF1" w:cs="Khmer MEF1"/>
          <w:sz w:val="24"/>
          <w:szCs w:val="24"/>
          <w:cs/>
          <w:lang w:val="ca-ES"/>
        </w:rPr>
        <w:t>។</w:t>
      </w:r>
      <w:r w:rsidRPr="008338B7">
        <w:rPr>
          <w:rFonts w:ascii="Khmer MEF1" w:hAnsi="Khmer MEF1" w:cs="Khmer MEF1"/>
          <w:sz w:val="24"/>
          <w:szCs w:val="24"/>
          <w:lang w:val="ca-ES"/>
        </w:rPr>
        <w:t xml:space="preserve"> </w:t>
      </w:r>
    </w:p>
    <w:p w14:paraId="48CF8BC1" w14:textId="2F3946AB" w:rsidR="00741B9E" w:rsidRPr="00BB2D4E" w:rsidRDefault="00741B9E" w:rsidP="00741B9E">
      <w:pPr>
        <w:spacing w:after="0" w:line="228" w:lineRule="auto"/>
        <w:ind w:right="576" w:firstLine="720"/>
        <w:jc w:val="both"/>
        <w:rPr>
          <w:rFonts w:ascii="Khmer MEF1" w:hAnsi="Khmer MEF1" w:cs="Khmer MEF1"/>
          <w:sz w:val="24"/>
          <w:szCs w:val="24"/>
        </w:rPr>
      </w:pPr>
      <w:bookmarkStart w:id="3" w:name="_Hlk155795648"/>
      <w:r w:rsidRPr="007D25A3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ផែនការសវនកម្មឆ្នាំ២០២៤</w:t>
      </w:r>
      <w:r w:rsidRPr="007D25A3">
        <w:rPr>
          <w:rFonts w:ascii="Khmer MEF1" w:hAnsi="Khmer MEF1" w:cs="Khmer MEF1"/>
          <w:spacing w:val="-10"/>
          <w:sz w:val="24"/>
          <w:szCs w:val="24"/>
          <w:lang w:val="ca-ES"/>
        </w:rPr>
        <w:t xml:space="preserve"> </w:t>
      </w:r>
      <w:r w:rsidRPr="007D25A3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មានមាតិកា</w:t>
      </w:r>
      <w:r w:rsidRPr="007D25A3">
        <w:rPr>
          <w:rFonts w:ascii="Khmer MEF1" w:hAnsi="Khmer MEF1" w:cs="Khmer MEF1"/>
          <w:sz w:val="24"/>
          <w:szCs w:val="24"/>
          <w:cs/>
          <w:lang w:val="ca-ES"/>
        </w:rPr>
        <w:t>សំខាន់ៗរួមមាន៖</w:t>
      </w:r>
      <w:r w:rsidRPr="007D25A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7D25A3">
        <w:rPr>
          <w:rFonts w:ascii="Khmer MEF1" w:hAnsi="Khmer MEF1" w:cs="Khmer MEF1"/>
          <w:sz w:val="24"/>
          <w:szCs w:val="24"/>
          <w:cs/>
          <w:lang w:val="ca-ES"/>
        </w:rPr>
        <w:t>សេចក្តីផ្តើម</w:t>
      </w:r>
      <w:r w:rsidRPr="007D25A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7D25A3">
        <w:rPr>
          <w:rFonts w:ascii="Khmer MEF1" w:hAnsi="Khmer MEF1" w:cs="Khmer MEF1"/>
          <w:sz w:val="24"/>
          <w:szCs w:val="24"/>
          <w:cs/>
          <w:lang w:val="ca-ES"/>
        </w:rPr>
        <w:t>គោលបំណង ផែនការសវនកម្ម</w:t>
      </w:r>
      <w:r w:rsidRPr="00780A36">
        <w:rPr>
          <w:rFonts w:ascii="Khmer MEF1" w:hAnsi="Khmer MEF1" w:cs="Khmer MEF1"/>
          <w:spacing w:val="-6"/>
          <w:sz w:val="24"/>
          <w:szCs w:val="24"/>
          <w:cs/>
          <w:lang w:val="ca-ES"/>
        </w:rPr>
        <w:t>ប្រចាំឆ្នាំ ផែនការតាមដានការអនុវត្តអនុសាសន៍សវនកម្មប្រចាំឆ្នាំ ផែនការកា</w:t>
      </w:r>
      <w:r w:rsidRPr="00E4533D">
        <w:rPr>
          <w:rFonts w:ascii="Khmer MEF1" w:hAnsi="Khmer MEF1" w:cs="Khmer MEF1"/>
          <w:spacing w:val="-6"/>
          <w:sz w:val="24"/>
          <w:szCs w:val="24"/>
          <w:cs/>
          <w:lang w:val="ca-ES"/>
        </w:rPr>
        <w:t>រពិនិត្យឡើ</w:t>
      </w:r>
      <w:r w:rsidR="00780A36" w:rsidRPr="00E4533D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ង</w:t>
      </w:r>
      <w:r w:rsidRPr="00E4533D">
        <w:rPr>
          <w:rFonts w:ascii="Khmer MEF1" w:hAnsi="Khmer MEF1" w:cs="Khmer MEF1"/>
          <w:spacing w:val="-6"/>
          <w:sz w:val="24"/>
          <w:szCs w:val="24"/>
          <w:cs/>
          <w:lang w:val="ca-ES"/>
        </w:rPr>
        <w:t>វិញប្រចាំឆ្នាំ</w:t>
      </w:r>
      <w:r w:rsidRPr="00E4533D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 </w:t>
      </w:r>
      <w:r w:rsidRPr="00E4533D">
        <w:rPr>
          <w:rFonts w:ascii="Khmer MEF1" w:hAnsi="Khmer MEF1" w:cs="Khmer MEF1"/>
          <w:spacing w:val="-6"/>
          <w:sz w:val="24"/>
          <w:szCs w:val="24"/>
          <w:cs/>
          <w:lang w:val="ca-ES"/>
        </w:rPr>
        <w:t>វិសា</w:t>
      </w:r>
      <w:r w:rsidRPr="00780A36">
        <w:rPr>
          <w:rFonts w:ascii="Khmer MEF1" w:hAnsi="Khmer MEF1" w:cs="Khmer MEF1"/>
          <w:spacing w:val="-6"/>
          <w:sz w:val="24"/>
          <w:szCs w:val="24"/>
          <w:cs/>
          <w:lang w:val="ca-ES"/>
        </w:rPr>
        <w:t>លភាព</w:t>
      </w:r>
      <w:r w:rsidR="00780A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និងដែនកំណត់សវនកម្ម វិធីសាស្ត្រ</w:t>
      </w:r>
      <w:r w:rsidRPr="00D87785">
        <w:rPr>
          <w:rFonts w:ascii="Khmer MEF1" w:hAnsi="Khmer MEF1" w:cs="Khmer MEF1"/>
          <w:spacing w:val="2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សវនកម្ម និងធនធាន</w:t>
      </w:r>
      <w:r w:rsidRPr="00D87785">
        <w:rPr>
          <w:rFonts w:ascii="Khmer MEF1" w:hAnsi="Khmer MEF1" w:cs="Khmer MEF1"/>
          <w:spacing w:val="2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សវន</w:t>
      </w:r>
      <w:r w:rsidRPr="00D87785">
        <w:rPr>
          <w:rFonts w:ascii="Khmer MEF1" w:hAnsi="Khmer MEF1" w:cs="Khmer MEF1"/>
          <w:spacing w:val="2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ករ។</w:t>
      </w:r>
      <w:r w:rsidRPr="00D87785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ផែនការសវនកម្មឆ្នាំ២០២៤ នេះ នឹងត្រូវ</w:t>
      </w:r>
      <w:r w:rsidRPr="00D87785">
        <w:rPr>
          <w:rFonts w:ascii="Khmer MEF1" w:hAnsi="Khmer MEF1" w:cs="Khmer MEF1"/>
          <w:spacing w:val="4"/>
          <w:sz w:val="24"/>
          <w:szCs w:val="24"/>
          <w:cs/>
          <w:lang w:val="ca-ES"/>
        </w:rPr>
        <w:t>បានប្រើជាមូលដ្ឋានសម្រាប់ការអនុវត្តការងារសវនកម្មអនុលោមភាព សវនកម្មសមិទ្ធកម្ម</w:t>
      </w:r>
      <w:r w:rsidRPr="00D87785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សវនកម្មហិរញ្ញវត្ថុ </w:t>
      </w:r>
      <w:r w:rsidRPr="00D87785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ការ</w:t>
      </w:r>
      <w:r w:rsidRPr="00D87785">
        <w:rPr>
          <w:rFonts w:ascii="Khmer MEF1" w:hAnsi="Khmer MEF1" w:cs="Khmer MEF1"/>
          <w:spacing w:val="-8"/>
          <w:sz w:val="24"/>
          <w:szCs w:val="24"/>
          <w:cs/>
          <w:lang w:val="ca-ES"/>
        </w:rPr>
        <w:t>តាមដានការអនុវត្តអនុសាសន៍សវនកម្មអនុលោមភាពនិងសវនកម្មសមិទ្ធកម្ម និងការពិនិត្យឡើងវិញការអនុវត្ត</w:t>
      </w:r>
      <w:r w:rsidRPr="00F00823">
        <w:rPr>
          <w:rFonts w:ascii="Khmer MEF1" w:hAnsi="Khmer MEF1" w:cs="Khmer MEF1"/>
          <w:sz w:val="24"/>
          <w:szCs w:val="24"/>
          <w:cs/>
          <w:lang w:val="ca-ES"/>
        </w:rPr>
        <w:t xml:space="preserve">ការប្រមូលចំណូល ការអនុវត្តចំណាយ </w:t>
      </w:r>
      <w:r>
        <w:rPr>
          <w:rFonts w:ascii="Khmer MEF1" w:hAnsi="Khmer MEF1" w:cs="Khmer MEF1" w:hint="cs"/>
          <w:sz w:val="24"/>
          <w:szCs w:val="24"/>
          <w:cs/>
          <w:lang w:val="ca-ES"/>
        </w:rPr>
        <w:t>និង</w:t>
      </w:r>
      <w:r w:rsidRPr="00F00823">
        <w:rPr>
          <w:rFonts w:ascii="Khmer MEF1" w:hAnsi="Khmer MEF1" w:cs="Khmer MEF1"/>
          <w:sz w:val="24"/>
          <w:szCs w:val="24"/>
          <w:cs/>
          <w:lang w:val="ca-ES"/>
        </w:rPr>
        <w:t>ការបង់ភាគទាន​ប្រចាំត្រីមាស និង</w:t>
      </w:r>
      <w:r w:rsidRPr="00BB2D4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ប្រចាំឆ្នាំ​លើ</w:t>
      </w:r>
      <w:r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Pr="00741B9E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ន.ធ.ក.</w:t>
      </w:r>
      <w:r w:rsidRPr="00741B9E">
        <w:rPr>
          <w:rFonts w:ascii="!Khmer MEF1" w:hAnsi="!Khmer MEF1" w:cs="!Khmer MEF1"/>
          <w:b/>
          <w:bCs/>
          <w:spacing w:val="-4"/>
          <w:sz w:val="24"/>
          <w:szCs w:val="24"/>
          <w:lang w:val="ca-ES"/>
        </w:rPr>
        <w:t xml:space="preserve"> </w:t>
      </w:r>
      <w:r w:rsidRPr="00BB2D4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ប្រកប</w:t>
      </w:r>
      <w:r w:rsidRPr="00BB2D4E">
        <w:rPr>
          <w:rFonts w:ascii="Khmer MEF1" w:hAnsi="Khmer MEF1" w:cs="Khmer MEF1"/>
          <w:spacing w:val="-2"/>
          <w:sz w:val="24"/>
          <w:szCs w:val="24"/>
          <w:lang w:val="ca-ES"/>
        </w:rPr>
        <w:t>​</w:t>
      </w:r>
      <w:r w:rsidRPr="00BB2D4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ដោយ</w:t>
      </w:r>
      <w:r w:rsidRPr="00BB2D4E">
        <w:rPr>
          <w:rFonts w:ascii="Khmer MEF1" w:hAnsi="Khmer MEF1" w:cs="Khmer MEF1"/>
          <w:spacing w:val="-2"/>
          <w:sz w:val="24"/>
          <w:szCs w:val="24"/>
          <w:lang w:val="ca-ES"/>
        </w:rPr>
        <w:t>​​</w:t>
      </w:r>
      <w:r w:rsidRPr="00BB2D4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ប្រសិទ្ធភាព</w:t>
      </w:r>
      <w:r w:rsidRPr="00BB2D4E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</w:t>
      </w:r>
      <w:r w:rsidRPr="00BB2D4E">
        <w:rPr>
          <w:rFonts w:ascii="Khmer MEF1" w:hAnsi="Khmer MEF1" w:cs="Khmer MEF1"/>
          <w:sz w:val="24"/>
          <w:szCs w:val="24"/>
          <w:cs/>
          <w:lang w:val="ca-ES"/>
        </w:rPr>
        <w:t>និងស័ក្តិសិទ្ធ</w:t>
      </w:r>
      <w:r w:rsidRPr="00BB2D4E">
        <w:rPr>
          <w:rFonts w:ascii="Khmer MEF1" w:hAnsi="Khmer MEF1" w:cs="Khmer MEF1" w:hint="cs"/>
          <w:sz w:val="24"/>
          <w:szCs w:val="24"/>
          <w:cs/>
          <w:lang w:val="ca-ES"/>
        </w:rPr>
        <w:t>ិ</w:t>
      </w:r>
      <w:r w:rsidRPr="00BB2D4E">
        <w:rPr>
          <w:rFonts w:ascii="Khmer MEF1" w:hAnsi="Khmer MEF1" w:cs="Khmer MEF1"/>
          <w:sz w:val="24"/>
          <w:szCs w:val="24"/>
          <w:cs/>
          <w:lang w:val="ca-ES"/>
        </w:rPr>
        <w:t>ភាព។</w:t>
      </w:r>
    </w:p>
    <w:p w14:paraId="221B470D" w14:textId="1C4A646F" w:rsidR="009A30CE" w:rsidRPr="00A07FA5" w:rsidRDefault="008C1138" w:rsidP="00A07FA5">
      <w:pPr>
        <w:pStyle w:val="Heading1"/>
        <w:spacing w:before="0" w:line="235" w:lineRule="auto"/>
        <w:rPr>
          <w:rFonts w:ascii="Khmer MEF2" w:hAnsi="Khmer MEF2" w:cs="Khmer MEF2"/>
          <w:color w:val="auto"/>
          <w:sz w:val="24"/>
          <w:szCs w:val="24"/>
          <w:lang w:val="ca-ES"/>
        </w:rPr>
      </w:pPr>
      <w:bookmarkStart w:id="4" w:name="_Toc156812968"/>
      <w:bookmarkEnd w:id="3"/>
      <w:r w:rsidRPr="00A07FA5">
        <w:rPr>
          <w:rFonts w:ascii="Khmer MEF2" w:hAnsi="Khmer MEF2" w:cs="Khmer MEF2"/>
          <w:color w:val="auto"/>
          <w:sz w:val="24"/>
          <w:szCs w:val="24"/>
          <w:cs/>
        </w:rPr>
        <w:lastRenderedPageBreak/>
        <w:t>២.គោលបំណង</w:t>
      </w:r>
      <w:bookmarkEnd w:id="4"/>
    </w:p>
    <w:p w14:paraId="6C8E5C95" w14:textId="5871E67C" w:rsidR="00741B9E" w:rsidRPr="00E35713" w:rsidRDefault="00741B9E" w:rsidP="00741B9E">
      <w:pPr>
        <w:spacing w:after="0" w:line="240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87785">
        <w:rPr>
          <w:rFonts w:ascii="Khmer MEF1" w:hAnsi="Khmer MEF1" w:cs="Khmer MEF1"/>
          <w:sz w:val="24"/>
          <w:szCs w:val="24"/>
          <w:cs/>
          <w:lang w:val="ca-ES"/>
        </w:rPr>
        <w:t>គោលបំណងនៃផែនការសវនកម្ម គឺដើម្បីធានាបាននូវប្រសិទ្ធភាព</w:t>
      </w:r>
      <w:r w:rsidRPr="00D87785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sz w:val="24"/>
          <w:szCs w:val="24"/>
          <w:cs/>
          <w:lang w:val="ca-ES"/>
        </w:rPr>
        <w:t>និងស័ក្តិសិទ្ធ</w:t>
      </w:r>
      <w:r w:rsidRPr="00D87785">
        <w:rPr>
          <w:rFonts w:ascii="Khmer MEF1" w:hAnsi="Khmer MEF1" w:cs="Khmer MEF1" w:hint="cs"/>
          <w:sz w:val="24"/>
          <w:szCs w:val="24"/>
          <w:cs/>
          <w:lang w:val="ca-ES"/>
        </w:rPr>
        <w:t>ិ</w:t>
      </w:r>
      <w:r w:rsidRPr="00D87785">
        <w:rPr>
          <w:rFonts w:ascii="Khmer MEF1" w:hAnsi="Khmer MEF1" w:cs="Khmer MEF1"/>
          <w:sz w:val="24"/>
          <w:szCs w:val="24"/>
          <w:cs/>
          <w:lang w:val="ca-ES"/>
        </w:rPr>
        <w:t>ភាពក្នុងការធ្វើសវនកម្ម</w:t>
      </w:r>
      <w:r w:rsidRPr="004608B4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អនុលោមភាព សវនកម្មសមិទ្ធកម្ម សវនកម្មហិរញ្ញវត្ថុ </w:t>
      </w:r>
      <w:r w:rsidRPr="00FD047A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ការ</w:t>
      </w:r>
      <w:r w:rsidRPr="00FD047A">
        <w:rPr>
          <w:rFonts w:ascii="Khmer MEF1" w:hAnsi="Khmer MEF1" w:cs="Khmer MEF1"/>
          <w:spacing w:val="-4"/>
          <w:sz w:val="24"/>
          <w:szCs w:val="24"/>
          <w:cs/>
          <w:lang w:val="ca-ES"/>
        </w:rPr>
        <w:t>តាមដានការអនុវត្តអនុសាសន៍សវនកម្មអនុលោមភាព</w:t>
      </w:r>
      <w:r w:rsidRPr="00FD047A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និងសវនកម្មសមិទ្ធកម្ម និងការពិនិត្យឡើងវិញការអនុវត្តការប្រ</w:t>
      </w:r>
      <w:r w:rsidRPr="004608B4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មូលចំណូល ការអនុវត្តចំណាយ </w:t>
      </w:r>
      <w:r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និង</w:t>
      </w:r>
      <w:r w:rsidRPr="004608B4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ការបង់ភាគទាន</w:t>
      </w:r>
      <w:r w:rsidRPr="00E35713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4608B4">
        <w:rPr>
          <w:rFonts w:ascii="Khmer MEF1" w:hAnsi="Khmer MEF1" w:cs="Khmer MEF1"/>
          <w:spacing w:val="-14"/>
          <w:sz w:val="24"/>
          <w:szCs w:val="24"/>
          <w:cs/>
          <w:lang w:val="ca-ES"/>
        </w:rPr>
        <w:t>​ប្រចាំត្រីមាស និងប្រចាំឆ្នាំ​លើ</w:t>
      </w:r>
      <w:r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 xml:space="preserve"> </w:t>
      </w:r>
      <w:r w:rsidRPr="00720A8D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ធ</w:t>
      </w:r>
      <w:r w:rsidRPr="00720A8D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ក</w:t>
      </w:r>
      <w:r w:rsidRPr="00720A8D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.</w:t>
      </w:r>
      <w:r w:rsidRPr="00E35713">
        <w:rPr>
          <w:rFonts w:ascii="Khmer MEF1" w:hAnsi="Khmer MEF1" w:cs="Khmer MEF1"/>
          <w:sz w:val="24"/>
          <w:szCs w:val="24"/>
          <w:lang w:val="ca-ES"/>
        </w:rPr>
        <w:t>។</w:t>
      </w:r>
      <w:r w:rsidRPr="00E35713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</w:p>
    <w:p w14:paraId="25D29715" w14:textId="217163BD" w:rsidR="004D34B2" w:rsidRPr="00A07FA5" w:rsidRDefault="004D34B2" w:rsidP="00A07FA5">
      <w:pPr>
        <w:spacing w:after="0" w:line="235" w:lineRule="auto"/>
        <w:ind w:firstLine="720"/>
        <w:jc w:val="both"/>
        <w:rPr>
          <w:rFonts w:ascii="!Khmer MEF1" w:hAnsi="!Khmer MEF1" w:cs="!Khmer MEF1"/>
          <w:sz w:val="6"/>
          <w:szCs w:val="6"/>
          <w:cs/>
          <w:lang w:val="en-GB"/>
        </w:rPr>
      </w:pPr>
    </w:p>
    <w:p w14:paraId="7648F340" w14:textId="105C36E2" w:rsidR="008C1138" w:rsidRPr="00A07FA5" w:rsidRDefault="008C1138" w:rsidP="00A07FA5">
      <w:pPr>
        <w:pStyle w:val="Heading1"/>
        <w:spacing w:before="0" w:line="235" w:lineRule="auto"/>
        <w:rPr>
          <w:rFonts w:ascii="Khmer MEF2" w:eastAsia="Calibri" w:hAnsi="Khmer MEF2" w:cs="Khmer MEF2"/>
          <w:color w:val="auto"/>
          <w:sz w:val="24"/>
          <w:szCs w:val="24"/>
          <w:lang w:val="ca-ES"/>
        </w:rPr>
      </w:pPr>
      <w:bookmarkStart w:id="5" w:name="_Toc156812969"/>
      <w:r w:rsidRPr="00A07FA5">
        <w:rPr>
          <w:rFonts w:ascii="Khmer MEF2" w:eastAsia="Calibri" w:hAnsi="Khmer MEF2" w:cs="Khmer MEF2" w:hint="cs"/>
          <w:color w:val="auto"/>
          <w:sz w:val="24"/>
          <w:szCs w:val="24"/>
          <w:cs/>
          <w:lang w:val="ca-ES"/>
        </w:rPr>
        <w:t>៣.ផែនការសវនកម្មប្រចាំឆ្នាំ</w:t>
      </w:r>
      <w:bookmarkEnd w:id="5"/>
    </w:p>
    <w:p w14:paraId="265F92DB" w14:textId="6CFBC9B8" w:rsidR="008C1138" w:rsidRPr="00A07FA5" w:rsidRDefault="008C1138" w:rsidP="00A07FA5">
      <w:pPr>
        <w:pStyle w:val="Heading2"/>
        <w:spacing w:before="0" w:line="235" w:lineRule="auto"/>
        <w:ind w:firstLine="360"/>
        <w:rPr>
          <w:rFonts w:ascii="Khmer MEF1" w:eastAsia="Calibri" w:hAnsi="Khmer MEF1" w:cs="Khmer MEF1"/>
          <w:b/>
          <w:bCs/>
          <w:color w:val="auto"/>
          <w:sz w:val="24"/>
          <w:szCs w:val="24"/>
          <w:lang w:val="ca-ES"/>
        </w:rPr>
      </w:pPr>
      <w:bookmarkStart w:id="6" w:name="_Toc156812970"/>
      <w:r w:rsidRPr="00A07FA5">
        <w:rPr>
          <w:rFonts w:ascii="Khmer MEF1" w:eastAsia="Calibri" w:hAnsi="Khmer MEF1" w:cs="Khmer MEF1"/>
          <w:b/>
          <w:bCs/>
          <w:color w:val="auto"/>
          <w:sz w:val="24"/>
          <w:szCs w:val="24"/>
          <w:cs/>
          <w:lang w:val="ca-ES"/>
        </w:rPr>
        <w:t>៣.១.កម្មវិធីសវនកម្មប្រចាំឆ្នាំ</w:t>
      </w:r>
      <w:bookmarkEnd w:id="6"/>
    </w:p>
    <w:p w14:paraId="0650F611" w14:textId="1276780E" w:rsidR="00B236DC" w:rsidRPr="00A07FA5" w:rsidRDefault="008C1138" w:rsidP="00A07FA5">
      <w:pPr>
        <w:spacing w:after="0" w:line="235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ក.សែ្វងយល់ពី</w:t>
      </w:r>
      <w:r w:rsidR="00741B9E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 xml:space="preserve"> </w:t>
      </w:r>
      <w:r w:rsidR="00741B9E" w:rsidRPr="00720A8D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ន.</w:t>
      </w:r>
      <w:r w:rsidR="00741B9E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ធ</w:t>
      </w:r>
      <w:r w:rsidR="00741B9E" w:rsidRPr="00720A8D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.</w:t>
      </w:r>
      <w:r w:rsidR="00741B9E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ក</w:t>
      </w:r>
      <w:r w:rsidR="00741B9E" w:rsidRPr="00720A8D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.</w:t>
      </w:r>
    </w:p>
    <w:tbl>
      <w:tblPr>
        <w:tblW w:w="1091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147"/>
        <w:gridCol w:w="2340"/>
        <w:gridCol w:w="2430"/>
      </w:tblGrid>
      <w:tr w:rsidR="004407A6" w:rsidRPr="00A07FA5" w14:paraId="49D404AC" w14:textId="77777777" w:rsidTr="00795DC6">
        <w:trPr>
          <w:trHeight w:val="495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B8830F5" w14:textId="77777777" w:rsidR="004407A6" w:rsidRPr="00A07FA5" w:rsidRDefault="004407A6" w:rsidP="00630D1A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2CAE3EB" w14:textId="77777777" w:rsidR="004407A6" w:rsidRPr="00A07FA5" w:rsidRDefault="004407A6" w:rsidP="00630D1A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អ្នកទទួលបន្ទុក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C96A20F" w14:textId="77777777" w:rsidR="004407A6" w:rsidRPr="00A07FA5" w:rsidRDefault="004407A6" w:rsidP="00630D1A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ពេលវេលា</w:t>
            </w:r>
          </w:p>
        </w:tc>
      </w:tr>
      <w:tr w:rsidR="004407A6" w:rsidRPr="00A07FA5" w14:paraId="2D43E1B8" w14:textId="77777777" w:rsidTr="00795DC6">
        <w:trPr>
          <w:trHeight w:val="495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118D" w14:textId="0147CF42" w:rsidR="004407A6" w:rsidRPr="00A07FA5" w:rsidRDefault="004407A6" w:rsidP="00110B7F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lang w:val="ca-ES" w:bidi="ar-SA"/>
              </w:rPr>
            </w:pPr>
            <w:r w:rsidRPr="00A07FA5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ស្វែងយល់សកម្មភាព</w:t>
            </w:r>
            <w:r w:rsidR="00B866AB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 xml:space="preserve"> </w:t>
            </w:r>
            <w:r w:rsidR="00B866AB" w:rsidRPr="00B866AB">
              <w:rPr>
                <w:rFonts w:ascii="Khmer MEF1" w:hAnsi="Khmer MEF1" w:cs="Khmer MEF1" w:hint="cs"/>
                <w:b/>
                <w:bCs/>
                <w:spacing w:val="2"/>
                <w:szCs w:val="22"/>
                <w:cs/>
                <w:lang w:val="ca-ES"/>
              </w:rPr>
              <w:t>ន.ធ.ក.</w:t>
            </w:r>
            <w:r w:rsidR="00B866AB" w:rsidRPr="00B866AB">
              <w:rPr>
                <w:rFonts w:ascii="!Khmer MEF1" w:hAnsi="!Khmer MEF1" w:cs="!Khmer MEF1"/>
                <w:spacing w:val="2"/>
                <w:szCs w:val="22"/>
                <w:lang w:val="ca-ES"/>
              </w:rPr>
              <w:t>​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2A9C" w14:textId="7032825F" w:rsidR="004407A6" w:rsidRPr="00A07FA5" w:rsidRDefault="004407A6" w:rsidP="00110B7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នាយកដ្ឋាន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សវនកម្ម</w:t>
            </w: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ទី</w:t>
            </w:r>
            <w:r w:rsidR="00AD127F" w:rsidRPr="00A07FA5">
              <w:rPr>
                <w:rFonts w:ascii="Khmer MEF1" w:eastAsia="Times New Roman" w:hAnsi="Khmer MEF1" w:cs="Khmer MEF1"/>
                <w:szCs w:val="22"/>
                <w:cs/>
              </w:rPr>
              <w:t xml:space="preserve">១ </w:t>
            </w:r>
            <w:r w:rsidR="00FA4725">
              <w:rPr>
                <w:rFonts w:ascii="Khmer MEF1" w:eastAsia="Times New Roman" w:hAnsi="Khmer MEF1" w:cs="Khmer MEF1" w:hint="cs"/>
                <w:szCs w:val="22"/>
                <w:cs/>
              </w:rPr>
              <w:t>ការិយាល័យ</w:t>
            </w:r>
            <w:r w:rsidR="00FA4725" w:rsidRPr="00A07FA5">
              <w:rPr>
                <w:rFonts w:ascii="Khmer MEF1" w:eastAsia="Times New Roman" w:hAnsi="Khmer MEF1" w:cs="Khmer MEF1"/>
                <w:szCs w:val="22"/>
                <w:cs/>
              </w:rPr>
              <w:t>សវនកម្ម</w:t>
            </w:r>
            <w:r w:rsidR="00FA4725" w:rsidRPr="00A07FA5">
              <w:rPr>
                <w:rFonts w:ascii="Khmer MEF1" w:eastAsia="Times New Roman" w:hAnsi="Khmer MEF1" w:cs="Khmer MEF1" w:hint="cs"/>
                <w:szCs w:val="22"/>
                <w:cs/>
              </w:rPr>
              <w:t>ទី</w:t>
            </w:r>
            <w:r w:rsidR="00FA4725">
              <w:rPr>
                <w:rFonts w:ascii="Khmer MEF1" w:eastAsia="Times New Roman" w:hAnsi="Khmer MEF1" w:cs="Khmer MEF1" w:hint="cs"/>
                <w:szCs w:val="22"/>
                <w:cs/>
              </w:rPr>
              <w:t>២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8789" w14:textId="47F748C8" w:rsidR="004407A6" w:rsidRPr="00741B9E" w:rsidRDefault="00AD127F" w:rsidP="009928B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</w:rPr>
            </w:pPr>
            <w:r w:rsidRPr="00741B9E"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  <w:cs/>
              </w:rPr>
              <w:t>ថ្ងៃទី</w:t>
            </w:r>
            <w:r w:rsidR="002F36CA" w:rsidRPr="00741B9E">
              <w:rPr>
                <w:rFonts w:ascii="Khmer MEF1" w:eastAsia="Times New Roman" w:hAnsi="Khmer MEF1" w:cs="Khmer MEF1" w:hint="cs"/>
                <w:b/>
                <w:bCs/>
                <w:spacing w:val="-6"/>
                <w:szCs w:val="22"/>
                <w:cs/>
              </w:rPr>
              <w:t>១</w:t>
            </w:r>
            <w:r w:rsidRPr="00741B9E"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  <w:cs/>
              </w:rPr>
              <w:t xml:space="preserve"> </w:t>
            </w:r>
            <w:r w:rsidR="004407A6" w:rsidRPr="00741B9E"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  <w:cs/>
              </w:rPr>
              <w:t>ខែ</w:t>
            </w:r>
            <w:r w:rsidR="002F36CA" w:rsidRPr="00741B9E">
              <w:rPr>
                <w:rFonts w:ascii="Khmer MEF1" w:eastAsia="Times New Roman" w:hAnsi="Khmer MEF1" w:cs="Khmer MEF1" w:hint="cs"/>
                <w:b/>
                <w:bCs/>
                <w:spacing w:val="-6"/>
                <w:szCs w:val="22"/>
                <w:cs/>
              </w:rPr>
              <w:t>វិច្ឆិកា</w:t>
            </w:r>
            <w:r w:rsidR="004407A6" w:rsidRPr="00741B9E"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  <w:cs/>
              </w:rPr>
              <w:t xml:space="preserve"> ឆ្នាំ២០២</w:t>
            </w:r>
            <w:r w:rsidR="002F36CA" w:rsidRPr="00741B9E">
              <w:rPr>
                <w:rFonts w:ascii="Khmer MEF1" w:eastAsia="Times New Roman" w:hAnsi="Khmer MEF1" w:cs="Khmer MEF1" w:hint="cs"/>
                <w:b/>
                <w:bCs/>
                <w:spacing w:val="-6"/>
                <w:szCs w:val="22"/>
                <w:cs/>
              </w:rPr>
              <w:t>៣</w:t>
            </w:r>
          </w:p>
          <w:p w14:paraId="363586E8" w14:textId="77777777" w:rsidR="00AD127F" w:rsidRPr="00741B9E" w:rsidRDefault="00730669" w:rsidP="00AD127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741B9E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ដល់</w:t>
            </w:r>
          </w:p>
          <w:p w14:paraId="1F7F7387" w14:textId="74C54307" w:rsidR="00AD127F" w:rsidRPr="00741B9E" w:rsidRDefault="00AD127F" w:rsidP="009928B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741B9E">
              <w:rPr>
                <w:rFonts w:ascii="Khmer MEF1" w:eastAsia="Times New Roman" w:hAnsi="Khmer MEF1" w:cs="Khmer MEF1"/>
                <w:b/>
                <w:bCs/>
                <w:szCs w:val="22"/>
                <w:cs/>
              </w:rPr>
              <w:t>ថ្ងៃទី</w:t>
            </w:r>
            <w:r w:rsidR="009673A1" w:rsidRPr="00741B9E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២៩</w:t>
            </w:r>
            <w:r w:rsidRPr="00741B9E">
              <w:rPr>
                <w:rFonts w:ascii="Khmer MEF1" w:eastAsia="Times New Roman" w:hAnsi="Khmer MEF1" w:cs="Khmer MEF1"/>
                <w:b/>
                <w:bCs/>
                <w:szCs w:val="22"/>
                <w:cs/>
              </w:rPr>
              <w:t xml:space="preserve"> ខែ</w:t>
            </w:r>
            <w:r w:rsidR="002F36CA" w:rsidRPr="00741B9E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ធ្នូ</w:t>
            </w:r>
            <w:r w:rsidRPr="00741B9E">
              <w:rPr>
                <w:rFonts w:ascii="Khmer MEF1" w:eastAsia="Times New Roman" w:hAnsi="Khmer MEF1" w:cs="Khmer MEF1"/>
                <w:b/>
                <w:bCs/>
                <w:szCs w:val="22"/>
                <w:cs/>
              </w:rPr>
              <w:t>ឆ្នាំ២០</w:t>
            </w:r>
            <w:r w:rsidR="00AA0CB5" w:rsidRPr="00741B9E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២</w:t>
            </w:r>
            <w:r w:rsidR="002F36CA" w:rsidRPr="00741B9E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៣</w:t>
            </w:r>
          </w:p>
          <w:p w14:paraId="58897B16" w14:textId="777FC759" w:rsidR="00730669" w:rsidRPr="00741B9E" w:rsidRDefault="00730669" w:rsidP="00110B7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4"/>
                <w:szCs w:val="22"/>
                <w:lang w:val="ca-ES" w:bidi="ar-SA"/>
              </w:rPr>
            </w:pPr>
          </w:p>
        </w:tc>
      </w:tr>
      <w:tr w:rsidR="004407A6" w:rsidRPr="00A07FA5" w14:paraId="77EF5E1A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0E4D" w14:textId="3E69F233" w:rsidR="004407A6" w:rsidRPr="00A07FA5" w:rsidRDefault="004407A6" w:rsidP="00110B7F">
            <w:pPr>
              <w:spacing w:after="0" w:line="240" w:lineRule="auto"/>
              <w:contextualSpacing/>
              <w:rPr>
                <w:rFonts w:ascii="Khmer MEF1" w:eastAsiaTheme="minorHAnsi" w:hAnsi="Khmer MEF1" w:cs="Khmer MEF1"/>
                <w:spacing w:val="-10"/>
                <w:szCs w:val="22"/>
                <w:lang w:val="ca-ES"/>
              </w:rPr>
            </w:pPr>
            <w:r w:rsidRPr="00A07FA5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រៀបចំកម្រងសំណួរ ទម្រង់កំណត់ហេតុ និងទម្រង់របាយ</w:t>
            </w:r>
            <w:r w:rsidRPr="00A07FA5">
              <w:rPr>
                <w:rFonts w:ascii="Khmer MEF1" w:eastAsiaTheme="minorHAnsi" w:hAnsi="Khmer MEF1" w:cs="Khmer MEF1" w:hint="cs"/>
                <w:spacing w:val="-10"/>
                <w:szCs w:val="22"/>
                <w:cs/>
                <w:lang w:val="ca-ES"/>
              </w:rPr>
              <w:t>ការណ៍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BAEA3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87770F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4407A6" w:rsidRPr="00A07FA5" w14:paraId="46768457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FB9D" w14:textId="46214CD9" w:rsidR="004407A6" w:rsidRPr="00A07FA5" w:rsidRDefault="004407A6" w:rsidP="00110B7F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Theme="minorHAnsi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រៀបចំកាលវិភាគ និងលិខិតរដ្ឋបាល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368CB9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C19B7A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4407A6" w:rsidRPr="00A07FA5" w14:paraId="01058EA3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E275" w14:textId="1FA94285" w:rsidR="004407A6" w:rsidRPr="0001120F" w:rsidRDefault="004407A6" w:rsidP="00110B7F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  <w:r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ចុះដល់ទីកន្លែង</w:t>
            </w:r>
            <w:r w:rsidR="00B866AB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 xml:space="preserve"> </w:t>
            </w:r>
            <w:r w:rsidR="00B866AB" w:rsidRPr="00B866AB">
              <w:rPr>
                <w:rFonts w:ascii="Khmer MEF1" w:hAnsi="Khmer MEF1" w:cs="Khmer MEF1" w:hint="cs"/>
                <w:b/>
                <w:bCs/>
                <w:spacing w:val="2"/>
                <w:szCs w:val="22"/>
                <w:cs/>
                <w:lang w:val="ca-ES"/>
              </w:rPr>
              <w:t>ន.ធ.ក.</w:t>
            </w:r>
            <w:r w:rsidR="00B866AB" w:rsidRPr="00B866AB">
              <w:rPr>
                <w:rFonts w:ascii="!Khmer MEF1" w:hAnsi="!Khmer MEF1" w:cs="!Khmer MEF1"/>
                <w:spacing w:val="2"/>
                <w:szCs w:val="22"/>
                <w:lang w:val="ca-ES"/>
              </w:rPr>
              <w:t>​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5F8F14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0AD4F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730669" w:rsidRPr="00A07FA5" w14:paraId="76D888FF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72F" w14:textId="7E5D36E1" w:rsidR="00730669" w:rsidRPr="0001120F" w:rsidRDefault="00D1567D" w:rsidP="00110B7F">
            <w:pPr>
              <w:spacing w:after="0" w:line="240" w:lineRule="auto"/>
              <w:contextualSpacing/>
              <w:rPr>
                <w:rFonts w:ascii="Khmer MEF1" w:eastAsiaTheme="minorHAnsi" w:hAnsi="Khmer MEF1" w:cs="Khmer MEF1"/>
                <w:szCs w:val="22"/>
                <w:cs/>
                <w:lang w:val="ca-ES"/>
              </w:rPr>
            </w:pPr>
            <w:r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ប្រមូលឯកសារ និង</w:t>
            </w:r>
            <w:r w:rsidR="005B2F86"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រៀបចំ</w:t>
            </w:r>
            <w:r w:rsidR="00730669"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កំណត់ហេតុ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C3FE0" w14:textId="77777777" w:rsidR="00730669" w:rsidRPr="00A07FA5" w:rsidRDefault="00730669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B715B" w14:textId="77777777" w:rsidR="00730669" w:rsidRPr="00A07FA5" w:rsidRDefault="00730669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4407A6" w:rsidRPr="00A07FA5" w14:paraId="5AE11FAA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BC03" w14:textId="548CB61E" w:rsidR="004407A6" w:rsidRPr="0001120F" w:rsidRDefault="004407A6" w:rsidP="00110B7F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b/>
                <w:bCs/>
                <w:szCs w:val="22"/>
                <w:lang w:val="ca-ES" w:bidi="ar-SA"/>
              </w:rPr>
            </w:pPr>
            <w:r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ប</w:t>
            </w:r>
            <w:r w:rsidR="004C515E" w:rsidRPr="0001120F">
              <w:rPr>
                <w:rFonts w:ascii="Khmer MEF1" w:eastAsiaTheme="minorHAnsi" w:hAnsi="Khmer MEF1" w:cs="Khmer MEF1"/>
                <w:szCs w:val="22"/>
                <w:cs/>
                <w:lang w:val="ca-ES"/>
              </w:rPr>
              <w:t>ញ្ច</w:t>
            </w:r>
            <w:r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ប់របាយការណ៍ស្វែងយល់</w:t>
            </w:r>
            <w:r w:rsidR="00B866AB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 xml:space="preserve"> </w:t>
            </w:r>
            <w:r w:rsidR="00B866AB" w:rsidRPr="00B866AB">
              <w:rPr>
                <w:rFonts w:ascii="Khmer MEF1" w:hAnsi="Khmer MEF1" w:cs="Khmer MEF1" w:hint="cs"/>
                <w:b/>
                <w:bCs/>
                <w:spacing w:val="2"/>
                <w:szCs w:val="22"/>
                <w:cs/>
                <w:lang w:val="ca-ES"/>
              </w:rPr>
              <w:t>ន.ធ.ក.</w:t>
            </w:r>
            <w:r w:rsidR="00B866AB" w:rsidRPr="00B866AB">
              <w:rPr>
                <w:rFonts w:ascii="!Khmer MEF1" w:hAnsi="!Khmer MEF1" w:cs="!Khmer MEF1"/>
                <w:spacing w:val="2"/>
                <w:szCs w:val="22"/>
                <w:lang w:val="ca-ES"/>
              </w:rPr>
              <w:t>​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28CCA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0148C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</w:tbl>
    <w:p w14:paraId="30F472E2" w14:textId="77777777" w:rsidR="00BE2EE5" w:rsidRPr="00A07FA5" w:rsidRDefault="00BE2EE5" w:rsidP="0043651D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12"/>
          <w:szCs w:val="12"/>
          <w:lang w:val="ca-ES"/>
        </w:rPr>
      </w:pPr>
    </w:p>
    <w:p w14:paraId="2E54B3A9" w14:textId="65E86D40" w:rsidR="00ED7554" w:rsidRDefault="004407A6" w:rsidP="0043651D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ខ.វាយតម្លៃហានិភ័យ</w:t>
      </w:r>
    </w:p>
    <w:tbl>
      <w:tblPr>
        <w:tblW w:w="1091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147"/>
        <w:gridCol w:w="2340"/>
        <w:gridCol w:w="2430"/>
      </w:tblGrid>
      <w:tr w:rsidR="00244EBB" w:rsidRPr="00A07FA5" w14:paraId="6220CB9F" w14:textId="77777777" w:rsidTr="00795DC6">
        <w:trPr>
          <w:trHeight w:val="495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54E221E" w14:textId="77777777" w:rsidR="00244EBB" w:rsidRPr="00A07FA5" w:rsidRDefault="00244EBB" w:rsidP="00B143D9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17FC65F" w14:textId="77777777" w:rsidR="00244EBB" w:rsidRPr="00A07FA5" w:rsidRDefault="00244EBB" w:rsidP="00B143D9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អ្នកទទួលបន្ទុក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DE9EC74" w14:textId="77777777" w:rsidR="00244EBB" w:rsidRPr="00A07FA5" w:rsidRDefault="00244EBB" w:rsidP="00B143D9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ពេលវេលា</w:t>
            </w:r>
          </w:p>
        </w:tc>
      </w:tr>
      <w:tr w:rsidR="00244EBB" w:rsidRPr="00A07FA5" w14:paraId="463498CB" w14:textId="77777777" w:rsidTr="00795DC6">
        <w:trPr>
          <w:trHeight w:val="495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0766B" w14:textId="0CB9D288" w:rsidR="00244EBB" w:rsidRPr="00A07FA5" w:rsidRDefault="00244EBB" w:rsidP="00244EBB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កំណត់អត្តសញ្ញាណហានិភ័យ</w:t>
            </w:r>
            <w:r w:rsidR="00B866AB">
              <w:rPr>
                <w:rFonts w:ascii="Khmer MEF1" w:eastAsia="Times New Roman" w:hAnsi="Khmer MEF1" w:cs="Khmer MEF1" w:hint="cs"/>
                <w:szCs w:val="22"/>
                <w:cs/>
              </w:rPr>
              <w:t xml:space="preserve"> </w:t>
            </w:r>
            <w:r w:rsidR="00B866AB" w:rsidRPr="00B866AB">
              <w:rPr>
                <w:rFonts w:ascii="Khmer MEF1" w:hAnsi="Khmer MEF1" w:cs="Khmer MEF1" w:hint="cs"/>
                <w:b/>
                <w:bCs/>
                <w:spacing w:val="2"/>
                <w:szCs w:val="22"/>
                <w:cs/>
                <w:lang w:val="ca-ES"/>
              </w:rPr>
              <w:t>ន.ធ.ក.</w:t>
            </w:r>
            <w:r w:rsidR="00B866AB" w:rsidRPr="00B866AB">
              <w:rPr>
                <w:rFonts w:ascii="!Khmer MEF1" w:hAnsi="!Khmer MEF1" w:cs="!Khmer MEF1"/>
                <w:spacing w:val="2"/>
                <w:szCs w:val="22"/>
                <w:lang w:val="ca-ES"/>
              </w:rPr>
              <w:t>​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B0AD" w14:textId="22A25FA3" w:rsidR="00244EBB" w:rsidRPr="00A07FA5" w:rsidRDefault="00544AAF" w:rsidP="00244EBB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នាយកដ្ឋាន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សវនកម្ម</w:t>
            </w: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ទី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 xml:space="preserve">១ </w:t>
            </w:r>
            <w:r w:rsidR="00FA4725">
              <w:rPr>
                <w:rFonts w:ascii="Khmer MEF1" w:eastAsia="Times New Roman" w:hAnsi="Khmer MEF1" w:cs="Khmer MEF1" w:hint="cs"/>
                <w:szCs w:val="22"/>
                <w:cs/>
              </w:rPr>
              <w:t>ការិយាល័យ</w:t>
            </w:r>
            <w:r w:rsidR="00FA4725" w:rsidRPr="00A07FA5">
              <w:rPr>
                <w:rFonts w:ascii="Khmer MEF1" w:eastAsia="Times New Roman" w:hAnsi="Khmer MEF1" w:cs="Khmer MEF1"/>
                <w:szCs w:val="22"/>
                <w:cs/>
              </w:rPr>
              <w:t>សវនកម្ម</w:t>
            </w:r>
            <w:r w:rsidR="00FA4725" w:rsidRPr="00A07FA5">
              <w:rPr>
                <w:rFonts w:ascii="Khmer MEF1" w:eastAsia="Times New Roman" w:hAnsi="Khmer MEF1" w:cs="Khmer MEF1" w:hint="cs"/>
                <w:szCs w:val="22"/>
                <w:cs/>
              </w:rPr>
              <w:t>ទី</w:t>
            </w:r>
            <w:r w:rsidR="00FA4725">
              <w:rPr>
                <w:rFonts w:ascii="Khmer MEF1" w:eastAsia="Times New Roman" w:hAnsi="Khmer MEF1" w:cs="Khmer MEF1" w:hint="cs"/>
                <w:szCs w:val="22"/>
                <w:cs/>
              </w:rPr>
              <w:t>២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18F7" w14:textId="1A87CCA6" w:rsidR="00244EBB" w:rsidRPr="00741B9E" w:rsidRDefault="00244EBB" w:rsidP="00244EBB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4"/>
                <w:szCs w:val="22"/>
                <w:lang w:val="ca-ES" w:bidi="ar-SA"/>
              </w:rPr>
            </w:pPr>
            <w:r w:rsidRPr="00741B9E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ខែធ្នូ ឆ្នាំ២០២៣</w:t>
            </w:r>
          </w:p>
        </w:tc>
      </w:tr>
      <w:tr w:rsidR="00244EBB" w:rsidRPr="00A07FA5" w14:paraId="61B455C2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6E26" w14:textId="49F54E49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Theme="minorHAnsi" w:hAnsi="Khmer MEF1" w:cs="Khmer MEF1"/>
                <w:spacing w:val="-10"/>
                <w:szCs w:val="22"/>
                <w:lang w:val="ca-ES"/>
              </w:rPr>
            </w:pPr>
            <w:r w:rsidRPr="00A07FA5">
              <w:rPr>
                <w:rFonts w:ascii="Khmer MEF1" w:eastAsia="Times New Roman" w:hAnsi="Khmer MEF1" w:cs="Khmer MEF1"/>
                <w:spacing w:val="6"/>
                <w:szCs w:val="22"/>
                <w:cs/>
              </w:rPr>
              <w:t>ប្រមូលឯកសារពាក់ព័ន្ធហានិភ័យដែលបានកំណត់ឃើញ និង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វាស់វែង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8FCE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5B02B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244EBB" w:rsidRPr="00A07FA5" w14:paraId="3F453F08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E24B" w14:textId="15C9008F" w:rsidR="00244EBB" w:rsidRPr="00A07FA5" w:rsidRDefault="00244EBB" w:rsidP="00244EBB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Theme="minorHAnsi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កំណត់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អាទិភាពហានិភ័យ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49E2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75FDB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244EBB" w:rsidRPr="00A07FA5" w14:paraId="70014E17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FF417" w14:textId="5B272F36" w:rsidR="00244EBB" w:rsidRPr="0001120F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ប្រមូលចងក្រងហានិភ័យដែលបាន</w:t>
            </w: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កំណត់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អាទិភាពរួច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3FC8F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CA7F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</w:tbl>
    <w:p w14:paraId="5C041EEB" w14:textId="77777777" w:rsidR="00BE2EE5" w:rsidRPr="00A07FA5" w:rsidRDefault="00BE2EE5" w:rsidP="00244EBB">
      <w:pPr>
        <w:spacing w:after="0" w:line="240" w:lineRule="auto"/>
        <w:jc w:val="both"/>
        <w:rPr>
          <w:rFonts w:ascii="!Khmer MEF1" w:hAnsi="!Khmer MEF1" w:cs="!Khmer MEF1"/>
          <w:b/>
          <w:bCs/>
          <w:sz w:val="10"/>
          <w:szCs w:val="10"/>
          <w:lang w:val="ca-ES"/>
        </w:rPr>
      </w:pPr>
    </w:p>
    <w:p w14:paraId="74159134" w14:textId="20B42AFC" w:rsidR="00ED7554" w:rsidRPr="00A07FA5" w:rsidRDefault="004407A6" w:rsidP="0043651D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គ.កសាងផែនការសវនកម្ម</w:t>
      </w:r>
    </w:p>
    <w:tbl>
      <w:tblPr>
        <w:tblW w:w="108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120"/>
        <w:gridCol w:w="2340"/>
        <w:gridCol w:w="2430"/>
      </w:tblGrid>
      <w:tr w:rsidR="004407A6" w:rsidRPr="00A07FA5" w14:paraId="106A71A5" w14:textId="77777777" w:rsidTr="00795DC6">
        <w:trPr>
          <w:trHeight w:val="495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D88F2A2" w14:textId="77777777" w:rsidR="004407A6" w:rsidRPr="00A07FA5" w:rsidRDefault="004407A6" w:rsidP="00110B7F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9D0EC0B" w14:textId="77777777" w:rsidR="004407A6" w:rsidRPr="00A07FA5" w:rsidRDefault="004407A6" w:rsidP="00110B7F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អ្នកទទួលបន្ទុក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EFC4EDE" w14:textId="77777777" w:rsidR="004407A6" w:rsidRPr="00A07FA5" w:rsidRDefault="004407A6" w:rsidP="00110B7F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ពេលវេលា</w:t>
            </w:r>
          </w:p>
        </w:tc>
      </w:tr>
      <w:tr w:rsidR="001A5FA2" w:rsidRPr="00A07FA5" w14:paraId="238B7D3B" w14:textId="77777777" w:rsidTr="00795DC6">
        <w:trPr>
          <w:trHeight w:val="495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1AE27" w14:textId="0AB8EEE7" w:rsidR="001A5FA2" w:rsidRPr="00A07FA5" w:rsidRDefault="001A5FA2" w:rsidP="00024CD9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="Times New Roman" w:hAnsi="Khmer MEF1" w:cs="Khmer MEF1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zCs w:val="22"/>
                <w:cs/>
              </w:rPr>
              <w:t>ផែនការអភិវឌ្ឍន៍អង្គភាពសវនកម្មផ្ទៃក្នុងនៃអាជ្ញាធរសេវាហិរញ្ញវត្ថុមិនមែនធនាគារសម្រាប់រយៈពេល ១០ឆ្នាំ (២០២១-២០៣០)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ECF4" w14:textId="34CA05AF" w:rsidR="001A5FA2" w:rsidRPr="001A5FA2" w:rsidRDefault="001A5FA2" w:rsidP="001A5FA2">
            <w:pPr>
              <w:spacing w:after="0" w:line="240" w:lineRule="auto"/>
              <w:ind w:left="-104" w:right="-105"/>
              <w:contextualSpacing/>
              <w:jc w:val="center"/>
              <w:rPr>
                <w:rFonts w:ascii="Khmer MEF1" w:eastAsia="Times New Roman" w:hAnsi="Khmer MEF1" w:cs="Khmer MEF1"/>
                <w:szCs w:val="22"/>
                <w:cs/>
              </w:rPr>
            </w:pPr>
            <w:r w:rsidRPr="00A07FA5">
              <w:rPr>
                <w:rFonts w:ascii="Khmer MEF1" w:eastAsia="Times New Roman" w:hAnsi="Khmer MEF1" w:cs="Khmer MEF1" w:hint="cs"/>
                <w:spacing w:val="-4"/>
                <w:szCs w:val="22"/>
                <w:cs/>
              </w:rPr>
              <w:t>ថ្នាក់ដឹកនាំអង្គភាពសវនកម្ម</w:t>
            </w: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ផ្ទៃក្នុង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FCF1D" w14:textId="5D79BF07" w:rsidR="001A5FA2" w:rsidRPr="00741B9E" w:rsidRDefault="001A5FA2" w:rsidP="00110B7F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22"/>
                <w:szCs w:val="22"/>
              </w:rPr>
            </w:pPr>
            <w:r w:rsidRPr="00741B9E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>ថ្ងៃទី</w:t>
            </w:r>
            <w:r w:rsidR="00FA4725" w:rsidRPr="00741B9E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>២៧</w:t>
            </w:r>
            <w:r w:rsidRPr="00741B9E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 xml:space="preserve"> ខែ</w:t>
            </w:r>
            <w:r w:rsidR="00FA4725" w:rsidRPr="00741B9E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>កញ្ញា</w:t>
            </w:r>
            <w:r w:rsidRPr="00741B9E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 xml:space="preserve"> </w:t>
            </w:r>
            <w:r w:rsidRPr="00741B9E">
              <w:rPr>
                <w:rFonts w:ascii="Khmer MEF1" w:eastAsia="Times New Roman" w:hAnsi="Khmer MEF1" w:cs="Khmer MEF1"/>
                <w:b/>
                <w:bCs/>
                <w:spacing w:val="-22"/>
                <w:szCs w:val="22"/>
                <w:cs/>
              </w:rPr>
              <w:t>ឆ្នាំ</w:t>
            </w:r>
            <w:r w:rsidR="00FA4725" w:rsidRPr="00741B9E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>២០២៣</w:t>
            </w:r>
          </w:p>
          <w:p w14:paraId="29C91DDD" w14:textId="08DA7E3B" w:rsidR="001A5FA2" w:rsidRPr="00741B9E" w:rsidRDefault="001A5FA2" w:rsidP="009673A1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szCs w:val="22"/>
                <w:cs/>
              </w:rPr>
            </w:pPr>
            <w:r w:rsidRPr="00741B9E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>ដល់ ខែ</w:t>
            </w:r>
            <w:r w:rsidR="009673A1" w:rsidRPr="00741B9E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 xml:space="preserve">កុម្ភៈ </w:t>
            </w:r>
            <w:r w:rsidRPr="00741B9E">
              <w:rPr>
                <w:rFonts w:ascii="Khmer MEF1" w:eastAsia="Times New Roman" w:hAnsi="Khmer MEF1" w:cs="Khmer MEF1"/>
                <w:b/>
                <w:bCs/>
                <w:spacing w:val="-10"/>
                <w:szCs w:val="22"/>
                <w:cs/>
              </w:rPr>
              <w:t>ឆ្នាំ</w:t>
            </w:r>
            <w:r w:rsidR="009673A1" w:rsidRPr="00741B9E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>២០២៤</w:t>
            </w:r>
          </w:p>
        </w:tc>
      </w:tr>
      <w:tr w:rsidR="001A5FA2" w:rsidRPr="00A07FA5" w14:paraId="665BBBBA" w14:textId="77777777" w:rsidTr="00544AAF">
        <w:trPr>
          <w:trHeight w:val="495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75FF" w14:textId="59DE04D0" w:rsidR="001A5FA2" w:rsidRPr="00A877E8" w:rsidRDefault="001A5FA2" w:rsidP="00024CD9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="Times New Roman" w:hAnsi="Khmer MEF1" w:cs="Khmer MEF1"/>
                <w:szCs w:val="22"/>
                <w:cs/>
                <w:lang w:val="en-GB"/>
              </w:rPr>
            </w:pP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 xml:space="preserve">ផែនការសកម្មភាពបីឆ្នាំរំកិល ២០២៤ </w:t>
            </w:r>
            <w:r w:rsidRPr="00A877E8">
              <w:rPr>
                <w:rFonts w:ascii="Khmer MEF1" w:eastAsia="Times New Roman" w:hAnsi="Khmer MEF1" w:cs="Khmer MEF1"/>
                <w:szCs w:val="22"/>
                <w:lang w:val="en-GB"/>
              </w:rPr>
              <w:t xml:space="preserve">- </w:t>
            </w:r>
            <w:r w:rsidRPr="00A877E8">
              <w:rPr>
                <w:rFonts w:ascii="Khmer MEF1" w:eastAsia="Times New Roman" w:hAnsi="Khmer MEF1" w:cs="Khmer MEF1" w:hint="cs"/>
                <w:szCs w:val="22"/>
                <w:cs/>
                <w:lang w:val="en-GB"/>
              </w:rPr>
              <w:t>២០២៦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942C" w14:textId="26C6CEB6" w:rsidR="001A5FA2" w:rsidRPr="00A07FA5" w:rsidRDefault="001A5FA2" w:rsidP="00110B7F">
            <w:pPr>
              <w:jc w:val="center"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4256" w14:textId="0FA71B52" w:rsidR="001A5FA2" w:rsidRPr="00A07FA5" w:rsidRDefault="001A5FA2" w:rsidP="00AA0CB5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Cs w:val="22"/>
              </w:rPr>
            </w:pPr>
          </w:p>
        </w:tc>
      </w:tr>
      <w:tr w:rsidR="001A5FA2" w:rsidRPr="00A07FA5" w14:paraId="1EE47999" w14:textId="77777777" w:rsidTr="00544AAF">
        <w:trPr>
          <w:trHeight w:val="495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32C22" w14:textId="64144256" w:rsidR="001A5FA2" w:rsidRPr="00A877E8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cs/>
              </w:rPr>
            </w:pP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>ផែនការ</w:t>
            </w:r>
            <w:r w:rsidRPr="00A877E8">
              <w:rPr>
                <w:rFonts w:ascii="Khmer MEF1" w:eastAsia="Times New Roman" w:hAnsi="Khmer MEF1" w:cs="Khmer MEF1"/>
                <w:szCs w:val="22"/>
                <w:cs/>
              </w:rPr>
              <w:t>យុទ្ធសាស្រ្ត</w:t>
            </w: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>សវនកម្ម</w:t>
            </w:r>
            <w:r w:rsidRPr="00A877E8">
              <w:rPr>
                <w:rFonts w:ascii="Khmer MEF1" w:eastAsia="Times New Roman" w:hAnsi="Khmer MEF1" w:cs="Khmer MEF1"/>
                <w:szCs w:val="22"/>
                <w:cs/>
              </w:rPr>
              <w:t>ឆ្នាំ២០២</w:t>
            </w:r>
            <w:r w:rsidR="00CA2478" w:rsidRPr="00A877E8">
              <w:rPr>
                <w:rFonts w:ascii="Khmer MEF1" w:eastAsia="Times New Roman" w:hAnsi="Khmer MEF1" w:cs="Khmer MEF1" w:hint="cs"/>
                <w:szCs w:val="22"/>
                <w:cs/>
              </w:rPr>
              <w:t>៤</w:t>
            </w: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 xml:space="preserve"> </w:t>
            </w:r>
            <w:r w:rsidRPr="00A877E8">
              <w:rPr>
                <w:rFonts w:ascii="Khmer MEF1" w:eastAsia="Times New Roman" w:hAnsi="Khmer MEF1" w:cs="Khmer MEF1"/>
                <w:szCs w:val="22"/>
              </w:rPr>
              <w:t>-</w:t>
            </w: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 xml:space="preserve"> </w:t>
            </w:r>
            <w:r w:rsidRPr="00A877E8">
              <w:rPr>
                <w:rFonts w:ascii="Khmer MEF1" w:eastAsia="Times New Roman" w:hAnsi="Khmer MEF1" w:cs="Khmer MEF1"/>
                <w:szCs w:val="22"/>
                <w:cs/>
              </w:rPr>
              <w:t>២០២</w:t>
            </w:r>
            <w:r w:rsidR="00CA2478" w:rsidRPr="00A877E8">
              <w:rPr>
                <w:rFonts w:ascii="Khmer MEF1" w:eastAsia="Times New Roman" w:hAnsi="Khmer MEF1" w:cs="Khmer MEF1" w:hint="cs"/>
                <w:szCs w:val="22"/>
                <w:cs/>
              </w:rPr>
              <w:t>៦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0B7D" w14:textId="77777777" w:rsidR="001A5FA2" w:rsidRPr="00A07FA5" w:rsidRDefault="001A5FA2" w:rsidP="00AD127F">
            <w:pPr>
              <w:spacing w:after="0" w:line="240" w:lineRule="auto"/>
              <w:ind w:left="-104" w:right="-105"/>
              <w:contextualSpacing/>
              <w:jc w:val="center"/>
              <w:rPr>
                <w:rFonts w:ascii="Khmer MEF1" w:eastAsia="Times New Roman" w:hAnsi="Khmer MEF1" w:cs="Khmer MEF1"/>
                <w:spacing w:val="-4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8CE9" w14:textId="77777777" w:rsidR="001A5FA2" w:rsidRPr="00A07FA5" w:rsidRDefault="001A5FA2" w:rsidP="00110B7F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Cs w:val="22"/>
                <w:cs/>
              </w:rPr>
            </w:pPr>
          </w:p>
        </w:tc>
      </w:tr>
      <w:tr w:rsidR="001A5FA2" w:rsidRPr="00A07FA5" w14:paraId="17F262B9" w14:textId="77777777" w:rsidTr="00795DC6">
        <w:trPr>
          <w:trHeight w:val="495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AA48" w14:textId="170879C5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កសាងផែនការសវនកម្មប្រចាំឆ្នាំ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A7296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A395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</w:tr>
      <w:tr w:rsidR="001A5FA2" w:rsidRPr="00A07FA5" w14:paraId="47FF4819" w14:textId="77777777" w:rsidTr="00795DC6">
        <w:trPr>
          <w:trHeight w:val="495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13A5" w14:textId="2755C060" w:rsidR="001A5FA2" w:rsidRPr="00A07FA5" w:rsidRDefault="001A5FA2" w:rsidP="00110B7F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lastRenderedPageBreak/>
              <w:t>រៀបចំផែនការអនុវត្តសវនកម្ម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82DF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8E5D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</w:tr>
      <w:tr w:rsidR="001A5FA2" w:rsidRPr="00A07FA5" w14:paraId="4A029675" w14:textId="77777777" w:rsidTr="00795DC6">
        <w:trPr>
          <w:trHeight w:val="495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B768" w14:textId="3D231E5E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 xml:space="preserve">បញ្ជូនផែនការសវនកម្មទៅ </w:t>
            </w:r>
            <w:r w:rsidR="00B866AB" w:rsidRPr="00B866AB">
              <w:rPr>
                <w:rFonts w:ascii="Khmer MEF1" w:hAnsi="Khmer MEF1" w:cs="Khmer MEF1" w:hint="cs"/>
                <w:b/>
                <w:bCs/>
                <w:spacing w:val="2"/>
                <w:szCs w:val="22"/>
                <w:cs/>
                <w:lang w:val="ca-ES"/>
              </w:rPr>
              <w:t>ន.ធ.ក.</w:t>
            </w:r>
            <w:r w:rsidR="00B866AB" w:rsidRPr="00B866AB">
              <w:rPr>
                <w:rFonts w:ascii="!Khmer MEF1" w:hAnsi="!Khmer MEF1" w:cs="!Khmer MEF1"/>
                <w:spacing w:val="2"/>
                <w:szCs w:val="22"/>
                <w:lang w:val="ca-ES"/>
              </w:rPr>
              <w:t>​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1DFD5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4BA0F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</w:tr>
    </w:tbl>
    <w:p w14:paraId="30A836B3" w14:textId="77777777" w:rsidR="001741A0" w:rsidRPr="00A07FA5" w:rsidRDefault="001741A0" w:rsidP="00110B7F">
      <w:pPr>
        <w:spacing w:after="0" w:line="240" w:lineRule="auto"/>
        <w:jc w:val="both"/>
        <w:rPr>
          <w:rFonts w:ascii="!Khmer MEF1" w:hAnsi="!Khmer MEF1" w:cs="!Khmer MEF1"/>
          <w:b/>
          <w:bCs/>
          <w:sz w:val="6"/>
          <w:szCs w:val="6"/>
          <w:cs/>
          <w:lang w:val="en-GB"/>
        </w:rPr>
      </w:pPr>
    </w:p>
    <w:p w14:paraId="4A025DD3" w14:textId="77777777" w:rsidR="00BE2EE5" w:rsidRPr="00A07FA5" w:rsidRDefault="00BE2EE5" w:rsidP="00630D1A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8"/>
          <w:szCs w:val="8"/>
          <w:lang w:val="ca-ES"/>
        </w:rPr>
      </w:pPr>
    </w:p>
    <w:p w14:paraId="386FA13A" w14:textId="3AE1CD41" w:rsidR="004407A6" w:rsidRPr="00A07FA5" w:rsidRDefault="004407A6" w:rsidP="00630D1A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en-GB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ឃ.ផែនការអនុវត្តសវនកម្មប្រចាំឆ្នាំ</w:t>
      </w:r>
    </w:p>
    <w:tbl>
      <w:tblPr>
        <w:tblStyle w:val="TableGrid"/>
        <w:tblW w:w="108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70"/>
        <w:gridCol w:w="1800"/>
        <w:gridCol w:w="3960"/>
        <w:gridCol w:w="900"/>
        <w:gridCol w:w="1530"/>
        <w:gridCol w:w="1530"/>
      </w:tblGrid>
      <w:tr w:rsidR="00741B9E" w:rsidRPr="00A07FA5" w14:paraId="40E02D44" w14:textId="77777777" w:rsidTr="00357680">
        <w:trPr>
          <w:trHeight w:val="1331"/>
        </w:trPr>
        <w:tc>
          <w:tcPr>
            <w:tcW w:w="1170" w:type="dxa"/>
            <w:shd w:val="clear" w:color="auto" w:fill="8EAADB" w:themeFill="accent1" w:themeFillTint="99"/>
            <w:vAlign w:val="center"/>
          </w:tcPr>
          <w:p w14:paraId="6CF3260A" w14:textId="0750C488" w:rsidR="00741B9E" w:rsidRPr="00A07FA5" w:rsidRDefault="00741B9E" w:rsidP="00741B9E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  <w:r w:rsidRPr="007F6FCC">
              <w:rPr>
                <w:rFonts w:ascii="Khmer MEF2" w:eastAsiaTheme="minorHAnsi" w:hAnsi="Khmer MEF2" w:cs="Khmer MEF2"/>
                <w:szCs w:val="22"/>
                <w:cs/>
              </w:rPr>
              <w:t>និយ័តករ</w:t>
            </w:r>
            <w:r>
              <w:rPr>
                <w:rFonts w:ascii="Khmer MEF2" w:eastAsiaTheme="minorHAnsi" w:hAnsi="Khmer MEF2" w:cs="Khmer MEF2" w:hint="cs"/>
                <w:szCs w:val="22"/>
                <w:cs/>
              </w:rPr>
              <w:t xml:space="preserve"> </w:t>
            </w:r>
            <w:r w:rsidRPr="007F6FCC">
              <w:rPr>
                <w:rFonts w:ascii="Khmer MEF2" w:eastAsiaTheme="minorHAnsi" w:hAnsi="Khmer MEF2" w:cs="Khmer MEF2"/>
                <w:spacing w:val="-14"/>
                <w:sz w:val="20"/>
                <w:szCs w:val="20"/>
                <w:cs/>
              </w:rPr>
              <w:t>/នាយកដ្ឋាន</w:t>
            </w:r>
          </w:p>
        </w:tc>
        <w:tc>
          <w:tcPr>
            <w:tcW w:w="1800" w:type="dxa"/>
            <w:shd w:val="clear" w:color="auto" w:fill="8EAADB" w:themeFill="accent1" w:themeFillTint="99"/>
            <w:vAlign w:val="center"/>
          </w:tcPr>
          <w:p w14:paraId="592D1283" w14:textId="56E0857F" w:rsidR="00741B9E" w:rsidRPr="00A07FA5" w:rsidRDefault="00741B9E" w:rsidP="00741B9E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  <w:r>
              <w:rPr>
                <w:rFonts w:ascii="Khmer MEF2" w:eastAsiaTheme="minorHAnsi" w:hAnsi="Khmer MEF2" w:cs="Khmer MEF2" w:hint="cs"/>
                <w:sz w:val="20"/>
                <w:szCs w:val="20"/>
                <w:cs/>
              </w:rPr>
              <w:t>ការិយាល័យ</w:t>
            </w:r>
          </w:p>
        </w:tc>
        <w:tc>
          <w:tcPr>
            <w:tcW w:w="3960" w:type="dxa"/>
            <w:shd w:val="clear" w:color="auto" w:fill="8EAADB" w:themeFill="accent1" w:themeFillTint="99"/>
            <w:vAlign w:val="center"/>
          </w:tcPr>
          <w:p w14:paraId="4707424C" w14:textId="0F701046" w:rsidR="00741B9E" w:rsidRPr="00A07FA5" w:rsidRDefault="00741B9E" w:rsidP="00741B9E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</w:p>
          <w:p w14:paraId="7C873067" w14:textId="34E0788E" w:rsidR="00741B9E" w:rsidRPr="00A07FA5" w:rsidRDefault="00741B9E" w:rsidP="00741B9E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  <w:r w:rsidRPr="00A07FA5">
              <w:rPr>
                <w:rFonts w:ascii="Khmer MEF2" w:eastAsiaTheme="minorHAnsi" w:hAnsi="Khmer MEF2" w:cs="Khmer MEF2"/>
                <w:sz w:val="20"/>
                <w:szCs w:val="20"/>
                <w:cs/>
              </w:rPr>
              <w:t xml:space="preserve">តួនាទី​​ </w:t>
            </w:r>
            <w:r w:rsidRPr="00A07FA5">
              <w:rPr>
                <w:rFonts w:ascii="Khmer MEF2" w:eastAsiaTheme="minorHAnsi" w:hAnsi="Khmer MEF2" w:cs="Khmer MEF2" w:hint="cs"/>
                <w:sz w:val="20"/>
                <w:szCs w:val="20"/>
                <w:cs/>
              </w:rPr>
              <w:t>និង</w:t>
            </w:r>
            <w:r w:rsidRPr="00A07FA5">
              <w:rPr>
                <w:rFonts w:ascii="Khmer MEF2" w:eastAsiaTheme="minorHAnsi" w:hAnsi="Khmer MEF2" w:cs="Khmer MEF2"/>
                <w:sz w:val="20"/>
                <w:szCs w:val="20"/>
                <w:cs/>
              </w:rPr>
              <w:t>ភារកិច្ច</w:t>
            </w:r>
          </w:p>
          <w:p w14:paraId="6958D49B" w14:textId="77777777" w:rsidR="00741B9E" w:rsidRPr="00A07FA5" w:rsidRDefault="00741B9E" w:rsidP="00741B9E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8EAADB" w:themeFill="accent1" w:themeFillTint="99"/>
            <w:vAlign w:val="center"/>
          </w:tcPr>
          <w:p w14:paraId="4F4A9079" w14:textId="77777777" w:rsidR="00741B9E" w:rsidRPr="00A07FA5" w:rsidRDefault="00741B9E" w:rsidP="00741B9E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</w:p>
          <w:p w14:paraId="0FE11B73" w14:textId="701ACD80" w:rsidR="00741B9E" w:rsidRPr="00D36716" w:rsidRDefault="00741B9E" w:rsidP="00741B9E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pacing w:val="-32"/>
                <w:sz w:val="20"/>
                <w:szCs w:val="20"/>
              </w:rPr>
            </w:pPr>
            <w:r w:rsidRPr="00D36716">
              <w:rPr>
                <w:rFonts w:ascii="Khmer MEF2" w:eastAsiaTheme="minorHAnsi" w:hAnsi="Khmer MEF2" w:cs="Khmer MEF2"/>
                <w:spacing w:val="-32"/>
                <w:sz w:val="20"/>
                <w:szCs w:val="20"/>
                <w:cs/>
              </w:rPr>
              <w:t>ចំនួនថ្ងៃ</w:t>
            </w:r>
          </w:p>
          <w:p w14:paraId="49E6B5C9" w14:textId="77777777" w:rsidR="00741B9E" w:rsidRPr="00A07FA5" w:rsidRDefault="00741B9E" w:rsidP="00741B9E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shd w:val="clear" w:color="auto" w:fill="8EAADB" w:themeFill="accent1" w:themeFillTint="99"/>
            <w:vAlign w:val="center"/>
          </w:tcPr>
          <w:p w14:paraId="32D8C3E6" w14:textId="6D072724" w:rsidR="00741B9E" w:rsidRPr="00A07FA5" w:rsidRDefault="00741B9E" w:rsidP="00741B9E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  <w:r w:rsidRPr="00A07FA5">
              <w:rPr>
                <w:rFonts w:ascii="Khmer MEF2" w:eastAsiaTheme="minorHAnsi" w:hAnsi="Khmer MEF2" w:cs="Khmer MEF2"/>
                <w:spacing w:val="-8"/>
                <w:sz w:val="20"/>
                <w:szCs w:val="20"/>
                <w:cs/>
              </w:rPr>
              <w:t>ពេលវេលាអនុវត្ត</w:t>
            </w:r>
            <w:r w:rsidRPr="00A07FA5">
              <w:rPr>
                <w:rFonts w:ascii="Khmer MEF2" w:eastAsiaTheme="minorHAnsi" w:hAnsi="Khmer MEF2" w:cs="Khmer MEF2" w:hint="cs"/>
                <w:sz w:val="20"/>
                <w:szCs w:val="20"/>
                <w:cs/>
              </w:rPr>
              <w:t xml:space="preserve"> </w:t>
            </w:r>
          </w:p>
        </w:tc>
      </w:tr>
      <w:tr w:rsidR="00357680" w:rsidRPr="00A07FA5" w14:paraId="77D8911D" w14:textId="77777777" w:rsidTr="00357680">
        <w:tc>
          <w:tcPr>
            <w:tcW w:w="6930" w:type="dxa"/>
            <w:gridSpan w:val="3"/>
            <w:vMerge w:val="restart"/>
            <w:shd w:val="clear" w:color="auto" w:fill="B4C6E7" w:themeFill="accent1" w:themeFillTint="66"/>
            <w:vAlign w:val="center"/>
          </w:tcPr>
          <w:p w14:paraId="0DA110C6" w14:textId="3EA0871A" w:rsidR="00357680" w:rsidRPr="00A07FA5" w:rsidRDefault="00357680" w:rsidP="00741B9E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rPr>
                <w:rFonts w:ascii="Khmer MEF1" w:eastAsiaTheme="minorHAnsi" w:hAnsi="Khmer MEF1" w:cs="Khmer MEF1"/>
                <w:color w:val="000000" w:themeColor="text1"/>
                <w:sz w:val="20"/>
                <w:szCs w:val="20"/>
                <w:cs/>
              </w:rPr>
            </w:pPr>
            <w:r w:rsidRPr="007F6FCC"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  <w:t>និយ័តករ</w:t>
            </w: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ធានារ៉ាប់រងកម្ពុជា</w:t>
            </w:r>
          </w:p>
        </w:tc>
        <w:tc>
          <w:tcPr>
            <w:tcW w:w="900" w:type="dxa"/>
            <w:vMerge w:val="restart"/>
            <w:shd w:val="clear" w:color="auto" w:fill="B4C6E7" w:themeFill="accent1" w:themeFillTint="66"/>
            <w:vAlign w:val="center"/>
          </w:tcPr>
          <w:p w14:paraId="770D28E2" w14:textId="64CBD0CF" w:rsidR="00357680" w:rsidRPr="00C21F2C" w:rsidRDefault="00357680" w:rsidP="00741B9E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  <w:r w:rsidRPr="00C21F2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១៨ថ្ងៃ</w:t>
            </w:r>
          </w:p>
        </w:tc>
        <w:tc>
          <w:tcPr>
            <w:tcW w:w="3060" w:type="dxa"/>
            <w:gridSpan w:val="2"/>
            <w:shd w:val="clear" w:color="auto" w:fill="B4C6E7" w:themeFill="accent1" w:themeFillTint="66"/>
          </w:tcPr>
          <w:p w14:paraId="0934E460" w14:textId="1F1F31E9" w:rsidR="00357680" w:rsidRPr="00C21F2C" w:rsidRDefault="00357680" w:rsidP="00741B9E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C21F2C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ត្រីមាសទី១</w:t>
            </w:r>
            <w:r w:rsidRPr="00C21F2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និងត្រីមាសទី២ </w:t>
            </w:r>
          </w:p>
          <w:p w14:paraId="4EE665B4" w14:textId="7CBA1141" w:rsidR="00357680" w:rsidRPr="00C21F2C" w:rsidRDefault="00357680" w:rsidP="00741B9E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C21F2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</w:t>
            </w:r>
            <w:r w:rsidRPr="00C21F2C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២០២៤</w:t>
            </w:r>
          </w:p>
        </w:tc>
      </w:tr>
      <w:tr w:rsidR="00357680" w:rsidRPr="00A07FA5" w14:paraId="783FD5CC" w14:textId="77777777" w:rsidTr="00357680">
        <w:tc>
          <w:tcPr>
            <w:tcW w:w="6930" w:type="dxa"/>
            <w:gridSpan w:val="3"/>
            <w:vMerge/>
            <w:shd w:val="clear" w:color="auto" w:fill="B4C6E7" w:themeFill="accent1" w:themeFillTint="66"/>
            <w:vAlign w:val="center"/>
          </w:tcPr>
          <w:p w14:paraId="0DC835FE" w14:textId="77777777" w:rsidR="00357680" w:rsidRPr="007F6FCC" w:rsidRDefault="00357680" w:rsidP="00357680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900" w:type="dxa"/>
            <w:vMerge/>
            <w:shd w:val="clear" w:color="auto" w:fill="B4C6E7" w:themeFill="accent1" w:themeFillTint="66"/>
            <w:vAlign w:val="center"/>
          </w:tcPr>
          <w:p w14:paraId="54CC0B91" w14:textId="77777777" w:rsidR="00357680" w:rsidRPr="00C21F2C" w:rsidRDefault="00357680" w:rsidP="00357680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1530" w:type="dxa"/>
            <w:shd w:val="clear" w:color="auto" w:fill="B4C6E7" w:themeFill="accent1" w:themeFillTint="66"/>
          </w:tcPr>
          <w:p w14:paraId="32E49FA8" w14:textId="6A134C4E" w:rsidR="00357680" w:rsidRPr="00C21F2C" w:rsidRDefault="00357680" w:rsidP="00357680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C21F2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ការត្រួតពិនិត្យឯកសារ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14:paraId="07CDABAE" w14:textId="016336BD" w:rsidR="00357680" w:rsidRPr="00574C36" w:rsidRDefault="00357680" w:rsidP="00357680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 w:val="20"/>
                <w:szCs w:val="20"/>
                <w:cs/>
              </w:rPr>
            </w:pPr>
            <w:r w:rsidRPr="009928BF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កិច្ចពិភាក្សា</w:t>
            </w:r>
          </w:p>
        </w:tc>
      </w:tr>
      <w:tr w:rsidR="007008A3" w:rsidRPr="00B46879" w14:paraId="61EB43E2" w14:textId="77777777" w:rsidTr="00357680">
        <w:trPr>
          <w:trHeight w:val="1376"/>
        </w:trPr>
        <w:tc>
          <w:tcPr>
            <w:tcW w:w="1170" w:type="dxa"/>
            <w:vMerge w:val="restart"/>
            <w:vAlign w:val="center"/>
          </w:tcPr>
          <w:p w14:paraId="0E6504D0" w14:textId="3BBE0105" w:rsidR="007008A3" w:rsidRPr="00CC0F60" w:rsidRDefault="007008A3" w:rsidP="007008A3">
            <w:pPr>
              <w:spacing w:after="0" w:line="228" w:lineRule="auto"/>
              <w:rPr>
                <w:rFonts w:ascii="Khmer MEF1" w:hAnsi="Khmer MEF1" w:cs="Khmer MEF1"/>
                <w:color w:val="000000" w:themeColor="text1"/>
                <w:spacing w:val="-14"/>
                <w:sz w:val="20"/>
                <w:szCs w:val="20"/>
                <w:cs/>
              </w:rPr>
            </w:pPr>
            <w:r w:rsidRPr="007F3041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 w:val="20"/>
                <w:szCs w:val="20"/>
                <w:cs/>
              </w:rPr>
              <w:t>នាយកដ្ឋានកិច្ចការទូទៅ</w:t>
            </w:r>
          </w:p>
        </w:tc>
        <w:tc>
          <w:tcPr>
            <w:tcW w:w="1800" w:type="dxa"/>
            <w:vAlign w:val="center"/>
          </w:tcPr>
          <w:p w14:paraId="701517D1" w14:textId="0339F563" w:rsidR="007008A3" w:rsidRPr="00CC0F60" w:rsidRDefault="007008A3" w:rsidP="007008A3">
            <w:pPr>
              <w:pStyle w:val="ListParagraph"/>
              <w:tabs>
                <w:tab w:val="left" w:pos="1665"/>
              </w:tabs>
              <w:spacing w:after="0" w:line="228" w:lineRule="auto"/>
              <w:ind w:left="42"/>
              <w:rPr>
                <w:rFonts w:ascii="Khmer MEF1" w:hAnsi="Khmer MEF1" w:cs="Khmer MEF1"/>
                <w:spacing w:val="-14"/>
                <w:sz w:val="20"/>
                <w:szCs w:val="20"/>
                <w:cs/>
              </w:rPr>
            </w:pPr>
            <w:ins w:id="7" w:author="Phanit" w:date="2022-02-14T11:28:00Z">
              <w:r w:rsidRPr="007F3041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  <w:t>ការិយាល័</w:t>
              </w:r>
            </w:ins>
            <w:r w:rsidRPr="007F3041">
              <w:rPr>
                <w:rFonts w:ascii="Khmer MEF1" w:hAnsi="Khmer MEF1" w:cs="Khmer MEF1" w:hint="cs"/>
                <w:color w:val="000000" w:themeColor="text1"/>
                <w:sz w:val="20"/>
                <w:szCs w:val="20"/>
                <w:cs/>
              </w:rPr>
              <w:t>យរដ្ឋបាល</w:t>
            </w:r>
          </w:p>
        </w:tc>
        <w:tc>
          <w:tcPr>
            <w:tcW w:w="3960" w:type="dxa"/>
            <w:vAlign w:val="center"/>
          </w:tcPr>
          <w:p w14:paraId="261C36A5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pacing w:val="-2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-2"/>
                <w:sz w:val="20"/>
                <w:szCs w:val="20"/>
                <w:cs/>
              </w:rPr>
              <w:t xml:space="preserve">គ្រប់គ្រងការងាររដ្ឋបាល និងពិធីការរបស់ </w:t>
            </w:r>
            <w:r w:rsidRPr="007F3041">
              <w:rPr>
                <w:rFonts w:ascii="Khmer MEF1" w:hAnsi="Khmer MEF1" w:cs="Khmer MEF1"/>
                <w:b/>
                <w:bCs/>
                <w:spacing w:val="-2"/>
                <w:sz w:val="20"/>
                <w:szCs w:val="20"/>
                <w:cs/>
              </w:rPr>
              <w:t>ន.</w:t>
            </w:r>
            <w:r w:rsidRPr="007F3041">
              <w:rPr>
                <w:rFonts w:ascii="Khmer MEF1" w:hAnsi="Khmer MEF1" w:cs="Khmer MEF1" w:hint="cs"/>
                <w:b/>
                <w:bCs/>
                <w:spacing w:val="-2"/>
                <w:sz w:val="20"/>
                <w:szCs w:val="20"/>
                <w:cs/>
              </w:rPr>
              <w:t>ធ</w:t>
            </w:r>
            <w:r w:rsidRPr="007F3041">
              <w:rPr>
                <w:rFonts w:ascii="Khmer MEF1" w:hAnsi="Khmer MEF1" w:cs="Khmer MEF1"/>
                <w:b/>
                <w:bCs/>
                <w:spacing w:val="-2"/>
                <w:sz w:val="20"/>
                <w:szCs w:val="20"/>
                <w:cs/>
              </w:rPr>
              <w:t>.ក</w:t>
            </w:r>
            <w:r w:rsidRPr="007F3041">
              <w:rPr>
                <w:rFonts w:ascii="Khmer MEF1" w:hAnsi="Khmer MEF1" w:cs="Khmer MEF1" w:hint="cs"/>
                <w:b/>
                <w:bCs/>
                <w:spacing w:val="-2"/>
                <w:sz w:val="20"/>
                <w:szCs w:val="20"/>
                <w:cs/>
              </w:rPr>
              <w:t>.</w:t>
            </w:r>
          </w:p>
          <w:p w14:paraId="23691070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-12"/>
                <w:sz w:val="20"/>
                <w:szCs w:val="20"/>
                <w:cs/>
              </w:rPr>
              <w:t>គ្រប់គ្រងច្រកចេញចូលតែមួយសម្រាប់ការផ្តល់សេវា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 xml:space="preserve">សាធារណៈរបស់ 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ន.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ធ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.ក.</w:t>
            </w:r>
          </w:p>
          <w:p w14:paraId="10A870E2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-18"/>
                <w:sz w:val="20"/>
                <w:szCs w:val="20"/>
                <w:cs/>
              </w:rPr>
              <w:t>គ្រប់គ្រង និងធ្វើទំនើបកម្មបណ្តាញព័ត៌មានវិទ្យារបស់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 xml:space="preserve"> 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ន.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ធ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 xml:space="preserve">.ក. </w:t>
            </w:r>
          </w:p>
          <w:p w14:paraId="28FF3990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-20"/>
                <w:sz w:val="20"/>
                <w:szCs w:val="20"/>
                <w:cs/>
              </w:rPr>
              <w:t>សម្របសម្រួលរៀបចំសិក្ខាសាលា និងកិច្ចប្រជុំផ្សេងៗ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 xml:space="preserve"> របស់ 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ន.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ធ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.ក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.</w:t>
            </w:r>
          </w:p>
          <w:p w14:paraId="6E6C33F4" w14:textId="77777777" w:rsidR="007008A3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>សម្របសម្រួល</w:t>
            </w:r>
            <w:r w:rsidRPr="007F3041">
              <w:rPr>
                <w:rFonts w:ascii="Khmer MEF1" w:hAnsi="Khmer MEF1" w:cs="Khmer MEF1" w:hint="cs"/>
                <w:sz w:val="20"/>
                <w:szCs w:val="20"/>
                <w:cs/>
              </w:rPr>
              <w:t xml:space="preserve"> 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 xml:space="preserve">បូកសរុប និងរៀបចំរបាយការណ៍លើការអនុវត្តផែនការសកម្មភាពនិងផែនការថវិការបស់នាយកដ្ឋានកិច្ចការទូទៅ </w:t>
            </w:r>
          </w:p>
          <w:p w14:paraId="54764A92" w14:textId="0DF0EACB" w:rsidR="007008A3" w:rsidRPr="00741B9E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  <w:cs/>
              </w:rPr>
            </w:pPr>
            <w:r w:rsidRPr="00741B9E">
              <w:rPr>
                <w:rFonts w:ascii="Khmer MEF1" w:hAnsi="Khmer MEF1" w:cs="Khmer MEF1"/>
                <w:sz w:val="20"/>
                <w:szCs w:val="20"/>
                <w:cs/>
              </w:rPr>
              <w:t>អនុវត្តការងារផ្សេងទៀត តាមការប្រគល់ជូនរបស់ប្រធាននាយកដ្ឋាន។</w:t>
            </w:r>
          </w:p>
        </w:tc>
        <w:tc>
          <w:tcPr>
            <w:tcW w:w="900" w:type="dxa"/>
            <w:vAlign w:val="center"/>
          </w:tcPr>
          <w:p w14:paraId="5917A6EB" w14:textId="3943C01B" w:rsidR="007008A3" w:rsidRPr="00B46879" w:rsidRDefault="007008A3" w:rsidP="007008A3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B46879">
              <w:rPr>
                <w:rFonts w:ascii="Khmer MEF1" w:eastAsiaTheme="minorHAnsi" w:hAnsi="Khmer MEF1" w:cs="Khmer MEF1" w:hint="cs"/>
                <w:b/>
                <w:bCs/>
                <w:sz w:val="20"/>
                <w:szCs w:val="20"/>
                <w:cs/>
              </w:rPr>
              <w:t>៣ថ្ងៃ</w:t>
            </w:r>
          </w:p>
        </w:tc>
        <w:tc>
          <w:tcPr>
            <w:tcW w:w="1530" w:type="dxa"/>
            <w:vMerge w:val="restart"/>
            <w:vAlign w:val="center"/>
          </w:tcPr>
          <w:p w14:paraId="42D69B11" w14:textId="77777777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20"/>
                <w:sz w:val="20"/>
                <w:szCs w:val="20"/>
              </w:rPr>
            </w:pPr>
            <w:r w:rsidRPr="00B46879">
              <w:rPr>
                <w:rFonts w:ascii="Khmer MEF1" w:eastAsia="Times New Roman" w:hAnsi="Khmer MEF1" w:cs="Khmer MEF1" w:hint="cs"/>
                <w:b/>
                <w:bCs/>
                <w:sz w:val="20"/>
                <w:szCs w:val="20"/>
                <w:cs/>
              </w:rPr>
              <w:t xml:space="preserve">ថ្ងៃទី៤ ខែមីនា </w:t>
            </w:r>
            <w:r w:rsidRPr="00B46879">
              <w:rPr>
                <w:rFonts w:ascii="Khmer MEF1" w:eastAsia="Times New Roman" w:hAnsi="Khmer MEF1" w:cs="Khmer MEF1" w:hint="cs"/>
                <w:b/>
                <w:bCs/>
                <w:spacing w:val="-26"/>
                <w:sz w:val="20"/>
                <w:szCs w:val="20"/>
                <w:cs/>
              </w:rPr>
              <w:t xml:space="preserve">ដល់ </w:t>
            </w:r>
            <w:r w:rsidRPr="00B46879">
              <w:rPr>
                <w:rFonts w:ascii="Khmer MEF1" w:eastAsia="Times New Roman" w:hAnsi="Khmer MEF1" w:cs="Khmer MEF1" w:hint="cs"/>
                <w:b/>
                <w:bCs/>
                <w:spacing w:val="-20"/>
                <w:sz w:val="20"/>
                <w:szCs w:val="20"/>
                <w:cs/>
              </w:rPr>
              <w:t xml:space="preserve">ថ្ងៃទី៥ </w:t>
            </w:r>
          </w:p>
          <w:p w14:paraId="3E9DD9A0" w14:textId="77777777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z w:val="20"/>
                <w:szCs w:val="20"/>
              </w:rPr>
            </w:pPr>
            <w:r w:rsidRPr="00B46879">
              <w:rPr>
                <w:rFonts w:ascii="Khmer MEF1" w:eastAsia="Times New Roman" w:hAnsi="Khmer MEF1" w:cs="Khmer MEF1" w:hint="cs"/>
                <w:b/>
                <w:bCs/>
                <w:sz w:val="20"/>
                <w:szCs w:val="20"/>
                <w:cs/>
              </w:rPr>
              <w:t>ខែមីនា</w:t>
            </w:r>
          </w:p>
          <w:p w14:paraId="72E35E40" w14:textId="65385EE8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z w:val="20"/>
                <w:szCs w:val="20"/>
              </w:rPr>
            </w:pPr>
            <w:r w:rsidRPr="00B46879">
              <w:rPr>
                <w:rFonts w:ascii="Khmer MEF1" w:eastAsia="Times New Roman" w:hAnsi="Khmer MEF1" w:cs="Khmer MEF1" w:hint="cs"/>
                <w:b/>
                <w:bCs/>
                <w:sz w:val="20"/>
                <w:szCs w:val="20"/>
                <w:cs/>
              </w:rPr>
              <w:t xml:space="preserve"> ឆ្នាំ២០២៤</w:t>
            </w:r>
          </w:p>
        </w:tc>
        <w:tc>
          <w:tcPr>
            <w:tcW w:w="1530" w:type="dxa"/>
            <w:vMerge w:val="restart"/>
            <w:vAlign w:val="center"/>
          </w:tcPr>
          <w:p w14:paraId="747FE3EC" w14:textId="77777777" w:rsidR="007008A3" w:rsidRPr="00B46879" w:rsidRDefault="007008A3" w:rsidP="007008A3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28"/>
                <w:sz w:val="20"/>
                <w:szCs w:val="20"/>
                <w:lang w:val="ca-ES"/>
              </w:rPr>
            </w:pPr>
            <w:r w:rsidRPr="00B46879">
              <w:rPr>
                <w:rFonts w:ascii="Khmer MEF1" w:hAnsi="Khmer MEF1" w:cs="Khmer MEF1"/>
                <w:b/>
                <w:bCs/>
                <w:spacing w:val="-24"/>
                <w:sz w:val="20"/>
                <w:szCs w:val="20"/>
                <w:cs/>
                <w:lang w:val="ca-ES"/>
              </w:rPr>
              <w:t>ថ្ងៃទី</w:t>
            </w:r>
            <w:r w:rsidRPr="00B46879">
              <w:rPr>
                <w:rFonts w:ascii="Khmer MEF1" w:hAnsi="Khmer MEF1" w:cs="Khmer MEF1" w:hint="cs"/>
                <w:b/>
                <w:bCs/>
                <w:spacing w:val="-24"/>
                <w:sz w:val="20"/>
                <w:szCs w:val="20"/>
                <w:cs/>
                <w:lang w:val="ca-ES"/>
              </w:rPr>
              <w:t>១៨</w:t>
            </w:r>
            <w:r w:rsidRPr="00B46879">
              <w:rPr>
                <w:rFonts w:ascii="Khmer MEF1" w:hAnsi="Khmer MEF1" w:cs="Khmer MEF1"/>
                <w:b/>
                <w:bCs/>
                <w:spacing w:val="-24"/>
                <w:sz w:val="20"/>
                <w:szCs w:val="20"/>
                <w:cs/>
                <w:lang w:val="ca-ES"/>
              </w:rPr>
              <w:t xml:space="preserve"> ខែ</w:t>
            </w:r>
            <w:r w:rsidRPr="00B46879">
              <w:rPr>
                <w:rFonts w:ascii="Khmer MEF1" w:hAnsi="Khmer MEF1" w:cs="Khmer MEF1" w:hint="cs"/>
                <w:b/>
                <w:bCs/>
                <w:spacing w:val="-24"/>
                <w:sz w:val="20"/>
                <w:szCs w:val="20"/>
                <w:cs/>
                <w:lang w:val="ca-ES"/>
              </w:rPr>
              <w:t>មេសា</w:t>
            </w:r>
            <w:r w:rsidRPr="00B46879">
              <w:rPr>
                <w:rFonts w:ascii="Khmer MEF1" w:hAnsi="Khmer MEF1" w:cs="Khmer MEF1"/>
                <w:b/>
                <w:bCs/>
                <w:sz w:val="20"/>
                <w:szCs w:val="20"/>
                <w:cs/>
                <w:lang w:val="ca-ES"/>
              </w:rPr>
              <w:t xml:space="preserve"> ដល់</w:t>
            </w:r>
            <w:r w:rsidRPr="00B46879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  <w:lang w:val="ca-ES"/>
              </w:rPr>
              <w:t xml:space="preserve">​ </w:t>
            </w:r>
            <w:r w:rsidRPr="00B46879">
              <w:rPr>
                <w:rFonts w:ascii="Khmer MEF1" w:hAnsi="Khmer MEF1" w:cs="Khmer MEF1"/>
                <w:b/>
                <w:bCs/>
                <w:spacing w:val="-28"/>
                <w:sz w:val="20"/>
                <w:szCs w:val="20"/>
                <w:cs/>
                <w:lang w:val="ca-ES"/>
              </w:rPr>
              <w:t>ថ្ងៃទី</w:t>
            </w:r>
            <w:r w:rsidRPr="00B46879">
              <w:rPr>
                <w:rFonts w:ascii="Khmer MEF1" w:hAnsi="Khmer MEF1" w:cs="Khmer MEF1" w:hint="cs"/>
                <w:b/>
                <w:bCs/>
                <w:spacing w:val="-28"/>
                <w:sz w:val="20"/>
                <w:szCs w:val="20"/>
                <w:cs/>
                <w:lang w:val="ca-ES"/>
              </w:rPr>
              <w:t>២៦</w:t>
            </w:r>
            <w:r w:rsidRPr="00B46879">
              <w:rPr>
                <w:rFonts w:ascii="Khmer MEF1" w:hAnsi="Khmer MEF1" w:cs="Khmer MEF1"/>
                <w:b/>
                <w:bCs/>
                <w:spacing w:val="-28"/>
                <w:sz w:val="20"/>
                <w:szCs w:val="20"/>
                <w:cs/>
                <w:lang w:val="ca-ES"/>
              </w:rPr>
              <w:t xml:space="preserve"> </w:t>
            </w:r>
          </w:p>
          <w:p w14:paraId="28A9DD34" w14:textId="3A98018A" w:rsidR="007008A3" w:rsidRPr="00B46879" w:rsidRDefault="007008A3" w:rsidP="007008A3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 w:val="20"/>
                <w:szCs w:val="20"/>
                <w:lang w:val="ca-ES"/>
              </w:rPr>
            </w:pPr>
            <w:r w:rsidRPr="00B46879">
              <w:rPr>
                <w:rFonts w:ascii="Khmer MEF1" w:hAnsi="Khmer MEF1" w:cs="Khmer MEF1"/>
                <w:b/>
                <w:bCs/>
                <w:spacing w:val="-28"/>
                <w:sz w:val="20"/>
                <w:szCs w:val="20"/>
                <w:cs/>
                <w:lang w:val="ca-ES"/>
              </w:rPr>
              <w:t>ខែ</w:t>
            </w:r>
            <w:r w:rsidRPr="00B46879">
              <w:rPr>
                <w:rFonts w:ascii="Khmer MEF1" w:hAnsi="Khmer MEF1" w:cs="Khmer MEF1" w:hint="cs"/>
                <w:b/>
                <w:bCs/>
                <w:spacing w:val="-28"/>
                <w:sz w:val="20"/>
                <w:szCs w:val="20"/>
                <w:cs/>
                <w:lang w:val="ca-ES"/>
              </w:rPr>
              <w:t>មេសា</w:t>
            </w:r>
          </w:p>
          <w:p w14:paraId="7B6B6414" w14:textId="1797D694" w:rsidR="007008A3" w:rsidRPr="00B46879" w:rsidRDefault="007008A3" w:rsidP="007008A3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jc w:val="center"/>
              <w:rPr>
                <w:rFonts w:ascii="Khmer MEF1" w:eastAsiaTheme="minorHAnsi" w:hAnsi="Khmer MEF1" w:cs="Khmer MEF1"/>
                <w:sz w:val="20"/>
                <w:szCs w:val="20"/>
              </w:rPr>
            </w:pPr>
            <w:r w:rsidRPr="00B46879">
              <w:rPr>
                <w:rFonts w:ascii="Khmer MEF1" w:hAnsi="Khmer MEF1" w:cs="Khmer MEF1"/>
                <w:b/>
                <w:bCs/>
                <w:sz w:val="20"/>
                <w:szCs w:val="20"/>
                <w:cs/>
                <w:lang w:val="ca-ES"/>
              </w:rPr>
              <w:t>ឆ្នាំ២០២៤</w:t>
            </w:r>
          </w:p>
        </w:tc>
      </w:tr>
      <w:tr w:rsidR="007008A3" w:rsidRPr="00B46879" w14:paraId="5DED2625" w14:textId="77777777" w:rsidTr="00357680">
        <w:trPr>
          <w:trHeight w:val="899"/>
        </w:trPr>
        <w:tc>
          <w:tcPr>
            <w:tcW w:w="1170" w:type="dxa"/>
            <w:vMerge/>
            <w:vAlign w:val="center"/>
          </w:tcPr>
          <w:p w14:paraId="55E0F929" w14:textId="1C477AE4" w:rsidR="007008A3" w:rsidRPr="00CC0F60" w:rsidRDefault="007008A3" w:rsidP="007008A3">
            <w:pPr>
              <w:spacing w:after="0" w:line="228" w:lineRule="auto"/>
              <w:rPr>
                <w:rFonts w:ascii="Khmer MEF1" w:eastAsiaTheme="minorHAnsi" w:hAnsi="Khmer MEF1" w:cs="Khmer MEF1"/>
                <w:b/>
                <w:bCs/>
                <w:color w:val="000000" w:themeColor="text1"/>
                <w:spacing w:val="-14"/>
                <w:sz w:val="20"/>
                <w:szCs w:val="20"/>
                <w:cs/>
              </w:rPr>
            </w:pPr>
          </w:p>
        </w:tc>
        <w:tc>
          <w:tcPr>
            <w:tcW w:w="1800" w:type="dxa"/>
            <w:vAlign w:val="center"/>
          </w:tcPr>
          <w:p w14:paraId="32C375C2" w14:textId="70A4CF5E" w:rsidR="007008A3" w:rsidRPr="00CC0F60" w:rsidRDefault="007008A3" w:rsidP="007008A3">
            <w:pPr>
              <w:pStyle w:val="ListParagraph"/>
              <w:ind w:left="169"/>
              <w:jc w:val="both"/>
              <w:rPr>
                <w:rFonts w:ascii="Khmer MEF1" w:hAnsi="Khmer MEF1" w:cs="Khmer MEF1"/>
                <w:sz w:val="20"/>
                <w:szCs w:val="20"/>
                <w:cs/>
              </w:rPr>
            </w:pPr>
            <w:ins w:id="8" w:author="Phanit" w:date="2022-02-14T11:28:00Z">
              <w:r w:rsidRPr="007F3041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  <w:t>ការិយាល័</w:t>
              </w:r>
            </w:ins>
            <w:r w:rsidRPr="007F3041">
              <w:rPr>
                <w:rFonts w:ascii="Khmer MEF1" w:hAnsi="Khmer MEF1" w:cs="Khmer MEF1" w:hint="cs"/>
                <w:color w:val="000000" w:themeColor="text1"/>
                <w:sz w:val="20"/>
                <w:szCs w:val="20"/>
                <w:cs/>
              </w:rPr>
              <w:t>យគណនេយ្យ</w:t>
            </w:r>
          </w:p>
        </w:tc>
        <w:tc>
          <w:tcPr>
            <w:tcW w:w="3960" w:type="dxa"/>
            <w:vAlign w:val="center"/>
          </w:tcPr>
          <w:p w14:paraId="07FBD89E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b/>
                <w:bCs/>
                <w:spacing w:val="-18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-18"/>
                <w:sz w:val="20"/>
                <w:szCs w:val="20"/>
                <w:cs/>
              </w:rPr>
              <w:t xml:space="preserve">គ្រប់គ្រងកិច្ចការគណនេយ្យ និងហិរញ្ញវត្ថុរបស់ </w:t>
            </w:r>
            <w:r w:rsidRPr="007F3041">
              <w:rPr>
                <w:rFonts w:ascii="Khmer MEF1" w:hAnsi="Khmer MEF1" w:cs="Khmer MEF1"/>
                <w:b/>
                <w:bCs/>
                <w:spacing w:val="-18"/>
                <w:sz w:val="20"/>
                <w:szCs w:val="20"/>
                <w:cs/>
              </w:rPr>
              <w:t>ន.ធ.</w:t>
            </w:r>
            <w:r w:rsidRPr="007F3041">
              <w:rPr>
                <w:rFonts w:ascii="Khmer MEF1" w:hAnsi="Khmer MEF1" w:cs="Khmer MEF1" w:hint="cs"/>
                <w:b/>
                <w:bCs/>
                <w:spacing w:val="-18"/>
                <w:sz w:val="20"/>
                <w:szCs w:val="20"/>
                <w:cs/>
              </w:rPr>
              <w:t>ក.</w:t>
            </w:r>
          </w:p>
          <w:p w14:paraId="63B1EADB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-16"/>
                <w:sz w:val="20"/>
                <w:szCs w:val="20"/>
                <w:cs/>
              </w:rPr>
              <w:t xml:space="preserve">គ្រប់គ្រងសន្និធិសម្ភារៈ និងធ្វើបញ្ជីសារពើភ័ណ្ឌរបស់ 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ន.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ធ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.ក.</w:t>
            </w:r>
          </w:p>
          <w:p w14:paraId="3B8BBC02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-8"/>
                <w:sz w:val="20"/>
                <w:szCs w:val="20"/>
                <w:cs/>
              </w:rPr>
              <w:t>ពិនិត្យ និងតាមដានការអនុវត្តនីតិវិធីលទ្ធកម្មសាធា</w:t>
            </w:r>
            <w:r w:rsidRPr="007F3041">
              <w:rPr>
                <w:rFonts w:ascii="Khmer MEF1" w:hAnsi="Khmer MEF1" w:cs="Khmer MEF1"/>
                <w:spacing w:val="-8"/>
                <w:sz w:val="20"/>
                <w:szCs w:val="20"/>
              </w:rPr>
              <w:t>-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>រ</w:t>
            </w:r>
            <w:r w:rsidRPr="007F3041">
              <w:rPr>
                <w:rFonts w:ascii="Khmer MEF1" w:hAnsi="Khmer MEF1" w:cs="Khmer MEF1"/>
                <w:spacing w:val="-26"/>
                <w:sz w:val="20"/>
                <w:szCs w:val="20"/>
                <w:cs/>
              </w:rPr>
              <w:t>ណៈ</w:t>
            </w:r>
            <w:r w:rsidRPr="007F3041">
              <w:rPr>
                <w:rFonts w:ascii="Khmer MEF1" w:hAnsi="Khmer MEF1" w:cs="Khmer MEF1"/>
                <w:sz w:val="20"/>
                <w:szCs w:val="20"/>
              </w:rPr>
              <w:t xml:space="preserve"> 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 xml:space="preserve">របស់ 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ន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.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ធ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 xml:space="preserve">.ក. </w:t>
            </w:r>
          </w:p>
          <w:p w14:paraId="7AB87A81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-8"/>
                <w:sz w:val="20"/>
                <w:szCs w:val="20"/>
                <w:cs/>
              </w:rPr>
              <w:t>រៀបចំ និងស្នើឡើងនូវផែនការយុទ្ធសាស្ត្រថវិកា និង</w:t>
            </w:r>
            <w:r w:rsidRPr="007F3041">
              <w:rPr>
                <w:rFonts w:ascii="Khmer MEF1" w:hAnsi="Khmer MEF1" w:cs="Khmer MEF1"/>
                <w:sz w:val="20"/>
                <w:szCs w:val="20"/>
              </w:rPr>
              <w:t xml:space="preserve"> 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>គម្រោងថវិកាប្រចាំឆ្នាំរបស់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 xml:space="preserve"> 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ន.ធ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 xml:space="preserve">.ក. </w:t>
            </w:r>
          </w:p>
          <w:p w14:paraId="15660AE6" w14:textId="77777777" w:rsidR="007008A3" w:rsidRPr="00D36716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lastRenderedPageBreak/>
              <w:t>បូ</w:t>
            </w:r>
            <w:r w:rsidRPr="007F3041">
              <w:rPr>
                <w:rFonts w:ascii="Khmer MEF1" w:hAnsi="Khmer MEF1" w:cs="Khmer MEF1"/>
                <w:spacing w:val="-14"/>
                <w:sz w:val="20"/>
                <w:szCs w:val="20"/>
                <w:cs/>
              </w:rPr>
              <w:t>កសរុបរបាយការណ៍សមិទ្ធកម្មនៃការអនុវត្តគម្រោង</w:t>
            </w:r>
            <w:r w:rsidRPr="007F3041">
              <w:rPr>
                <w:rFonts w:ascii="Khmer MEF1" w:hAnsi="Khmer MEF1" w:cs="Khmer MEF1"/>
                <w:sz w:val="20"/>
                <w:szCs w:val="20"/>
              </w:rPr>
              <w:t xml:space="preserve"> </w:t>
            </w:r>
            <w:r w:rsidRPr="007F3041">
              <w:rPr>
                <w:rFonts w:ascii="Khmer MEF1" w:hAnsi="Khmer MEF1" w:cs="Khmer MEF1"/>
                <w:spacing w:val="4"/>
                <w:sz w:val="20"/>
                <w:szCs w:val="20"/>
                <w:cs/>
              </w:rPr>
              <w:t>ថវិកាប្រចាំឆ្នាំ និងផែ</w:t>
            </w:r>
            <w:r w:rsidRPr="007F3041">
              <w:rPr>
                <w:rFonts w:ascii="Khmer MEF1" w:hAnsi="Khmer MEF1" w:cs="Khmer MEF1" w:hint="cs"/>
                <w:spacing w:val="4"/>
                <w:sz w:val="20"/>
                <w:szCs w:val="20"/>
                <w:cs/>
              </w:rPr>
              <w:t>ន</w:t>
            </w:r>
            <w:r w:rsidRPr="007F3041">
              <w:rPr>
                <w:rFonts w:ascii="Khmer MEF1" w:hAnsi="Khmer MEF1" w:cs="Khmer MEF1"/>
                <w:spacing w:val="4"/>
                <w:sz w:val="20"/>
                <w:szCs w:val="20"/>
                <w:cs/>
              </w:rPr>
              <w:t>ការយុទ្ធសាស្ត្រថវិការបស់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 xml:space="preserve"> 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ន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.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ធ.ក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.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</w:rPr>
              <w:t xml:space="preserve"> </w:t>
            </w:r>
          </w:p>
          <w:p w14:paraId="0F89617B" w14:textId="65555335" w:rsidR="007008A3" w:rsidRPr="00D36716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  <w:cs/>
              </w:rPr>
            </w:pPr>
            <w:r w:rsidRPr="00D36716">
              <w:rPr>
                <w:rFonts w:ascii="Khmer MEF1" w:hAnsi="Khmer MEF1" w:cs="Khmer MEF1"/>
                <w:sz w:val="20"/>
                <w:szCs w:val="20"/>
                <w:cs/>
              </w:rPr>
              <w:t>អនុវត្តការងារផ្សេងទៀត តាមការប្រគល់ជូនរបស់ប្រធាននាយកដ្ឋាន។</w:t>
            </w:r>
          </w:p>
        </w:tc>
        <w:tc>
          <w:tcPr>
            <w:tcW w:w="900" w:type="dxa"/>
            <w:vAlign w:val="center"/>
          </w:tcPr>
          <w:p w14:paraId="246D6288" w14:textId="171510B9" w:rsidR="007008A3" w:rsidRPr="00B46879" w:rsidRDefault="007008A3" w:rsidP="007008A3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B46879">
              <w:rPr>
                <w:rFonts w:ascii="Khmer MEF1" w:eastAsiaTheme="minorHAnsi" w:hAnsi="Khmer MEF1" w:cs="Khmer MEF1" w:hint="cs"/>
                <w:b/>
                <w:bCs/>
                <w:sz w:val="20"/>
                <w:szCs w:val="20"/>
                <w:cs/>
              </w:rPr>
              <w:lastRenderedPageBreak/>
              <w:t>៤ថ្ងៃ</w:t>
            </w:r>
          </w:p>
        </w:tc>
        <w:tc>
          <w:tcPr>
            <w:tcW w:w="1530" w:type="dxa"/>
            <w:vMerge/>
            <w:vAlign w:val="center"/>
          </w:tcPr>
          <w:p w14:paraId="777E15B3" w14:textId="77777777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 w:val="20"/>
                <w:szCs w:val="20"/>
                <w:cs/>
              </w:rPr>
            </w:pPr>
          </w:p>
        </w:tc>
        <w:tc>
          <w:tcPr>
            <w:tcW w:w="1530" w:type="dxa"/>
            <w:vMerge/>
            <w:vAlign w:val="center"/>
          </w:tcPr>
          <w:p w14:paraId="1369D3C0" w14:textId="54846E08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 w:val="20"/>
                <w:szCs w:val="20"/>
                <w:cs/>
              </w:rPr>
            </w:pPr>
          </w:p>
        </w:tc>
      </w:tr>
      <w:tr w:rsidR="007008A3" w:rsidRPr="00B46879" w14:paraId="094CBC16" w14:textId="77777777" w:rsidTr="007008A3">
        <w:trPr>
          <w:trHeight w:val="1376"/>
        </w:trPr>
        <w:tc>
          <w:tcPr>
            <w:tcW w:w="1170" w:type="dxa"/>
            <w:vMerge/>
            <w:vAlign w:val="center"/>
          </w:tcPr>
          <w:p w14:paraId="21D58F73" w14:textId="49FE3D89" w:rsidR="007008A3" w:rsidRPr="00CC0F60" w:rsidRDefault="007008A3" w:rsidP="007008A3">
            <w:pPr>
              <w:spacing w:after="0" w:line="228" w:lineRule="auto"/>
              <w:rPr>
                <w:rFonts w:ascii="Khmer MEF1" w:eastAsiaTheme="minorHAnsi" w:hAnsi="Khmer MEF1" w:cs="Khmer MEF1"/>
                <w:b/>
                <w:bCs/>
                <w:color w:val="000000" w:themeColor="text1"/>
                <w:spacing w:val="-14"/>
                <w:sz w:val="20"/>
                <w:szCs w:val="20"/>
                <w:cs/>
              </w:rPr>
            </w:pPr>
          </w:p>
        </w:tc>
        <w:tc>
          <w:tcPr>
            <w:tcW w:w="1800" w:type="dxa"/>
            <w:vAlign w:val="center"/>
          </w:tcPr>
          <w:p w14:paraId="18ECF73C" w14:textId="398EC25A" w:rsidR="007008A3" w:rsidRPr="00CC0F60" w:rsidRDefault="007008A3" w:rsidP="007008A3">
            <w:pPr>
              <w:pStyle w:val="ListParagraph"/>
              <w:ind w:left="169"/>
              <w:jc w:val="both"/>
              <w:rPr>
                <w:rFonts w:ascii="Khmer MEF1" w:hAnsi="Khmer MEF1" w:cs="Khmer MEF1"/>
                <w:szCs w:val="22"/>
                <w:cs/>
              </w:rPr>
            </w:pPr>
            <w:r w:rsidRPr="007F3041">
              <w:rPr>
                <w:rFonts w:ascii="Khmer MEF1" w:hAnsi="Khmer MEF1" w:cs="Khmer MEF1" w:hint="cs"/>
                <w:color w:val="000000" w:themeColor="text1"/>
                <w:sz w:val="20"/>
                <w:szCs w:val="20"/>
                <w:cs/>
              </w:rPr>
              <w:t>ការិយាល័យធនធានមនុស្ស</w:t>
            </w:r>
          </w:p>
        </w:tc>
        <w:tc>
          <w:tcPr>
            <w:tcW w:w="3960" w:type="dxa"/>
            <w:vAlign w:val="center"/>
          </w:tcPr>
          <w:p w14:paraId="2DB06D02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 xml:space="preserve">រៀបចំ និងស្នើឡើងនូវផែនការគ្រប់គ្រងនិងបណ្តុះបណ្តាលមន្ត្រីរបស់ 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ន.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ធ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 xml:space="preserve">.ក. </w:t>
            </w:r>
          </w:p>
          <w:p w14:paraId="6452AD82" w14:textId="77777777" w:rsidR="007008A3" w:rsidRPr="007F3041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6"/>
                <w:sz w:val="20"/>
                <w:szCs w:val="20"/>
                <w:cs/>
              </w:rPr>
              <w:t>គ្រប់គ្រងការងារបុគ្គលិក រួមមាន</w:t>
            </w:r>
            <w:r w:rsidRPr="007F3041">
              <w:rPr>
                <w:rFonts w:ascii="Khmer MEF1" w:hAnsi="Khmer MEF1" w:cs="Khmer MEF1" w:hint="cs"/>
                <w:spacing w:val="6"/>
                <w:sz w:val="20"/>
                <w:szCs w:val="20"/>
                <w:cs/>
              </w:rPr>
              <w:t xml:space="preserve"> </w:t>
            </w:r>
            <w:r w:rsidRPr="007F3041">
              <w:rPr>
                <w:rFonts w:ascii="Khmer MEF1" w:hAnsi="Khmer MEF1" w:cs="Khmer MEF1"/>
                <w:spacing w:val="6"/>
                <w:sz w:val="20"/>
                <w:szCs w:val="20"/>
                <w:cs/>
              </w:rPr>
              <w:t>ការជ្រើសរើស</w:t>
            </w:r>
            <w:r w:rsidRPr="007F3041">
              <w:rPr>
                <w:rFonts w:ascii="Khmer MEF1" w:hAnsi="Khmer MEF1" w:cs="Khmer MEF1" w:hint="cs"/>
                <w:sz w:val="20"/>
                <w:szCs w:val="20"/>
                <w:cs/>
              </w:rPr>
              <w:t xml:space="preserve"> </w:t>
            </w:r>
            <w:r w:rsidRPr="007F3041">
              <w:rPr>
                <w:rFonts w:ascii="Khmer MEF1" w:hAnsi="Khmer MEF1" w:cs="Khmer MEF1"/>
                <w:spacing w:val="-10"/>
                <w:sz w:val="20"/>
                <w:szCs w:val="20"/>
                <w:cs/>
              </w:rPr>
              <w:t>មន្ត្រី</w:t>
            </w:r>
            <w:r w:rsidRPr="007F3041">
              <w:rPr>
                <w:rFonts w:ascii="Khmer MEF1" w:hAnsi="Khmer MEF1" w:cs="Khmer MEF1" w:hint="cs"/>
                <w:spacing w:val="-10"/>
                <w:sz w:val="20"/>
                <w:szCs w:val="20"/>
                <w:cs/>
              </w:rPr>
              <w:t xml:space="preserve"> </w:t>
            </w:r>
            <w:r w:rsidRPr="007F3041">
              <w:rPr>
                <w:rFonts w:ascii="Khmer MEF1" w:hAnsi="Khmer MEF1" w:cs="Khmer MEF1"/>
                <w:spacing w:val="-10"/>
                <w:sz w:val="20"/>
                <w:szCs w:val="20"/>
                <w:cs/>
              </w:rPr>
              <w:t>ការគ្រប់គ្រងស្ថិតិ និងព័ត៌មានបុគ្គលិក</w:t>
            </w:r>
            <w:r w:rsidRPr="007F3041">
              <w:rPr>
                <w:rFonts w:ascii="Khmer MEF1" w:hAnsi="Khmer MEF1" w:cs="Khmer MEF1" w:hint="cs"/>
                <w:spacing w:val="-10"/>
                <w:sz w:val="20"/>
                <w:szCs w:val="20"/>
                <w:cs/>
              </w:rPr>
              <w:t xml:space="preserve"> </w:t>
            </w:r>
            <w:r w:rsidRPr="007F3041">
              <w:rPr>
                <w:rFonts w:ascii="Khmer MEF1" w:hAnsi="Khmer MEF1" w:cs="Khmer MEF1"/>
                <w:spacing w:val="-10"/>
                <w:sz w:val="20"/>
                <w:szCs w:val="20"/>
                <w:cs/>
              </w:rPr>
              <w:t>ការផ្តល់</w:t>
            </w:r>
            <w:r w:rsidRPr="007F3041">
              <w:rPr>
                <w:rFonts w:ascii="Khmer MEF1" w:hAnsi="Khmer MEF1" w:cs="Khmer MEF1" w:hint="cs"/>
                <w:sz w:val="20"/>
                <w:szCs w:val="20"/>
                <w:cs/>
              </w:rPr>
              <w:t xml:space="preserve"> 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>យោបល់លើតម្រូវការក្របខ័ណ្ឌ និងចំនួនបុគ្គលិករបស់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 xml:space="preserve"> ន.</w:t>
            </w:r>
            <w:r w:rsidRPr="007F3041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ធ</w:t>
            </w:r>
            <w:r w:rsidRPr="007F3041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 xml:space="preserve">.ក. </w:t>
            </w:r>
          </w:p>
          <w:p w14:paraId="69296218" w14:textId="49FB2B1F" w:rsidR="007008A3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7F3041">
              <w:rPr>
                <w:rFonts w:ascii="Khmer MEF1" w:hAnsi="Khmer MEF1" w:cs="Khmer MEF1"/>
                <w:spacing w:val="2"/>
                <w:sz w:val="20"/>
                <w:szCs w:val="20"/>
                <w:cs/>
              </w:rPr>
              <w:t>គ្រប់គ្រងការវាយតម្លៃសមិទ្ធកម្មការងាររបស់មន្ត្រី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 xml:space="preserve"> </w:t>
            </w:r>
            <w:r w:rsidRPr="000875AA">
              <w:rPr>
                <w:rFonts w:ascii="Khmer MEF1" w:hAnsi="Khmer MEF1" w:cs="Khmer MEF1"/>
                <w:b/>
                <w:bCs/>
                <w:spacing w:val="2"/>
                <w:sz w:val="20"/>
                <w:szCs w:val="20"/>
                <w:cs/>
              </w:rPr>
              <w:t>ន.</w:t>
            </w:r>
            <w:r w:rsidRPr="000875AA">
              <w:rPr>
                <w:rFonts w:ascii="Khmer MEF1" w:hAnsi="Khmer MEF1" w:cs="Khmer MEF1" w:hint="cs"/>
                <w:b/>
                <w:bCs/>
                <w:spacing w:val="2"/>
                <w:sz w:val="20"/>
                <w:szCs w:val="20"/>
                <w:cs/>
              </w:rPr>
              <w:t>ធ</w:t>
            </w:r>
            <w:r w:rsidRPr="000875AA">
              <w:rPr>
                <w:rFonts w:ascii="Khmer MEF1" w:hAnsi="Khmer MEF1" w:cs="Khmer MEF1"/>
                <w:b/>
                <w:bCs/>
                <w:spacing w:val="2"/>
                <w:sz w:val="20"/>
                <w:szCs w:val="20"/>
                <w:cs/>
              </w:rPr>
              <w:t>.ក.</w:t>
            </w:r>
            <w:r w:rsidRPr="000875AA">
              <w:rPr>
                <w:rFonts w:ascii="Khmer MEF1" w:hAnsi="Khmer MEF1" w:cs="Khmer MEF1"/>
                <w:spacing w:val="2"/>
                <w:sz w:val="20"/>
                <w:szCs w:val="20"/>
                <w:cs/>
              </w:rPr>
              <w:t xml:space="preserve"> រួមទាំងការផ្តល់យោបល់លើការតែងតាំង</w:t>
            </w:r>
            <w:r w:rsidRPr="007F3041">
              <w:rPr>
                <w:rFonts w:ascii="Khmer MEF1" w:hAnsi="Khmer MEF1" w:cs="Khmer MEF1"/>
                <w:sz w:val="20"/>
                <w:szCs w:val="20"/>
                <w:cs/>
              </w:rPr>
              <w:t xml:space="preserve"> ដំឡើងថ្នាក់ ការលើកទឹកចិត្ត និងការដាក់វិន័យ</w:t>
            </w:r>
          </w:p>
          <w:p w14:paraId="55D58513" w14:textId="6528CC10" w:rsidR="007008A3" w:rsidRPr="00260CDB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  <w:cs/>
              </w:rPr>
            </w:pPr>
            <w:r w:rsidRPr="00260CDB">
              <w:rPr>
                <w:rFonts w:ascii="Khmer MEF1" w:hAnsi="Khmer MEF1" w:cs="Khmer MEF1"/>
                <w:sz w:val="20"/>
                <w:szCs w:val="20"/>
                <w:cs/>
              </w:rPr>
              <w:t xml:space="preserve">អនុវត្តការងារផ្សេងទៀត តាមការប្រគល់ជូនរបស់ប្រធាននាយកដ្ឋាន។ </w:t>
            </w:r>
          </w:p>
        </w:tc>
        <w:tc>
          <w:tcPr>
            <w:tcW w:w="900" w:type="dxa"/>
            <w:vAlign w:val="center"/>
          </w:tcPr>
          <w:p w14:paraId="7B5F004B" w14:textId="2794DC81" w:rsidR="007008A3" w:rsidRPr="00B46879" w:rsidRDefault="007008A3" w:rsidP="007008A3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B46879">
              <w:rPr>
                <w:rFonts w:ascii="Khmer MEF1" w:eastAsiaTheme="minorHAnsi" w:hAnsi="Khmer MEF1" w:cs="Khmer MEF1" w:hint="cs"/>
                <w:b/>
                <w:bCs/>
                <w:sz w:val="20"/>
                <w:szCs w:val="20"/>
                <w:cs/>
              </w:rPr>
              <w:t>២ថ្ងៃ</w:t>
            </w:r>
          </w:p>
        </w:tc>
        <w:tc>
          <w:tcPr>
            <w:tcW w:w="1530" w:type="dxa"/>
            <w:vMerge/>
            <w:vAlign w:val="center"/>
          </w:tcPr>
          <w:p w14:paraId="15BED1D4" w14:textId="77777777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 w:val="20"/>
                <w:szCs w:val="20"/>
                <w:cs/>
              </w:rPr>
            </w:pPr>
          </w:p>
        </w:tc>
        <w:tc>
          <w:tcPr>
            <w:tcW w:w="1530" w:type="dxa"/>
            <w:vMerge/>
            <w:vAlign w:val="center"/>
          </w:tcPr>
          <w:p w14:paraId="069B27A6" w14:textId="596BC058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 w:val="20"/>
                <w:szCs w:val="20"/>
                <w:cs/>
              </w:rPr>
            </w:pPr>
          </w:p>
        </w:tc>
      </w:tr>
      <w:tr w:rsidR="007008A3" w:rsidRPr="00B46879" w14:paraId="2A4AD3E1" w14:textId="77777777" w:rsidTr="00357680">
        <w:trPr>
          <w:trHeight w:val="487"/>
        </w:trPr>
        <w:tc>
          <w:tcPr>
            <w:tcW w:w="1170" w:type="dxa"/>
            <w:vAlign w:val="center"/>
          </w:tcPr>
          <w:p w14:paraId="5B8FB379" w14:textId="31F2E263" w:rsidR="007008A3" w:rsidRPr="00ED7683" w:rsidRDefault="007008A3" w:rsidP="007008A3">
            <w:pPr>
              <w:pStyle w:val="ListParagraph"/>
              <w:tabs>
                <w:tab w:val="left" w:pos="1665"/>
              </w:tabs>
              <w:spacing w:after="0"/>
              <w:ind w:left="0"/>
              <w:rPr>
                <w:rFonts w:ascii="Khmer MEF1" w:eastAsiaTheme="minorHAnsi" w:hAnsi="Khmer MEF1" w:cs="Khmer MEF1"/>
                <w:b/>
                <w:bCs/>
                <w:spacing w:val="-8"/>
                <w:szCs w:val="22"/>
                <w:cs/>
              </w:rPr>
            </w:pPr>
            <w:ins w:id="9" w:author="Phanit" w:date="2022-02-14T11:28:00Z">
              <w:r w:rsidRPr="007F3041">
                <w:rPr>
                  <w:rFonts w:ascii="Khmer MEF1" w:eastAsiaTheme="minorHAnsi" w:hAnsi="Khmer MEF1" w:cs="Khmer MEF1"/>
                  <w:b/>
                  <w:bCs/>
                  <w:color w:val="000000" w:themeColor="text1"/>
                  <w:spacing w:val="-8"/>
                  <w:sz w:val="20"/>
                  <w:szCs w:val="20"/>
                  <w:cs/>
                  <w:rPrChange w:id="10" w:author="Phanit" w:date="2022-02-14T15:29:00Z">
                    <w:rPr>
                      <w:rFonts w:ascii="Khmer MEF1" w:hAnsi="Khmer MEF1" w:cs="Khmer MEF1"/>
                      <w:spacing w:val="-12"/>
                      <w:sz w:val="20"/>
                      <w:szCs w:val="20"/>
                      <w:cs/>
                      <w:lang w:val="ca-ES"/>
                    </w:rPr>
                  </w:rPrChange>
                </w:rPr>
                <w:t>នាយកដ្ឋា</w:t>
              </w:r>
            </w:ins>
            <w:r w:rsidRPr="007F3041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8"/>
                <w:sz w:val="20"/>
                <w:szCs w:val="20"/>
                <w:cs/>
              </w:rPr>
              <w:t>ន</w:t>
            </w:r>
            <w:r w:rsidRPr="007F35F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 w:val="20"/>
                <w:szCs w:val="20"/>
                <w:cs/>
              </w:rPr>
              <w:t>គ្រប់គ្រងអាជ្ញា</w:t>
            </w:r>
            <w:r w:rsidRPr="007F3041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8"/>
                <w:sz w:val="20"/>
                <w:szCs w:val="20"/>
                <w:cs/>
              </w:rPr>
              <w:t>បណ្ណ និងកិច្ចការគតិយុត្ត</w:t>
            </w:r>
          </w:p>
        </w:tc>
        <w:tc>
          <w:tcPr>
            <w:tcW w:w="1800" w:type="dxa"/>
            <w:vAlign w:val="center"/>
          </w:tcPr>
          <w:p w14:paraId="32E502B9" w14:textId="771A4001" w:rsidR="007008A3" w:rsidRPr="00BD2AFC" w:rsidRDefault="007008A3" w:rsidP="007008A3">
            <w:pPr>
              <w:pStyle w:val="ListParagraph"/>
              <w:tabs>
                <w:tab w:val="left" w:pos="70"/>
              </w:tabs>
              <w:spacing w:after="0" w:line="228" w:lineRule="auto"/>
              <w:ind w:left="70"/>
              <w:rPr>
                <w:rFonts w:ascii="Khmer MEF1" w:hAnsi="Khmer MEF1" w:cs="Khmer MEF1"/>
                <w:szCs w:val="22"/>
                <w:cs/>
              </w:rPr>
            </w:pP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ការិយាល័យនីតិកម្ម និងផ្សះផ្សាវិវាទ</w:t>
            </w:r>
          </w:p>
        </w:tc>
        <w:tc>
          <w:tcPr>
            <w:tcW w:w="3960" w:type="dxa"/>
            <w:vAlign w:val="center"/>
          </w:tcPr>
          <w:p w14:paraId="06BD2230" w14:textId="77777777" w:rsidR="007008A3" w:rsidRPr="00BA15A2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pacing w:val="-22"/>
                <w:sz w:val="20"/>
                <w:szCs w:val="20"/>
                <w:cs/>
              </w:rPr>
              <w:t>ផ្តល់យោបល់លើទម្រង់ និងខ្លឹមសារ</w:t>
            </w:r>
            <w:r w:rsidRPr="00BA15A2">
              <w:rPr>
                <w:rFonts w:ascii="Khmer MEF1" w:hAnsi="Khmer MEF1" w:cs="Khmer MEF1" w:hint="cs"/>
                <w:spacing w:val="-22"/>
                <w:sz w:val="20"/>
                <w:szCs w:val="20"/>
                <w:cs/>
              </w:rPr>
              <w:t>គ</w:t>
            </w:r>
            <w:r w:rsidRPr="00BA15A2">
              <w:rPr>
                <w:rFonts w:ascii="Khmer MEF1" w:hAnsi="Khmer MEF1" w:cs="Khmer MEF1"/>
                <w:spacing w:val="-22"/>
                <w:sz w:val="20"/>
                <w:szCs w:val="20"/>
                <w:cs/>
              </w:rPr>
              <w:t>តិយុត្តនៃសេចក្តី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ព្រាងបទប្បញ្ញត្តិរបស់ </w:t>
            </w:r>
            <w:r w:rsidRPr="00BA15A2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ន.ធ</w:t>
            </w:r>
            <w:r w:rsidRPr="00BA15A2">
              <w:rPr>
                <w:rFonts w:ascii="Khmer MEF1" w:hAnsi="Khmer MEF1" w:cs="Khmer MEF1"/>
                <w:b/>
                <w:bCs/>
                <w:sz w:val="20"/>
                <w:szCs w:val="20"/>
                <w:cs/>
              </w:rPr>
              <w:t>.</w:t>
            </w:r>
            <w:r w:rsidRPr="00BA15A2">
              <w:rPr>
                <w:rFonts w:ascii="Khmer MEF1" w:hAnsi="Khmer MEF1" w:cs="Khmer MEF1" w:hint="cs"/>
                <w:b/>
                <w:bCs/>
                <w:sz w:val="20"/>
                <w:szCs w:val="20"/>
                <w:cs/>
              </w:rPr>
              <w:t>ក.</w:t>
            </w:r>
          </w:p>
          <w:p w14:paraId="20D53028" w14:textId="77777777" w:rsidR="007008A3" w:rsidRPr="00BA15A2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pacing w:val="-20"/>
                <w:sz w:val="20"/>
                <w:szCs w:val="20"/>
                <w:cs/>
              </w:rPr>
              <w:t>រៀបចំសិក្ខាសាលាផ្សព្វផ្សាយច្បាប់ និងលិខិតបទដ្ឋាន</w:t>
            </w: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 xml:space="preserve"> 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គតិយុត្តទាក់ទងនឹងវិស័យធានារ៉ាប់រងនិងសោធនឯកជន </w:t>
            </w:r>
          </w:p>
          <w:p w14:paraId="2DA52229" w14:textId="02ACF76D" w:rsidR="007008A3" w:rsidRPr="00E4533D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តា</w:t>
            </w:r>
            <w:r w:rsidRPr="00BA15A2">
              <w:rPr>
                <w:rFonts w:ascii="Khmer MEF1" w:hAnsi="Khmer MEF1" w:cs="Khmer MEF1"/>
                <w:spacing w:val="-2"/>
                <w:sz w:val="20"/>
                <w:szCs w:val="20"/>
                <w:cs/>
              </w:rPr>
              <w:t>មដាន ផ្តល់យោបល់ និងអនុវត្តវិធានការបង្ក្រាប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សកម្ម</w:t>
            </w:r>
            <w:r w:rsidRPr="00E4533D">
              <w:rPr>
                <w:rFonts w:ascii="Khmer MEF1" w:hAnsi="Khmer MEF1" w:cs="Khmer MEF1"/>
                <w:sz w:val="20"/>
                <w:szCs w:val="20"/>
                <w:cs/>
              </w:rPr>
              <w:t>ភាព</w:t>
            </w:r>
            <w:r w:rsidR="000875AA" w:rsidRPr="00E4533D">
              <w:rPr>
                <w:rFonts w:ascii="Khmer MEF1" w:hAnsi="Khmer MEF1" w:cs="Khmer MEF1" w:hint="cs"/>
                <w:sz w:val="20"/>
                <w:szCs w:val="20"/>
                <w:cs/>
              </w:rPr>
              <w:t>ធា</w:t>
            </w:r>
            <w:r w:rsidRPr="00E4533D">
              <w:rPr>
                <w:rFonts w:ascii="Khmer MEF1" w:hAnsi="Khmer MEF1" w:cs="Khmer MEF1"/>
                <w:sz w:val="20"/>
                <w:szCs w:val="20"/>
                <w:cs/>
              </w:rPr>
              <w:t xml:space="preserve">នារ៉ាប់រងខុសច្បាប់ </w:t>
            </w:r>
          </w:p>
          <w:p w14:paraId="331C3824" w14:textId="77777777" w:rsidR="007008A3" w:rsidRPr="00E4533D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E4533D">
              <w:rPr>
                <w:rFonts w:ascii="Khmer MEF1" w:hAnsi="Khmer MEF1" w:cs="Khmer MEF1"/>
                <w:sz w:val="20"/>
                <w:szCs w:val="20"/>
                <w:cs/>
              </w:rPr>
              <w:t>ផ្តល់យោបល់លើការងារពាក់ព័ន្ធនឹងពាក្យបណ្តឹងទៅតុលាការ</w:t>
            </w:r>
          </w:p>
          <w:p w14:paraId="5CA28E39" w14:textId="5EE2F80B" w:rsidR="007008A3" w:rsidRPr="00BA15A2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E4533D">
              <w:rPr>
                <w:rFonts w:ascii="Khmer MEF1" w:hAnsi="Khmer MEF1" w:cs="Khmer MEF1"/>
                <w:sz w:val="20"/>
                <w:szCs w:val="20"/>
                <w:cs/>
              </w:rPr>
              <w:t>ច</w:t>
            </w:r>
            <w:r w:rsidRPr="00E4533D">
              <w:rPr>
                <w:rFonts w:ascii="Khmer MEF1" w:hAnsi="Khmer MEF1" w:cs="Khmer MEF1"/>
                <w:spacing w:val="4"/>
                <w:sz w:val="20"/>
                <w:szCs w:val="20"/>
                <w:cs/>
              </w:rPr>
              <w:t>ងក្រងច្បាប់ និងលិខិតបទដ្ឋាន</w:t>
            </w:r>
            <w:r w:rsidR="0078006C" w:rsidRPr="00E4533D">
              <w:rPr>
                <w:rFonts w:ascii="Khmer MEF1" w:hAnsi="Khmer MEF1" w:cs="Khmer MEF1" w:hint="cs"/>
                <w:spacing w:val="4"/>
                <w:sz w:val="20"/>
                <w:szCs w:val="20"/>
                <w:cs/>
              </w:rPr>
              <w:t>គ</w:t>
            </w:r>
            <w:r w:rsidRPr="00E4533D">
              <w:rPr>
                <w:rFonts w:ascii="Khmer MEF1" w:hAnsi="Khmer MEF1" w:cs="Khmer MEF1"/>
                <w:spacing w:val="4"/>
                <w:sz w:val="20"/>
                <w:szCs w:val="20"/>
                <w:cs/>
              </w:rPr>
              <w:t>តិយុត្តទាក់ទ</w:t>
            </w:r>
            <w:r w:rsidRPr="00BA15A2">
              <w:rPr>
                <w:rFonts w:ascii="Khmer MEF1" w:hAnsi="Khmer MEF1" w:cs="Khmer MEF1"/>
                <w:spacing w:val="4"/>
                <w:sz w:val="20"/>
                <w:szCs w:val="20"/>
                <w:cs/>
              </w:rPr>
              <w:t>ង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នឹងវិស័យធានារ៉ាប់រង និងសោធនឯកជន </w:t>
            </w:r>
          </w:p>
          <w:p w14:paraId="6337160B" w14:textId="77777777" w:rsidR="007008A3" w:rsidRPr="00BA15A2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pacing w:val="-10"/>
                <w:sz w:val="20"/>
                <w:szCs w:val="20"/>
                <w:cs/>
              </w:rPr>
              <w:t>ចូលរួមពិនិត្យ និងផ្តល់យោបល់ក្នុងដំណើរការជម្រះ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បញ្ជីគ្រឹះស្ថានធានារ៉ាប់រង</w:t>
            </w: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 xml:space="preserve"> 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និងសាធ</w:t>
            </w: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ន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ឯកជន </w:t>
            </w:r>
          </w:p>
          <w:p w14:paraId="53558F11" w14:textId="77777777" w:rsidR="007008A3" w:rsidRPr="00BA15A2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សម្របសម្រួល បូកសរុប និងរៀបចំរបាយការណ៍</w:t>
            </w:r>
            <w:r w:rsidRPr="00BA15A2">
              <w:rPr>
                <w:rFonts w:ascii="Khmer MEF1" w:hAnsi="Khmer MEF1" w:cs="Khmer MEF1"/>
                <w:spacing w:val="2"/>
                <w:sz w:val="20"/>
                <w:szCs w:val="20"/>
                <w:cs/>
              </w:rPr>
              <w:t>អនុវត្តផែនការសកម្មភាព និងផែនការថវិការបស់</w:t>
            </w:r>
            <w:r w:rsidRPr="00BA15A2">
              <w:rPr>
                <w:rFonts w:ascii="Khmer MEF1" w:hAnsi="Khmer MEF1" w:cs="Khmer MEF1"/>
                <w:spacing w:val="-6"/>
                <w:sz w:val="20"/>
                <w:szCs w:val="20"/>
                <w:cs/>
              </w:rPr>
              <w:t xml:space="preserve">នាយកដ្ឋានគ្រប់គ្រងអាជ្ញាបណ្ណនិងកិច្ចការគតិយុត្ត </w:t>
            </w:r>
          </w:p>
          <w:p w14:paraId="145E6EAC" w14:textId="44529763" w:rsidR="007008A3" w:rsidRPr="00E4533D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pacing w:val="4"/>
                <w:sz w:val="20"/>
                <w:szCs w:val="20"/>
                <w:cs/>
              </w:rPr>
              <w:lastRenderedPageBreak/>
              <w:t>រៀបចំ និងធ្វើបច្ចុប្បន្នភាពលិខិតបទដ្ឋានគតិយុត្ត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និ</w:t>
            </w:r>
            <w:r w:rsidRPr="00BA15A2">
              <w:rPr>
                <w:rFonts w:ascii="Khmer MEF1" w:hAnsi="Khmer MEF1" w:cs="Khmer MEF1"/>
                <w:spacing w:val="-10"/>
                <w:sz w:val="20"/>
                <w:szCs w:val="20"/>
                <w:cs/>
              </w:rPr>
              <w:t>ងបទប្បញ្ញត្តិទាក់ទងនឹងនីតិវិធីដោះស្រាយបណ្តឹង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និងផ្សះផ្សាវិវាទធានារ៉ាប់រង</w:t>
            </w:r>
            <w:r w:rsidRPr="00E4533D">
              <w:rPr>
                <w:rFonts w:ascii="Khmer MEF1" w:hAnsi="Khmer MEF1" w:cs="Khmer MEF1"/>
                <w:sz w:val="20"/>
                <w:szCs w:val="20"/>
                <w:cs/>
              </w:rPr>
              <w:t xml:space="preserve">និងសោធនឯកជន </w:t>
            </w:r>
          </w:p>
          <w:p w14:paraId="05C87AC1" w14:textId="77777777" w:rsidR="007008A3" w:rsidRPr="00E4533D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E4533D">
              <w:rPr>
                <w:rFonts w:ascii="Khmer MEF1" w:hAnsi="Khmer MEF1" w:cs="Khmer MEF1"/>
                <w:spacing w:val="-12"/>
                <w:sz w:val="20"/>
                <w:szCs w:val="20"/>
                <w:cs/>
              </w:rPr>
              <w:t>ទទួលពាក្យបណ្តឹង និងគ្រប់គ្រងទិន្នន័យបណ្តឹងធានា</w:t>
            </w:r>
            <w:r w:rsidRPr="00E4533D">
              <w:rPr>
                <w:rFonts w:ascii="Khmer MEF1" w:hAnsi="Khmer MEF1" w:cs="Khmer MEF1"/>
                <w:sz w:val="20"/>
                <w:szCs w:val="20"/>
                <w:cs/>
              </w:rPr>
              <w:t xml:space="preserve">រ៉ាប់រង និងសោធនឯកជន </w:t>
            </w:r>
          </w:p>
          <w:p w14:paraId="7719EF6A" w14:textId="2F867F31" w:rsidR="007008A3" w:rsidRPr="00BA15A2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E4533D">
              <w:rPr>
                <w:rFonts w:ascii="Khmer MEF1" w:hAnsi="Khmer MEF1" w:cs="Khmer MEF1"/>
                <w:spacing w:val="-6"/>
                <w:sz w:val="20"/>
                <w:szCs w:val="20"/>
                <w:cs/>
              </w:rPr>
              <w:t>ពិនិត្យ និងផ្តល់យោបល់លើការដោះស្រាយបណ្តឹង</w:t>
            </w:r>
            <w:r w:rsidRPr="00E4533D">
              <w:rPr>
                <w:rFonts w:ascii="Khmer MEF1" w:hAnsi="Khmer MEF1" w:cs="Khmer MEF1"/>
                <w:sz w:val="20"/>
                <w:szCs w:val="20"/>
                <w:cs/>
              </w:rPr>
              <w:t xml:space="preserve"> </w:t>
            </w:r>
            <w:r w:rsidRPr="00E4533D">
              <w:rPr>
                <w:rFonts w:ascii="Khmer MEF1" w:hAnsi="Khmer MEF1" w:cs="Khmer MEF1"/>
                <w:spacing w:val="-4"/>
                <w:sz w:val="20"/>
                <w:szCs w:val="20"/>
                <w:cs/>
              </w:rPr>
              <w:t>និងការផ្សះផ្សាវិវាទធានារ៉ាប់រង និងសោធនឯ</w:t>
            </w:r>
            <w:r w:rsidRPr="00BA15A2">
              <w:rPr>
                <w:rFonts w:ascii="Khmer MEF1" w:hAnsi="Khmer MEF1" w:cs="Khmer MEF1"/>
                <w:spacing w:val="-4"/>
                <w:sz w:val="20"/>
                <w:szCs w:val="20"/>
                <w:cs/>
              </w:rPr>
              <w:t>កជន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 </w:t>
            </w:r>
          </w:p>
          <w:p w14:paraId="3902A347" w14:textId="77777777" w:rsidR="007008A3" w:rsidRPr="00BA15A2" w:rsidRDefault="007008A3" w:rsidP="007008A3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pacing w:val="-4"/>
                <w:sz w:val="20"/>
                <w:szCs w:val="20"/>
                <w:cs/>
              </w:rPr>
              <w:t>តាមដានដំណើរការដោះស្រាយបណ្តឹងធានារ៉ាប់រង</w:t>
            </w:r>
            <w:r w:rsidRPr="00BA15A2">
              <w:rPr>
                <w:rFonts w:ascii="Khmer MEF1" w:hAnsi="Khmer MEF1" w:cs="Khmer MEF1"/>
                <w:spacing w:val="-6"/>
                <w:sz w:val="20"/>
                <w:szCs w:val="20"/>
                <w:cs/>
              </w:rPr>
              <w:t>និងសោធនឯកជនតាមយន្តការមជ្ឈត្តកម្មឬយន្តការ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តុលាការ</w:t>
            </w:r>
          </w:p>
          <w:p w14:paraId="16A63DEA" w14:textId="353EB8AE" w:rsidR="007008A3" w:rsidRPr="00260CDB" w:rsidRDefault="007008A3" w:rsidP="007008A3">
            <w:pPr>
              <w:pStyle w:val="ListParagraph"/>
              <w:numPr>
                <w:ilvl w:val="0"/>
                <w:numId w:val="72"/>
              </w:numPr>
              <w:ind w:left="76" w:hanging="90"/>
              <w:jc w:val="both"/>
              <w:rPr>
                <w:rFonts w:ascii="Khmer MEF1" w:hAnsi="Khmer MEF1" w:cs="Khmer MEF1"/>
                <w:sz w:val="20"/>
                <w:szCs w:val="20"/>
                <w:cs/>
              </w:rPr>
            </w:pP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អនុវត្តការងារផ្សេងទៀត តាមការប្រគល់ជូនរបស់ប្រធាននាយកដ្ឋាន។</w:t>
            </w:r>
          </w:p>
        </w:tc>
        <w:tc>
          <w:tcPr>
            <w:tcW w:w="900" w:type="dxa"/>
            <w:vAlign w:val="center"/>
          </w:tcPr>
          <w:p w14:paraId="02A1F129" w14:textId="2124502B" w:rsidR="007008A3" w:rsidRPr="00B46879" w:rsidRDefault="007008A3" w:rsidP="007008A3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B46879">
              <w:rPr>
                <w:rFonts w:ascii="Khmer MEF1" w:eastAsiaTheme="minorHAnsi" w:hAnsi="Khmer MEF1" w:cs="Khmer MEF1" w:hint="cs"/>
                <w:b/>
                <w:bCs/>
                <w:sz w:val="20"/>
                <w:szCs w:val="20"/>
                <w:cs/>
              </w:rPr>
              <w:lastRenderedPageBreak/>
              <w:t>៣ថ្ងៃ</w:t>
            </w:r>
          </w:p>
        </w:tc>
        <w:tc>
          <w:tcPr>
            <w:tcW w:w="1530" w:type="dxa"/>
            <w:vAlign w:val="center"/>
          </w:tcPr>
          <w:p w14:paraId="289B985D" w14:textId="62F676B3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sz w:val="20"/>
                <w:szCs w:val="20"/>
                <w:highlight w:val="yellow"/>
              </w:rPr>
            </w:pPr>
            <w:r w:rsidRPr="00B46879">
              <w:rPr>
                <w:rFonts w:ascii="Khmer MEF1" w:eastAsia="Times New Roman" w:hAnsi="Khmer MEF1" w:cs="Khmer MEF1" w:hint="cs"/>
                <w:b/>
                <w:bCs/>
                <w:spacing w:val="-20"/>
                <w:sz w:val="20"/>
                <w:szCs w:val="20"/>
                <w:cs/>
              </w:rPr>
              <w:t>ថ្ងៃទី៦ ខែមីនា</w:t>
            </w:r>
            <w:r w:rsidRPr="00B46879">
              <w:rPr>
                <w:rFonts w:ascii="Khmer MEF1" w:eastAsia="Times New Roman" w:hAnsi="Khmer MEF1" w:cs="Khmer MEF1" w:hint="cs"/>
                <w:b/>
                <w:bCs/>
                <w:spacing w:val="-10"/>
                <w:sz w:val="20"/>
                <w:szCs w:val="20"/>
                <w:cs/>
              </w:rPr>
              <w:t xml:space="preserve">  ឆ្នាំ២០២៤</w:t>
            </w:r>
          </w:p>
        </w:tc>
        <w:tc>
          <w:tcPr>
            <w:tcW w:w="1530" w:type="dxa"/>
            <w:vAlign w:val="center"/>
          </w:tcPr>
          <w:p w14:paraId="420AEEFF" w14:textId="77777777" w:rsidR="007008A3" w:rsidRPr="00B46879" w:rsidRDefault="007008A3" w:rsidP="007008A3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 w:val="20"/>
                <w:szCs w:val="20"/>
                <w:lang w:val="ca-ES"/>
              </w:rPr>
            </w:pPr>
            <w:r w:rsidRPr="00B46879">
              <w:rPr>
                <w:rFonts w:ascii="Khmer MEF1" w:hAnsi="Khmer MEF1" w:cs="Khmer MEF1"/>
                <w:b/>
                <w:bCs/>
                <w:spacing w:val="-32"/>
                <w:sz w:val="20"/>
                <w:szCs w:val="20"/>
                <w:cs/>
                <w:lang w:val="ca-ES"/>
              </w:rPr>
              <w:t>ថ្ងៃទី</w:t>
            </w:r>
            <w:r w:rsidRPr="00B46879">
              <w:rPr>
                <w:rFonts w:ascii="Khmer MEF1" w:hAnsi="Khmer MEF1" w:cs="Khmer MEF1" w:hint="cs"/>
                <w:b/>
                <w:bCs/>
                <w:spacing w:val="-32"/>
                <w:sz w:val="20"/>
                <w:szCs w:val="20"/>
                <w:cs/>
                <w:lang w:val="ca-ES"/>
              </w:rPr>
              <w:t>២៩</w:t>
            </w:r>
            <w:r w:rsidRPr="00B46879">
              <w:rPr>
                <w:rFonts w:ascii="Khmer MEF1" w:hAnsi="Khmer MEF1" w:cs="Khmer MEF1"/>
                <w:b/>
                <w:bCs/>
                <w:spacing w:val="-32"/>
                <w:sz w:val="20"/>
                <w:szCs w:val="20"/>
                <w:cs/>
                <w:lang w:val="ca-ES"/>
              </w:rPr>
              <w:t xml:space="preserve"> ខែ</w:t>
            </w:r>
            <w:r w:rsidRPr="00B46879">
              <w:rPr>
                <w:rFonts w:ascii="Khmer MEF1" w:hAnsi="Khmer MEF1" w:cs="Khmer MEF1" w:hint="cs"/>
                <w:b/>
                <w:bCs/>
                <w:spacing w:val="-32"/>
                <w:sz w:val="20"/>
                <w:szCs w:val="20"/>
                <w:cs/>
                <w:lang w:val="ca-ES"/>
              </w:rPr>
              <w:t>មេសា</w:t>
            </w:r>
            <w:r w:rsidRPr="00B46879">
              <w:rPr>
                <w:rFonts w:ascii="Khmer MEF1" w:hAnsi="Khmer MEF1" w:cs="Khmer MEF1"/>
                <w:b/>
                <w:bCs/>
                <w:sz w:val="20"/>
                <w:szCs w:val="20"/>
                <w:cs/>
                <w:lang w:val="ca-ES"/>
              </w:rPr>
              <w:t xml:space="preserve"> ដល់</w:t>
            </w:r>
          </w:p>
          <w:p w14:paraId="387F7DC9" w14:textId="77777777" w:rsidR="007008A3" w:rsidRPr="00B46879" w:rsidRDefault="007008A3" w:rsidP="007008A3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32"/>
                <w:sz w:val="20"/>
                <w:szCs w:val="20"/>
                <w:lang w:val="ca-ES"/>
              </w:rPr>
            </w:pPr>
            <w:r w:rsidRPr="00B46879">
              <w:rPr>
                <w:rFonts w:ascii="Khmer MEF1" w:hAnsi="Khmer MEF1" w:cs="Khmer MEF1"/>
                <w:b/>
                <w:bCs/>
                <w:spacing w:val="-32"/>
                <w:sz w:val="20"/>
                <w:szCs w:val="20"/>
                <w:cs/>
                <w:lang w:val="ca-ES"/>
              </w:rPr>
              <w:t>ថ្ងៃទី</w:t>
            </w:r>
            <w:r w:rsidRPr="00B46879">
              <w:rPr>
                <w:rFonts w:ascii="Khmer MEF1" w:hAnsi="Khmer MEF1" w:cs="Khmer MEF1" w:hint="cs"/>
                <w:b/>
                <w:bCs/>
                <w:spacing w:val="-32"/>
                <w:sz w:val="20"/>
                <w:szCs w:val="20"/>
                <w:cs/>
                <w:lang w:val="ca-ES"/>
              </w:rPr>
              <w:t>៣០</w:t>
            </w:r>
            <w:r w:rsidRPr="00B46879">
              <w:rPr>
                <w:rFonts w:ascii="Khmer MEF1" w:hAnsi="Khmer MEF1" w:cs="Khmer MEF1"/>
                <w:b/>
                <w:bCs/>
                <w:spacing w:val="-32"/>
                <w:sz w:val="20"/>
                <w:szCs w:val="20"/>
                <w:cs/>
                <w:lang w:val="ca-ES"/>
              </w:rPr>
              <w:t xml:space="preserve"> ខែ</w:t>
            </w:r>
            <w:r w:rsidRPr="00B46879">
              <w:rPr>
                <w:rFonts w:ascii="Khmer MEF1" w:hAnsi="Khmer MEF1" w:cs="Khmer MEF1" w:hint="cs"/>
                <w:b/>
                <w:bCs/>
                <w:spacing w:val="-32"/>
                <w:sz w:val="20"/>
                <w:szCs w:val="20"/>
                <w:cs/>
                <w:lang w:val="ca-ES"/>
              </w:rPr>
              <w:t>មេសា</w:t>
            </w:r>
          </w:p>
          <w:p w14:paraId="19AD5962" w14:textId="0E0956FF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 w:val="20"/>
                <w:szCs w:val="20"/>
                <w:cs/>
              </w:rPr>
            </w:pPr>
            <w:r w:rsidRPr="00B46879">
              <w:rPr>
                <w:rFonts w:ascii="Khmer MEF1" w:hAnsi="Khmer MEF1" w:cs="Khmer MEF1"/>
                <w:b/>
                <w:bCs/>
                <w:sz w:val="20"/>
                <w:szCs w:val="20"/>
                <w:cs/>
                <w:lang w:val="ca-ES"/>
              </w:rPr>
              <w:t>ឆ្នាំ២០២៤</w:t>
            </w:r>
          </w:p>
        </w:tc>
      </w:tr>
      <w:tr w:rsidR="007008A3" w:rsidRPr="00B46879" w14:paraId="555F1C05" w14:textId="77777777" w:rsidTr="009B2FE0">
        <w:tc>
          <w:tcPr>
            <w:tcW w:w="1170" w:type="dxa"/>
            <w:vAlign w:val="center"/>
          </w:tcPr>
          <w:p w14:paraId="6021BE0E" w14:textId="7790041A" w:rsidR="007008A3" w:rsidRPr="00A07FA5" w:rsidRDefault="007008A3" w:rsidP="007008A3">
            <w:pPr>
              <w:tabs>
                <w:tab w:val="left" w:pos="1130"/>
              </w:tabs>
              <w:spacing w:after="0" w:line="228" w:lineRule="auto"/>
              <w:contextualSpacing/>
              <w:rPr>
                <w:rFonts w:ascii="Khmer MEF1" w:eastAsiaTheme="minorHAnsi" w:hAnsi="Khmer MEF1" w:cs="Khmer MEF1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7F3041">
              <w:rPr>
                <w:rFonts w:ascii="Khmer MEF1" w:eastAsiaTheme="minorHAnsi" w:hAnsi="Khmer MEF1" w:cs="Khmer MEF1"/>
                <w:b/>
                <w:bCs/>
                <w:color w:val="000000" w:themeColor="text1"/>
                <w:sz w:val="20"/>
                <w:szCs w:val="20"/>
                <w:cs/>
              </w:rPr>
              <w:t>នាយកដ្ឋាន</w:t>
            </w:r>
            <w:r w:rsidRPr="007F3041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 w:val="20"/>
                <w:szCs w:val="20"/>
                <w:cs/>
              </w:rPr>
              <w:t>ត្រួតពិនិត្យ</w:t>
            </w:r>
          </w:p>
        </w:tc>
        <w:tc>
          <w:tcPr>
            <w:tcW w:w="1800" w:type="dxa"/>
            <w:vAlign w:val="center"/>
          </w:tcPr>
          <w:p w14:paraId="0984F7E1" w14:textId="0A8B5278" w:rsidR="007008A3" w:rsidRDefault="007008A3" w:rsidP="007008A3">
            <w:pPr>
              <w:pStyle w:val="ListParagraph"/>
              <w:tabs>
                <w:tab w:val="left" w:pos="1665"/>
              </w:tabs>
              <w:spacing w:after="0" w:line="228" w:lineRule="auto"/>
              <w:ind w:left="42"/>
              <w:rPr>
                <w:rFonts w:ascii="Khmer MEF1" w:hAnsi="Khmer MEF1" w:cs="Khmer MEF1"/>
                <w:spacing w:val="-10"/>
                <w:sz w:val="20"/>
                <w:szCs w:val="20"/>
                <w:cs/>
              </w:rPr>
            </w:pP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ការិយាល័យបទ</w:t>
            </w:r>
            <w:r w:rsidR="000D4C44">
              <w:rPr>
                <w:rFonts w:ascii="Khmer MEF1" w:hAnsi="Khmer MEF1" w:cs="Khmer MEF1" w:hint="cs"/>
                <w:sz w:val="20"/>
                <w:szCs w:val="20"/>
                <w:cs/>
              </w:rPr>
              <w:t>-</w:t>
            </w: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ប្បញ្ញត្តិប្រុងប្រយ័ត្ន</w:t>
            </w:r>
          </w:p>
        </w:tc>
        <w:tc>
          <w:tcPr>
            <w:tcW w:w="3960" w:type="dxa"/>
            <w:vAlign w:val="center"/>
          </w:tcPr>
          <w:p w14:paraId="1E75114B" w14:textId="77777777" w:rsidR="007008A3" w:rsidRPr="00BA15A2" w:rsidRDefault="007008A3" w:rsidP="009B2FE0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រៀបចំ និងធ្វើបច្ចុប្បន្នភាពបទប្បញ្ញត្តិប្រុងប្រយ័ត្ន</w:t>
            </w:r>
          </w:p>
          <w:p w14:paraId="0C25267E" w14:textId="77777777" w:rsidR="007008A3" w:rsidRPr="00BA15A2" w:rsidRDefault="007008A3" w:rsidP="009B2FE0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តាមដានការធ្វើបច្ចុប្បន្នភាពនៃស្តង់ដាគណនេយ្យ </w:t>
            </w:r>
            <w:r w:rsidRPr="00BA15A2">
              <w:rPr>
                <w:rFonts w:ascii="Khmer MEF1" w:hAnsi="Khmer MEF1" w:cs="Khmer MEF1"/>
                <w:spacing w:val="-4"/>
                <w:sz w:val="20"/>
                <w:szCs w:val="20"/>
                <w:cs/>
              </w:rPr>
              <w:t>និងសវនកម្មសម្រាប់វិស័យធានារ៉ាប់រងនិងសោធន</w:t>
            </w: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 xml:space="preserve"> 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ឯកជន </w:t>
            </w:r>
          </w:p>
          <w:p w14:paraId="084264C0" w14:textId="77777777" w:rsidR="007008A3" w:rsidRPr="00BA15A2" w:rsidRDefault="007008A3" w:rsidP="009B2FE0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pacing w:val="2"/>
                <w:sz w:val="20"/>
                <w:szCs w:val="20"/>
                <w:cs/>
              </w:rPr>
              <w:t>ផ្សព្វផ្សាយនិងបណ្តុះបណ្តាលអំពីបទប្បញ្ញត្តិប</w:t>
            </w:r>
            <w:r w:rsidRPr="00BA15A2">
              <w:rPr>
                <w:rFonts w:ascii="Khmer MEF1" w:hAnsi="Khmer MEF1" w:cs="Khmer MEF1" w:hint="cs"/>
                <w:spacing w:val="2"/>
                <w:sz w:val="20"/>
                <w:szCs w:val="20"/>
                <w:cs/>
              </w:rPr>
              <w:t>្រុង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ប្រយ័ត្នជួនគ្រឹះស្ថានធានារ៉ាប់រង </w:t>
            </w:r>
          </w:p>
          <w:p w14:paraId="761FDD55" w14:textId="77777777" w:rsidR="007008A3" w:rsidRPr="00BA15A2" w:rsidRDefault="007008A3" w:rsidP="009B2FE0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pacing w:val="-8"/>
                <w:sz w:val="20"/>
                <w:szCs w:val="20"/>
                <w:cs/>
              </w:rPr>
              <w:t>ពិនិត្យ និងផ្តល់យោបល់លើការសុំចុះបញ្ជីអ្នកជម្រះ</w:t>
            </w:r>
            <w:r w:rsidRPr="00BA15A2">
              <w:rPr>
                <w:rFonts w:ascii="Khmer MEF1" w:hAnsi="Khmer MEF1" w:cs="Khmer MEF1"/>
                <w:spacing w:val="6"/>
                <w:sz w:val="20"/>
                <w:szCs w:val="20"/>
                <w:cs/>
              </w:rPr>
              <w:t>បញ្ជីក្រុមហ៊ុនធានារ៉ាប់រង និងក្រុមហ៊ុនសវនកម្ម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សម្រាប់វិស័យធានារ៉ាប់រងនិងសោធនឯកជន </w:t>
            </w:r>
          </w:p>
          <w:p w14:paraId="30FCBFA2" w14:textId="77777777" w:rsidR="000D4C44" w:rsidRDefault="007008A3" w:rsidP="009B2FE0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ពិនិត្យ និងផ្តល់យោបល់ដំណើរការជម្រះបញ្ជី</w:t>
            </w:r>
          </w:p>
          <w:p w14:paraId="3F7AFFF0" w14:textId="6B5081AA" w:rsidR="007008A3" w:rsidRPr="00BA15A2" w:rsidRDefault="007008A3" w:rsidP="009B2FE0">
            <w:pPr>
              <w:pStyle w:val="ListParagraph"/>
              <w:spacing w:after="0"/>
              <w:ind w:left="76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គ្រឹះស្ថានធានារ៉ាប់រងនិងសោធនឯកជន </w:t>
            </w:r>
          </w:p>
          <w:p w14:paraId="6CB96FFA" w14:textId="77777777" w:rsidR="007008A3" w:rsidRPr="00BA15A2" w:rsidRDefault="007008A3" w:rsidP="009B2FE0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pacing w:val="-6"/>
                <w:sz w:val="20"/>
                <w:szCs w:val="20"/>
                <w:cs/>
              </w:rPr>
              <w:t>រៀបចំ និងគ្រប់គ្រងទិន្នន័យហិរញ្ញវត</w:t>
            </w:r>
            <w:r w:rsidRPr="00BA15A2">
              <w:rPr>
                <w:rFonts w:ascii="Khmer MEF1" w:hAnsi="Khmer MEF1" w:cs="Khmer MEF1" w:hint="cs"/>
                <w:spacing w:val="-6"/>
                <w:sz w:val="20"/>
                <w:szCs w:val="20"/>
                <w:cs/>
              </w:rPr>
              <w:t>្ថុ</w:t>
            </w:r>
            <w:r w:rsidRPr="00BA15A2">
              <w:rPr>
                <w:rFonts w:ascii="Khmer MEF1" w:hAnsi="Khmer MEF1" w:cs="Khmer MEF1"/>
                <w:spacing w:val="-6"/>
                <w:sz w:val="20"/>
                <w:szCs w:val="20"/>
                <w:cs/>
              </w:rPr>
              <w:t>នៃទីផ្សារធានា</w:t>
            </w: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 xml:space="preserve"> 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រ៉ាប់រងនិងសោធនឯកជន</w:t>
            </w:r>
          </w:p>
          <w:p w14:paraId="2109C933" w14:textId="77777777" w:rsidR="007008A3" w:rsidRPr="00BA15A2" w:rsidRDefault="007008A3" w:rsidP="009B2FE0">
            <w:pPr>
              <w:pStyle w:val="ListParagraph"/>
              <w:numPr>
                <w:ilvl w:val="0"/>
                <w:numId w:val="72"/>
              </w:numPr>
              <w:spacing w:after="0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សម្របសម្រួល បូកសរុប និងរៀបចំរបាយការណ៍</w:t>
            </w:r>
            <w:r w:rsidRPr="00BA15A2">
              <w:rPr>
                <w:rFonts w:ascii="Khmer MEF1" w:hAnsi="Khmer MEF1" w:cs="Khmer MEF1"/>
                <w:spacing w:val="4"/>
                <w:sz w:val="20"/>
                <w:szCs w:val="20"/>
                <w:cs/>
              </w:rPr>
              <w:t>អនុវត្តផែនការសកម្មភាពនិងផែនការថវិការបស់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 xml:space="preserve">នាយកដ្ឋានត្រួតពិនិត្យ </w:t>
            </w:r>
          </w:p>
          <w:p w14:paraId="58B0D1A6" w14:textId="77777777" w:rsidR="007008A3" w:rsidRDefault="007008A3" w:rsidP="009B2FE0">
            <w:pPr>
              <w:pStyle w:val="ListParagraph"/>
              <w:numPr>
                <w:ilvl w:val="0"/>
                <w:numId w:val="72"/>
              </w:numPr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អនុវត្តការងារផ្សេងទៀត</w:t>
            </w:r>
            <w:r w:rsidRPr="00E4533D">
              <w:rPr>
                <w:rFonts w:ascii="Khmer MEF1" w:hAnsi="Khmer MEF1" w:cs="Khmer MEF1"/>
                <w:sz w:val="20"/>
                <w:szCs w:val="20"/>
                <w:cs/>
              </w:rPr>
              <w:t xml:space="preserve"> តាមការប្រ</w:t>
            </w:r>
            <w:r w:rsidR="000D4C44" w:rsidRPr="00E4533D">
              <w:rPr>
                <w:rFonts w:ascii="Khmer MEF1" w:hAnsi="Khmer MEF1" w:cs="Khmer MEF1" w:hint="cs"/>
                <w:sz w:val="20"/>
                <w:szCs w:val="20"/>
                <w:cs/>
              </w:rPr>
              <w:t>គ</w:t>
            </w:r>
            <w:r w:rsidRPr="00E4533D">
              <w:rPr>
                <w:rFonts w:ascii="Khmer MEF1" w:hAnsi="Khmer MEF1" w:cs="Khmer MEF1"/>
                <w:sz w:val="20"/>
                <w:szCs w:val="20"/>
                <w:cs/>
              </w:rPr>
              <w:t>ល់ជូនរបស់</w:t>
            </w:r>
            <w:r w:rsidRPr="00BA15A2">
              <w:rPr>
                <w:rFonts w:ascii="Khmer MEF1" w:hAnsi="Khmer MEF1" w:cs="Khmer MEF1"/>
                <w:sz w:val="20"/>
                <w:szCs w:val="20"/>
                <w:cs/>
              </w:rPr>
              <w:t>ប្រធាននាយកដ្ឋាន។</w:t>
            </w:r>
          </w:p>
          <w:p w14:paraId="4D262F94" w14:textId="537B8074" w:rsidR="009B2FE0" w:rsidRPr="00260CDB" w:rsidRDefault="009B2FE0" w:rsidP="009B2FE0">
            <w:pPr>
              <w:pStyle w:val="ListParagraph"/>
              <w:ind w:left="76"/>
              <w:rPr>
                <w:rFonts w:ascii="Khmer MEF1" w:hAnsi="Khmer MEF1" w:cs="Khmer MEF1"/>
                <w:sz w:val="20"/>
                <w:szCs w:val="20"/>
                <w:cs/>
              </w:rPr>
            </w:pPr>
          </w:p>
        </w:tc>
        <w:tc>
          <w:tcPr>
            <w:tcW w:w="900" w:type="dxa"/>
            <w:vAlign w:val="center"/>
          </w:tcPr>
          <w:p w14:paraId="4CFC2D7C" w14:textId="47DD6B7D" w:rsidR="007008A3" w:rsidRPr="00B46879" w:rsidRDefault="007008A3" w:rsidP="007008A3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 w:val="20"/>
                <w:szCs w:val="20"/>
                <w:cs/>
              </w:rPr>
            </w:pPr>
            <w:r w:rsidRPr="00B46879">
              <w:rPr>
                <w:rFonts w:ascii="Khmer MEF1" w:eastAsiaTheme="minorHAnsi" w:hAnsi="Khmer MEF1" w:cs="Khmer MEF1" w:hint="cs"/>
                <w:b/>
                <w:bCs/>
                <w:sz w:val="20"/>
                <w:szCs w:val="20"/>
                <w:cs/>
              </w:rPr>
              <w:t>៣ថ្ងៃ</w:t>
            </w:r>
          </w:p>
        </w:tc>
        <w:tc>
          <w:tcPr>
            <w:tcW w:w="1530" w:type="dxa"/>
            <w:vAlign w:val="center"/>
          </w:tcPr>
          <w:p w14:paraId="6EFB478F" w14:textId="15E176D8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color w:val="FF0000"/>
                <w:spacing w:val="-10"/>
                <w:sz w:val="20"/>
                <w:szCs w:val="20"/>
                <w:highlight w:val="yellow"/>
              </w:rPr>
            </w:pPr>
            <w:r w:rsidRPr="00B46879">
              <w:rPr>
                <w:rFonts w:ascii="Khmer MEF1" w:eastAsia="Times New Roman" w:hAnsi="Khmer MEF1" w:cs="Khmer MEF1" w:hint="cs"/>
                <w:b/>
                <w:bCs/>
                <w:spacing w:val="-20"/>
                <w:sz w:val="20"/>
                <w:szCs w:val="20"/>
                <w:cs/>
              </w:rPr>
              <w:t>ថ្ងៃទី៧ ខែមីនា</w:t>
            </w:r>
            <w:r w:rsidRPr="00B46879">
              <w:rPr>
                <w:rFonts w:ascii="Khmer MEF1" w:eastAsia="Times New Roman" w:hAnsi="Khmer MEF1" w:cs="Khmer MEF1" w:hint="cs"/>
                <w:b/>
                <w:bCs/>
                <w:spacing w:val="-10"/>
                <w:sz w:val="20"/>
                <w:szCs w:val="20"/>
                <w:cs/>
              </w:rPr>
              <w:t xml:space="preserve">  ឆ្នាំ២០២៤</w:t>
            </w:r>
          </w:p>
        </w:tc>
        <w:tc>
          <w:tcPr>
            <w:tcW w:w="1530" w:type="dxa"/>
            <w:vAlign w:val="center"/>
          </w:tcPr>
          <w:p w14:paraId="30EAD82E" w14:textId="77777777" w:rsidR="007008A3" w:rsidRPr="00B46879" w:rsidRDefault="007008A3" w:rsidP="007008A3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 w:val="20"/>
                <w:szCs w:val="20"/>
                <w:lang w:val="ca-ES"/>
              </w:rPr>
            </w:pPr>
            <w:r w:rsidRPr="00B46879">
              <w:rPr>
                <w:rFonts w:ascii="Khmer MEF1" w:hAnsi="Khmer MEF1" w:cs="Khmer MEF1"/>
                <w:b/>
                <w:bCs/>
                <w:spacing w:val="-16"/>
                <w:sz w:val="20"/>
                <w:szCs w:val="20"/>
                <w:cs/>
                <w:lang w:val="ca-ES"/>
              </w:rPr>
              <w:t>ថ្ងៃទី</w:t>
            </w:r>
            <w:r w:rsidRPr="00B46879">
              <w:rPr>
                <w:rFonts w:ascii="Khmer MEF1" w:hAnsi="Khmer MEF1" w:cs="Khmer MEF1" w:hint="cs"/>
                <w:b/>
                <w:bCs/>
                <w:spacing w:val="-16"/>
                <w:sz w:val="20"/>
                <w:szCs w:val="20"/>
                <w:cs/>
                <w:lang w:val="ca-ES"/>
              </w:rPr>
              <w:t>២</w:t>
            </w:r>
            <w:r w:rsidRPr="00B46879">
              <w:rPr>
                <w:rFonts w:ascii="Khmer MEF1" w:hAnsi="Khmer MEF1" w:cs="Khmer MEF1"/>
                <w:b/>
                <w:bCs/>
                <w:spacing w:val="-16"/>
                <w:sz w:val="20"/>
                <w:szCs w:val="20"/>
                <w:cs/>
                <w:lang w:val="ca-ES"/>
              </w:rPr>
              <w:t xml:space="preserve"> ខែ</w:t>
            </w:r>
            <w:r w:rsidRPr="00B46879">
              <w:rPr>
                <w:rFonts w:ascii="Khmer MEF1" w:hAnsi="Khmer MEF1" w:cs="Khmer MEF1" w:hint="cs"/>
                <w:b/>
                <w:bCs/>
                <w:spacing w:val="-16"/>
                <w:sz w:val="20"/>
                <w:szCs w:val="20"/>
                <w:cs/>
                <w:lang w:val="ca-ES"/>
              </w:rPr>
              <w:t>ឧសភា</w:t>
            </w:r>
            <w:r w:rsidRPr="00B46879">
              <w:rPr>
                <w:rFonts w:ascii="Khmer MEF1" w:hAnsi="Khmer MEF1" w:cs="Khmer MEF1"/>
                <w:b/>
                <w:bCs/>
                <w:sz w:val="20"/>
                <w:szCs w:val="20"/>
                <w:cs/>
                <w:lang w:val="ca-ES"/>
              </w:rPr>
              <w:t xml:space="preserve"> ដល់</w:t>
            </w:r>
          </w:p>
          <w:p w14:paraId="3C743D25" w14:textId="77777777" w:rsidR="007008A3" w:rsidRPr="00B46879" w:rsidRDefault="007008A3" w:rsidP="007008A3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22"/>
                <w:sz w:val="20"/>
                <w:szCs w:val="20"/>
                <w:lang w:val="ca-ES"/>
              </w:rPr>
            </w:pPr>
            <w:r w:rsidRPr="00B46879">
              <w:rPr>
                <w:rFonts w:ascii="Khmer MEF1" w:hAnsi="Khmer MEF1" w:cs="Khmer MEF1"/>
                <w:b/>
                <w:bCs/>
                <w:spacing w:val="-22"/>
                <w:sz w:val="20"/>
                <w:szCs w:val="20"/>
                <w:cs/>
                <w:lang w:val="ca-ES"/>
              </w:rPr>
              <w:t>ថ្ងៃទី</w:t>
            </w:r>
            <w:r w:rsidRPr="00B46879">
              <w:rPr>
                <w:rFonts w:ascii="Khmer MEF1" w:hAnsi="Khmer MEF1" w:cs="Khmer MEF1" w:hint="cs"/>
                <w:b/>
                <w:bCs/>
                <w:spacing w:val="-22"/>
                <w:sz w:val="20"/>
                <w:szCs w:val="20"/>
                <w:cs/>
                <w:lang w:val="ca-ES"/>
              </w:rPr>
              <w:t>៣</w:t>
            </w:r>
            <w:r w:rsidRPr="00B46879">
              <w:rPr>
                <w:rFonts w:ascii="Khmer MEF1" w:hAnsi="Khmer MEF1" w:cs="Khmer MEF1"/>
                <w:b/>
                <w:bCs/>
                <w:spacing w:val="-22"/>
                <w:sz w:val="20"/>
                <w:szCs w:val="20"/>
                <w:cs/>
                <w:lang w:val="ca-ES"/>
              </w:rPr>
              <w:t xml:space="preserve"> ខែ</w:t>
            </w:r>
            <w:r w:rsidRPr="00B46879">
              <w:rPr>
                <w:rFonts w:ascii="Khmer MEF1" w:hAnsi="Khmer MEF1" w:cs="Khmer MEF1" w:hint="cs"/>
                <w:b/>
                <w:bCs/>
                <w:spacing w:val="-22"/>
                <w:sz w:val="20"/>
                <w:szCs w:val="20"/>
                <w:cs/>
                <w:lang w:val="ca-ES"/>
              </w:rPr>
              <w:t>ឧសភា</w:t>
            </w:r>
          </w:p>
          <w:p w14:paraId="0169DD65" w14:textId="525A8583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color w:val="FF0000"/>
                <w:spacing w:val="-10"/>
                <w:sz w:val="20"/>
                <w:szCs w:val="20"/>
                <w:cs/>
              </w:rPr>
            </w:pPr>
            <w:r w:rsidRPr="00B46879">
              <w:rPr>
                <w:rFonts w:ascii="Khmer MEF1" w:hAnsi="Khmer MEF1" w:cs="Khmer MEF1"/>
                <w:b/>
                <w:bCs/>
                <w:sz w:val="20"/>
                <w:szCs w:val="20"/>
                <w:cs/>
                <w:lang w:val="ca-ES"/>
              </w:rPr>
              <w:t>ឆ្នាំ២០២៤</w:t>
            </w:r>
          </w:p>
        </w:tc>
      </w:tr>
      <w:tr w:rsidR="007008A3" w:rsidRPr="00B46879" w14:paraId="2FFBFC36" w14:textId="77777777" w:rsidTr="009B2FE0">
        <w:tc>
          <w:tcPr>
            <w:tcW w:w="1170" w:type="dxa"/>
            <w:vAlign w:val="center"/>
          </w:tcPr>
          <w:p w14:paraId="0D902837" w14:textId="77777777" w:rsidR="00382659" w:rsidRPr="00410DEC" w:rsidRDefault="007008A3" w:rsidP="009B2FE0">
            <w:pPr>
              <w:tabs>
                <w:tab w:val="left" w:pos="1130"/>
              </w:tabs>
              <w:spacing w:after="0" w:line="228" w:lineRule="auto"/>
              <w:contextualSpacing/>
              <w:rPr>
                <w:rFonts w:ascii="Khmer MEF1" w:eastAsiaTheme="minorHAnsi" w:hAnsi="Khmer MEF1" w:cs="Khmer MEF1"/>
                <w:b/>
                <w:bCs/>
                <w:color w:val="000000" w:themeColor="text1"/>
                <w:spacing w:val="-8"/>
                <w:sz w:val="20"/>
                <w:szCs w:val="20"/>
              </w:rPr>
            </w:pPr>
            <w:r w:rsidRPr="00410DE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8"/>
                <w:sz w:val="20"/>
                <w:szCs w:val="20"/>
                <w:cs/>
              </w:rPr>
              <w:lastRenderedPageBreak/>
              <w:t>នាយកដ្ឋានអភិវឌ្ឍន៍</w:t>
            </w:r>
          </w:p>
          <w:p w14:paraId="771FA2F1" w14:textId="1AF03E3B" w:rsidR="007008A3" w:rsidRPr="00410DEC" w:rsidRDefault="007008A3" w:rsidP="009B2FE0">
            <w:pPr>
              <w:tabs>
                <w:tab w:val="left" w:pos="1130"/>
              </w:tabs>
              <w:spacing w:after="0" w:line="228" w:lineRule="auto"/>
              <w:contextualSpacing/>
              <w:rPr>
                <w:rFonts w:ascii="Khmer MEF1" w:eastAsiaTheme="minorHAnsi" w:hAnsi="Khmer MEF1" w:cs="Khmer MEF1"/>
                <w:b/>
                <w:bCs/>
                <w:color w:val="000000" w:themeColor="text1"/>
                <w:sz w:val="20"/>
                <w:szCs w:val="20"/>
              </w:rPr>
            </w:pPr>
            <w:r w:rsidRPr="00410DE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8"/>
                <w:sz w:val="20"/>
                <w:szCs w:val="20"/>
                <w:cs/>
              </w:rPr>
              <w:t>ទីផ្សារ</w:t>
            </w:r>
          </w:p>
        </w:tc>
        <w:tc>
          <w:tcPr>
            <w:tcW w:w="1800" w:type="dxa"/>
            <w:vAlign w:val="center"/>
          </w:tcPr>
          <w:p w14:paraId="5A8D7764" w14:textId="450AC1B0" w:rsidR="007008A3" w:rsidRPr="00410DEC" w:rsidRDefault="007008A3" w:rsidP="009B2FE0">
            <w:pPr>
              <w:pStyle w:val="ListParagraph"/>
              <w:tabs>
                <w:tab w:val="left" w:pos="1665"/>
              </w:tabs>
              <w:spacing w:after="0" w:line="228" w:lineRule="auto"/>
              <w:ind w:left="42"/>
              <w:rPr>
                <w:rFonts w:ascii="Khmer MEF1" w:hAnsi="Khmer MEF1" w:cs="Khmer MEF1"/>
                <w:sz w:val="20"/>
                <w:szCs w:val="20"/>
              </w:rPr>
            </w:pPr>
            <w:r w:rsidRPr="00410DEC">
              <w:rPr>
                <w:rFonts w:ascii="Khmer MEF1" w:hAnsi="Khmer MEF1" w:cs="Khmer MEF1" w:hint="cs"/>
                <w:sz w:val="20"/>
                <w:szCs w:val="20"/>
                <w:cs/>
              </w:rPr>
              <w:t>ការិយាល័យត្រួត   ពិនិត្យប្រតិបត្តិការ</w:t>
            </w:r>
          </w:p>
          <w:p w14:paraId="13BAF5A8" w14:textId="170FF743" w:rsidR="007008A3" w:rsidRPr="00410DEC" w:rsidRDefault="007008A3" w:rsidP="009B2FE0">
            <w:pPr>
              <w:pStyle w:val="ListParagraph"/>
              <w:tabs>
                <w:tab w:val="left" w:pos="1665"/>
              </w:tabs>
              <w:spacing w:after="0" w:line="228" w:lineRule="auto"/>
              <w:ind w:left="42"/>
              <w:rPr>
                <w:rFonts w:ascii="Khmer MEF1" w:hAnsi="Khmer MEF1" w:cs="Khmer MEF1"/>
                <w:sz w:val="20"/>
                <w:szCs w:val="20"/>
                <w:cs/>
              </w:rPr>
            </w:pPr>
            <w:r w:rsidRPr="00410DEC">
              <w:rPr>
                <w:rFonts w:ascii="Khmer MEF1" w:hAnsi="Khmer MEF1" w:cs="Khmer MEF1" w:hint="cs"/>
                <w:sz w:val="20"/>
                <w:szCs w:val="20"/>
                <w:cs/>
              </w:rPr>
              <w:t>ទីផ្សារ</w:t>
            </w:r>
          </w:p>
        </w:tc>
        <w:tc>
          <w:tcPr>
            <w:tcW w:w="3960" w:type="dxa"/>
            <w:vAlign w:val="center"/>
          </w:tcPr>
          <w:p w14:paraId="51C7A316" w14:textId="77777777" w:rsidR="007008A3" w:rsidRPr="00BA15A2" w:rsidRDefault="007008A3" w:rsidP="00FC4F9D">
            <w:pPr>
              <w:pStyle w:val="ListParagraph"/>
              <w:numPr>
                <w:ilvl w:val="0"/>
                <w:numId w:val="72"/>
              </w:numPr>
              <w:spacing w:after="0" w:line="228" w:lineRule="auto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 w:hint="cs"/>
                <w:spacing w:val="-14"/>
                <w:sz w:val="20"/>
                <w:szCs w:val="20"/>
                <w:cs/>
              </w:rPr>
              <w:t>តាមដាន និងត្រួតពិនិត្យដល់ទីកន្លែងលើប្រតិបត្តិការ</w:t>
            </w:r>
            <w:r w:rsidRPr="00BA15A2">
              <w:rPr>
                <w:rFonts w:ascii="Khmer MEF1" w:hAnsi="Khmer MEF1" w:cs="Khmer MEF1" w:hint="cs"/>
                <w:spacing w:val="-12"/>
                <w:sz w:val="20"/>
                <w:szCs w:val="20"/>
                <w:cs/>
              </w:rPr>
              <w:t>ទីផ្សារ របស់គ្រឹះស្ថានធានារ៉ាប់រង និងសោធនឯកជន</w:t>
            </w:r>
          </w:p>
          <w:p w14:paraId="72C8521D" w14:textId="77777777" w:rsidR="007008A3" w:rsidRPr="00BA15A2" w:rsidRDefault="007008A3" w:rsidP="00FC4F9D">
            <w:pPr>
              <w:pStyle w:val="ListParagraph"/>
              <w:numPr>
                <w:ilvl w:val="0"/>
                <w:numId w:val="72"/>
              </w:numPr>
              <w:spacing w:after="0" w:line="228" w:lineRule="auto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ផ្តល់យោបល់អំពីវិធានការចំពោះអំពើល្មើសទៅនឹងបទប្បញ្ញត្តិទាក់ទងនឹងប្រតិបត្តិការទីផ្សារធានារ៉ាប់រង និងសោធនឯកជន</w:t>
            </w:r>
          </w:p>
          <w:p w14:paraId="0A031B8C" w14:textId="77777777" w:rsidR="007008A3" w:rsidRPr="00BA15A2" w:rsidRDefault="007008A3" w:rsidP="00FC4F9D">
            <w:pPr>
              <w:pStyle w:val="ListParagraph"/>
              <w:numPr>
                <w:ilvl w:val="0"/>
                <w:numId w:val="72"/>
              </w:numPr>
              <w:spacing w:after="0" w:line="228" w:lineRule="auto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 w:hint="cs"/>
                <w:spacing w:val="4"/>
                <w:sz w:val="20"/>
                <w:szCs w:val="20"/>
                <w:cs/>
              </w:rPr>
              <w:t>រៀបចំ និងធ្វើបច្ចុប្បន្នភាពបទប្បញ្ញត្តិទាក់ទងនឹ</w:t>
            </w: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ងប្រតិបត្តិការទីផ្សារធានារ៉ាប់រង និងសោធនឯកជន</w:t>
            </w:r>
          </w:p>
          <w:p w14:paraId="34448AD3" w14:textId="77777777" w:rsidR="007008A3" w:rsidRPr="00BA15A2" w:rsidRDefault="007008A3" w:rsidP="00FC4F9D">
            <w:pPr>
              <w:pStyle w:val="ListParagraph"/>
              <w:numPr>
                <w:ilvl w:val="0"/>
                <w:numId w:val="72"/>
              </w:numPr>
              <w:spacing w:after="0" w:line="228" w:lineRule="auto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 w:hint="cs"/>
                <w:spacing w:val="8"/>
                <w:sz w:val="20"/>
                <w:szCs w:val="20"/>
                <w:cs/>
              </w:rPr>
              <w:t>គ្រប់គ្រង និងត្រួតពិនិត្យលើការបណ្តុះបណ្តាល</w:t>
            </w: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វិជ្ជាជីវៈក្នុងវិស័យធានារ៉ាប់រងនិងសោធនឯកជន</w:t>
            </w:r>
          </w:p>
          <w:p w14:paraId="448E86A3" w14:textId="77777777" w:rsidR="007008A3" w:rsidRPr="00BA15A2" w:rsidRDefault="007008A3" w:rsidP="00FC4F9D">
            <w:pPr>
              <w:pStyle w:val="ListParagraph"/>
              <w:numPr>
                <w:ilvl w:val="0"/>
                <w:numId w:val="72"/>
              </w:numPr>
              <w:spacing w:after="0" w:line="228" w:lineRule="auto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រៀបចំ និងគ្រប់គ្រងទិន្នន័យអំពីទីផ្សារធានារ៉ាប់រងនិងសោធនឯកជន</w:t>
            </w:r>
          </w:p>
          <w:p w14:paraId="2ACFE7B8" w14:textId="77777777" w:rsidR="007008A3" w:rsidRPr="00BA15A2" w:rsidRDefault="007008A3" w:rsidP="00FC4F9D">
            <w:pPr>
              <w:pStyle w:val="ListParagraph"/>
              <w:numPr>
                <w:ilvl w:val="0"/>
                <w:numId w:val="72"/>
              </w:numPr>
              <w:spacing w:after="0" w:line="228" w:lineRule="auto"/>
              <w:ind w:left="76" w:hanging="90"/>
              <w:rPr>
                <w:rFonts w:ascii="Khmer MEF1" w:hAnsi="Khmer MEF1" w:cs="Khmer MEF1"/>
                <w:sz w:val="20"/>
                <w:szCs w:val="20"/>
              </w:rPr>
            </w:pP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សម្របសម្រួល បូកសរុប និងរៀបចំរបាយការណ៍អនុវត្តផែនការសកម្មភាពនិងផែនការថវិការបស់នាយកដ្ឋានអភិវឌ្ឍន៍ទីផ្សារ</w:t>
            </w:r>
          </w:p>
          <w:p w14:paraId="066EFC7C" w14:textId="380951B0" w:rsidR="007008A3" w:rsidRPr="007008A3" w:rsidRDefault="007008A3" w:rsidP="00FC4F9D">
            <w:pPr>
              <w:pStyle w:val="ListParagraph"/>
              <w:numPr>
                <w:ilvl w:val="0"/>
                <w:numId w:val="72"/>
              </w:numPr>
              <w:tabs>
                <w:tab w:val="left" w:pos="1665"/>
              </w:tabs>
              <w:spacing w:after="0" w:line="228" w:lineRule="auto"/>
              <w:ind w:left="42" w:hanging="90"/>
              <w:rPr>
                <w:rFonts w:ascii="Khmer MEF1" w:hAnsi="Khmer MEF1" w:cs="Khmer MEF1"/>
                <w:sz w:val="20"/>
                <w:szCs w:val="20"/>
                <w:cs/>
              </w:rPr>
            </w:pPr>
            <w:r w:rsidRPr="00BA15A2">
              <w:rPr>
                <w:rFonts w:ascii="Khmer MEF1" w:hAnsi="Khmer MEF1" w:cs="Khmer MEF1" w:hint="cs"/>
                <w:sz w:val="20"/>
                <w:szCs w:val="20"/>
                <w:cs/>
              </w:rPr>
              <w:t>អនុវត្តការងារផ្សេងទៀត តាមការប្រគល់ជូនរបស់ប្រធាននាយកដ្ឋាន។</w:t>
            </w:r>
          </w:p>
        </w:tc>
        <w:tc>
          <w:tcPr>
            <w:tcW w:w="900" w:type="dxa"/>
            <w:vAlign w:val="center"/>
          </w:tcPr>
          <w:p w14:paraId="6AD8DB57" w14:textId="1C9E4173" w:rsidR="007008A3" w:rsidRPr="00B46879" w:rsidRDefault="007008A3" w:rsidP="007008A3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B46879">
              <w:rPr>
                <w:rFonts w:ascii="Khmer MEF1" w:eastAsiaTheme="minorHAnsi" w:hAnsi="Khmer MEF1" w:cs="Khmer MEF1" w:hint="cs"/>
                <w:b/>
                <w:bCs/>
                <w:sz w:val="20"/>
                <w:szCs w:val="20"/>
                <w:cs/>
              </w:rPr>
              <w:t>៣ថ្ងៃ</w:t>
            </w:r>
          </w:p>
        </w:tc>
        <w:tc>
          <w:tcPr>
            <w:tcW w:w="1530" w:type="dxa"/>
            <w:vAlign w:val="center"/>
          </w:tcPr>
          <w:p w14:paraId="49CEA37F" w14:textId="6294513C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sz w:val="20"/>
                <w:szCs w:val="20"/>
                <w:highlight w:val="yellow"/>
              </w:rPr>
            </w:pPr>
            <w:r w:rsidRPr="00B46879">
              <w:rPr>
                <w:rFonts w:ascii="Khmer MEF1" w:eastAsia="Times New Roman" w:hAnsi="Khmer MEF1" w:cs="Khmer MEF1" w:hint="cs"/>
                <w:b/>
                <w:bCs/>
                <w:spacing w:val="-20"/>
                <w:sz w:val="20"/>
                <w:szCs w:val="20"/>
                <w:cs/>
              </w:rPr>
              <w:t>ថ្ងៃទី១១ ខែមីនា</w:t>
            </w:r>
            <w:r w:rsidRPr="00B46879">
              <w:rPr>
                <w:rFonts w:ascii="Khmer MEF1" w:eastAsia="Times New Roman" w:hAnsi="Khmer MEF1" w:cs="Khmer MEF1" w:hint="cs"/>
                <w:b/>
                <w:bCs/>
                <w:spacing w:val="-10"/>
                <w:sz w:val="20"/>
                <w:szCs w:val="20"/>
                <w:cs/>
              </w:rPr>
              <w:t xml:space="preserve">  ឆ្នាំ២០២៤</w:t>
            </w:r>
          </w:p>
        </w:tc>
        <w:tc>
          <w:tcPr>
            <w:tcW w:w="1530" w:type="dxa"/>
            <w:vAlign w:val="center"/>
          </w:tcPr>
          <w:p w14:paraId="7DAED9C1" w14:textId="77777777" w:rsidR="007008A3" w:rsidRPr="00B46879" w:rsidRDefault="007008A3" w:rsidP="007008A3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 w:val="20"/>
                <w:szCs w:val="20"/>
                <w:lang w:val="ca-ES"/>
              </w:rPr>
            </w:pPr>
            <w:r w:rsidRPr="00B46879">
              <w:rPr>
                <w:rFonts w:ascii="Khmer MEF1" w:hAnsi="Khmer MEF1" w:cs="Khmer MEF1"/>
                <w:b/>
                <w:bCs/>
                <w:spacing w:val="-12"/>
                <w:sz w:val="20"/>
                <w:szCs w:val="20"/>
                <w:cs/>
                <w:lang w:val="ca-ES"/>
              </w:rPr>
              <w:t>ថ្ងៃទី</w:t>
            </w:r>
            <w:r w:rsidRPr="00B46879">
              <w:rPr>
                <w:rFonts w:ascii="Khmer MEF1" w:hAnsi="Khmer MEF1" w:cs="Khmer MEF1" w:hint="cs"/>
                <w:b/>
                <w:bCs/>
                <w:spacing w:val="-12"/>
                <w:sz w:val="20"/>
                <w:szCs w:val="20"/>
                <w:cs/>
                <w:lang w:val="ca-ES"/>
              </w:rPr>
              <w:t>៦</w:t>
            </w:r>
            <w:r w:rsidRPr="00B46879">
              <w:rPr>
                <w:rFonts w:ascii="Khmer MEF1" w:hAnsi="Khmer MEF1" w:cs="Khmer MEF1"/>
                <w:b/>
                <w:bCs/>
                <w:spacing w:val="-12"/>
                <w:sz w:val="20"/>
                <w:szCs w:val="20"/>
                <w:cs/>
                <w:lang w:val="ca-ES"/>
              </w:rPr>
              <w:t xml:space="preserve"> ខែ</w:t>
            </w:r>
            <w:r w:rsidRPr="00B46879">
              <w:rPr>
                <w:rFonts w:ascii="Khmer MEF1" w:hAnsi="Khmer MEF1" w:cs="Khmer MEF1" w:hint="cs"/>
                <w:b/>
                <w:bCs/>
                <w:spacing w:val="-12"/>
                <w:sz w:val="20"/>
                <w:szCs w:val="20"/>
                <w:cs/>
                <w:lang w:val="ca-ES"/>
              </w:rPr>
              <w:t>ឧសភា</w:t>
            </w:r>
            <w:r w:rsidRPr="00B46879">
              <w:rPr>
                <w:rFonts w:ascii="Khmer MEF1" w:hAnsi="Khmer MEF1" w:cs="Khmer MEF1"/>
                <w:b/>
                <w:bCs/>
                <w:sz w:val="20"/>
                <w:szCs w:val="20"/>
                <w:cs/>
                <w:lang w:val="ca-ES"/>
              </w:rPr>
              <w:t xml:space="preserve"> ដល់</w:t>
            </w:r>
          </w:p>
          <w:p w14:paraId="37E4B3FB" w14:textId="77777777" w:rsidR="007008A3" w:rsidRPr="00B46879" w:rsidRDefault="007008A3" w:rsidP="007008A3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16"/>
                <w:sz w:val="20"/>
                <w:szCs w:val="20"/>
                <w:lang w:val="ca-ES"/>
              </w:rPr>
            </w:pPr>
            <w:r w:rsidRPr="00B46879">
              <w:rPr>
                <w:rFonts w:ascii="Khmer MEF1" w:hAnsi="Khmer MEF1" w:cs="Khmer MEF1"/>
                <w:b/>
                <w:bCs/>
                <w:spacing w:val="-16"/>
                <w:sz w:val="20"/>
                <w:szCs w:val="20"/>
                <w:cs/>
                <w:lang w:val="ca-ES"/>
              </w:rPr>
              <w:t>ថ្ងៃទី</w:t>
            </w:r>
            <w:r w:rsidRPr="00B46879">
              <w:rPr>
                <w:rFonts w:ascii="Khmer MEF1" w:hAnsi="Khmer MEF1" w:cs="Khmer MEF1" w:hint="cs"/>
                <w:b/>
                <w:bCs/>
                <w:spacing w:val="-16"/>
                <w:sz w:val="20"/>
                <w:szCs w:val="20"/>
                <w:cs/>
                <w:lang w:val="ca-ES"/>
              </w:rPr>
              <w:t>៧</w:t>
            </w:r>
            <w:r w:rsidRPr="00B46879">
              <w:rPr>
                <w:rFonts w:ascii="Khmer MEF1" w:hAnsi="Khmer MEF1" w:cs="Khmer MEF1"/>
                <w:b/>
                <w:bCs/>
                <w:spacing w:val="-16"/>
                <w:sz w:val="20"/>
                <w:szCs w:val="20"/>
                <w:cs/>
                <w:lang w:val="ca-ES"/>
              </w:rPr>
              <w:t xml:space="preserve"> ខែ</w:t>
            </w:r>
            <w:r w:rsidRPr="00B46879">
              <w:rPr>
                <w:rFonts w:ascii="Khmer MEF1" w:hAnsi="Khmer MEF1" w:cs="Khmer MEF1" w:hint="cs"/>
                <w:b/>
                <w:bCs/>
                <w:spacing w:val="-16"/>
                <w:sz w:val="20"/>
                <w:szCs w:val="20"/>
                <w:cs/>
                <w:lang w:val="ca-ES"/>
              </w:rPr>
              <w:t>ឧសភា</w:t>
            </w:r>
          </w:p>
          <w:p w14:paraId="1C637E96" w14:textId="5BD96931" w:rsidR="007008A3" w:rsidRPr="00B46879" w:rsidRDefault="007008A3" w:rsidP="007008A3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 w:val="20"/>
                <w:szCs w:val="20"/>
                <w:cs/>
              </w:rPr>
            </w:pPr>
            <w:r w:rsidRPr="00B46879">
              <w:rPr>
                <w:rFonts w:ascii="Khmer MEF1" w:hAnsi="Khmer MEF1" w:cs="Khmer MEF1"/>
                <w:b/>
                <w:bCs/>
                <w:sz w:val="20"/>
                <w:szCs w:val="20"/>
                <w:cs/>
                <w:lang w:val="ca-ES"/>
              </w:rPr>
              <w:t>ឆ្នាំ២០២៤</w:t>
            </w:r>
          </w:p>
        </w:tc>
      </w:tr>
    </w:tbl>
    <w:p w14:paraId="7DD8052A" w14:textId="038C09F0" w:rsidR="00D00DD1" w:rsidRPr="00CC2342" w:rsidRDefault="0019729D" w:rsidP="00CA0C78">
      <w:pPr>
        <w:spacing w:after="0" w:line="228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CC234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ង.ការអនុវត្តសវនកម្ម</w:t>
      </w:r>
    </w:p>
    <w:tbl>
      <w:tblPr>
        <w:tblStyle w:val="TableGrid2"/>
        <w:tblW w:w="10890" w:type="dxa"/>
        <w:tblInd w:w="-545" w:type="dxa"/>
        <w:tblLayout w:type="fixed"/>
        <w:tblLook w:val="04A0" w:firstRow="1" w:lastRow="0" w:firstColumn="1" w:lastColumn="0" w:noHBand="0" w:noVBand="1"/>
        <w:tblPrChange w:id="11" w:author="Ratana PannhaSambat" w:date="2022-02-16T11:26:00Z">
          <w:tblPr>
            <w:tblStyle w:val="TableGrid2"/>
            <w:tblW w:w="10170" w:type="dxa"/>
            <w:tblLook w:val="04A0" w:firstRow="1" w:lastRow="0" w:firstColumn="1" w:lastColumn="0" w:noHBand="0" w:noVBand="1"/>
          </w:tblPr>
        </w:tblPrChange>
      </w:tblPr>
      <w:tblGrid>
        <w:gridCol w:w="6120"/>
        <w:gridCol w:w="2340"/>
        <w:gridCol w:w="2430"/>
        <w:tblGridChange w:id="12">
          <w:tblGrid>
            <w:gridCol w:w="6120"/>
            <w:gridCol w:w="2340"/>
            <w:gridCol w:w="2430"/>
            <w:gridCol w:w="12903"/>
            <w:gridCol w:w="4479"/>
            <w:gridCol w:w="2203"/>
            <w:gridCol w:w="1619"/>
          </w:tblGrid>
        </w:tblGridChange>
      </w:tblGrid>
      <w:tr w:rsidR="007308E9" w:rsidRPr="00A07FA5" w14:paraId="184281B2" w14:textId="77777777" w:rsidTr="00357680">
        <w:trPr>
          <w:trHeight w:val="279"/>
          <w:ins w:id="13" w:author="Phanit" w:date="2022-02-14T11:30:00Z"/>
          <w:trPrChange w:id="14" w:author="Ratana PannhaSambat" w:date="2022-02-16T11:26:00Z">
            <w:trPr>
              <w:gridBefore w:val="4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15" w:author="Ratana PannhaSambat" w:date="2022-02-16T11:26:00Z">
              <w:tcPr>
                <w:tcW w:w="54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E54ADC3" w14:textId="77777777" w:rsidR="007308E9" w:rsidRPr="00A07FA5" w:rsidRDefault="007308E9">
            <w:pPr>
              <w:tabs>
                <w:tab w:val="left" w:pos="1665"/>
              </w:tabs>
              <w:spacing w:after="0" w:line="228" w:lineRule="auto"/>
              <w:jc w:val="center"/>
              <w:rPr>
                <w:ins w:id="16" w:author="Phanit" w:date="2022-02-14T11:30:00Z"/>
                <w:rFonts w:ascii="Khmer MEF2" w:hAnsi="Khmer MEF2" w:cs="Khmer MEF2"/>
                <w:szCs w:val="22"/>
                <w:lang w:val="ca-ES"/>
                <w:rPrChange w:id="17" w:author="Phanit" w:date="2022-02-14T12:11:00Z">
                  <w:rPr>
                    <w:ins w:id="18" w:author="Phanit" w:date="2022-02-14T11:30:00Z"/>
                    <w:rFonts w:ascii="Khmer OS Muol Light" w:hAnsi="Khmer OS Muol Light" w:cs="Khmer OS Muol Light"/>
                    <w:lang w:val="ca-ES"/>
                  </w:rPr>
                </w:rPrChange>
              </w:rPr>
              <w:pPrChange w:id="19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20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21" w:author="Phanit" w:date="2022-02-14T12:11:00Z">
                    <w:rPr>
                      <w:rFonts w:ascii="Khmer OS Muol Light" w:hAnsi="Khmer OS Muol Light" w:cs="Khmer OS Muol Light"/>
                      <w:cs/>
                      <w:lang w:val="ca-ES"/>
                    </w:rPr>
                  </w:rPrChange>
                </w:rPr>
                <w:t>សកម្មភាព</w:t>
              </w:r>
            </w:ins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22" w:author="Ratana PannhaSambat" w:date="2022-02-16T11:26:00Z">
              <w:tcPr>
                <w:tcW w:w="27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19AEADB" w14:textId="77777777" w:rsidR="007308E9" w:rsidRPr="00A07FA5" w:rsidRDefault="007308E9">
            <w:pPr>
              <w:tabs>
                <w:tab w:val="left" w:pos="1665"/>
              </w:tabs>
              <w:spacing w:after="0" w:line="228" w:lineRule="auto"/>
              <w:jc w:val="center"/>
              <w:rPr>
                <w:ins w:id="23" w:author="Phanit" w:date="2022-02-14T11:30:00Z"/>
                <w:rFonts w:ascii="Khmer MEF2" w:hAnsi="Khmer MEF2" w:cs="Khmer MEF2"/>
                <w:szCs w:val="22"/>
                <w:lang w:val="ca-ES"/>
                <w:rPrChange w:id="24" w:author="Ratana PannhaSambat" w:date="2022-02-16T11:20:00Z">
                  <w:rPr>
                    <w:ins w:id="25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26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27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28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អ្នកទទួលបន្ទុក</w:t>
              </w:r>
            </w:ins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29" w:author="Ratana PannhaSambat" w:date="2022-02-16T11:26:00Z">
              <w:tcPr>
                <w:tcW w:w="1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F30A54E" w14:textId="77777777" w:rsidR="007308E9" w:rsidRPr="00A07FA5" w:rsidRDefault="007308E9">
            <w:pPr>
              <w:tabs>
                <w:tab w:val="left" w:pos="1665"/>
              </w:tabs>
              <w:spacing w:after="0" w:line="228" w:lineRule="auto"/>
              <w:jc w:val="center"/>
              <w:rPr>
                <w:ins w:id="30" w:author="Phanit" w:date="2022-02-14T11:30:00Z"/>
                <w:rFonts w:ascii="Khmer MEF2" w:hAnsi="Khmer MEF2" w:cs="Khmer MEF2"/>
                <w:szCs w:val="22"/>
                <w:lang w:val="ca-ES"/>
                <w:rPrChange w:id="31" w:author="Ratana PannhaSambat" w:date="2022-02-16T11:20:00Z">
                  <w:rPr>
                    <w:ins w:id="32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33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34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35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ពេលវេលា</w:t>
              </w:r>
            </w:ins>
          </w:p>
        </w:tc>
      </w:tr>
      <w:tr w:rsidR="007308E9" w:rsidRPr="00A07FA5" w14:paraId="2AF42B85" w14:textId="77777777" w:rsidTr="00357680">
        <w:trPr>
          <w:trHeight w:val="444"/>
          <w:ins w:id="36" w:author="Phanit" w:date="2022-02-14T11:30:00Z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53C5" w14:textId="77777777" w:rsidR="007308E9" w:rsidRPr="00A07FA5" w:rsidRDefault="007308E9" w:rsidP="00357680">
            <w:pPr>
              <w:tabs>
                <w:tab w:val="left" w:pos="1665"/>
              </w:tabs>
              <w:spacing w:after="0" w:line="228" w:lineRule="auto"/>
              <w:rPr>
                <w:ins w:id="37" w:author="Phanit" w:date="2022-02-14T11:30:00Z"/>
                <w:rFonts w:ascii="Khmer MEF1" w:hAnsi="Khmer MEF1" w:cs="Khmer MEF1"/>
                <w:szCs w:val="22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រៀបចំផែនការចុះតាមប្រតិភូនីមួយៗ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7878B2" w14:textId="77777777" w:rsidR="007308E9" w:rsidRPr="00A07FA5" w:rsidRDefault="007308E9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38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3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00BB0D20" w14:textId="77777777" w:rsidR="007308E9" w:rsidRPr="00A07FA5" w:rsidRDefault="007308E9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ins w:id="40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4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4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F32A8A" w14:textId="77777777" w:rsidR="007308E9" w:rsidRPr="00C37CD0" w:rsidRDefault="007308E9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43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</w:t>
            </w:r>
          </w:p>
          <w:p w14:paraId="65B3C686" w14:textId="77777777" w:rsidR="007308E9" w:rsidRPr="00C37CD0" w:rsidRDefault="007308E9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ins w:id="44" w:author="Ratana PannhaSambat" w:date="2022-02-16T11:28:00Z"/>
                <w:rFonts w:ascii="Khmer MEF1" w:hAnsi="Khmer MEF1" w:cs="Khmer MEF1"/>
                <w:b/>
                <w:bCs/>
                <w:szCs w:val="22"/>
              </w:rPr>
            </w:pP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និងត្រីមាសទី២</w:t>
            </w:r>
          </w:p>
          <w:p w14:paraId="3CD3F894" w14:textId="77777777" w:rsidR="007308E9" w:rsidRPr="00A07FA5" w:rsidRDefault="007308E9">
            <w:pPr>
              <w:tabs>
                <w:tab w:val="left" w:pos="1665"/>
              </w:tabs>
              <w:spacing w:after="0" w:line="228" w:lineRule="auto"/>
              <w:jc w:val="center"/>
              <w:rPr>
                <w:ins w:id="45" w:author="Phanit" w:date="2022-02-14T11:30:00Z"/>
                <w:rFonts w:ascii="Khmer MEF1" w:hAnsi="Khmer MEF1" w:cs="Khmer MEF1"/>
                <w:szCs w:val="22"/>
              </w:rPr>
              <w:pPrChange w:id="46" w:author="Uon Rithy" w:date="2022-02-14T11:50:00Z">
                <w:pPr>
                  <w:tabs>
                    <w:tab w:val="left" w:pos="1665"/>
                  </w:tabs>
                </w:pPr>
              </w:pPrChange>
            </w:pPr>
            <w:ins w:id="47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7308E9" w:rsidRPr="00A07FA5" w14:paraId="511F3CE9" w14:textId="77777777" w:rsidTr="00357680">
        <w:trPr>
          <w:trHeight w:val="444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5A6A" w14:textId="77777777" w:rsidR="007308E9" w:rsidRPr="00A07FA5" w:rsidRDefault="007308E9" w:rsidP="00357680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szCs w:val="22"/>
                <w:cs/>
              </w:rPr>
            </w:pPr>
            <w:r w:rsidRPr="00A07FA5"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  <w:t>រៀបចំសន្លឹកការងារអនុវត្តសវនកម្មនានា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79130" w14:textId="77777777" w:rsidR="007308E9" w:rsidRPr="00A07FA5" w:rsidRDefault="007308E9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C9C1DE" w14:textId="77777777" w:rsidR="007308E9" w:rsidRPr="00A07FA5" w:rsidRDefault="007308E9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szCs w:val="22"/>
                <w:cs/>
              </w:rPr>
            </w:pPr>
          </w:p>
        </w:tc>
      </w:tr>
      <w:tr w:rsidR="007308E9" w:rsidRPr="00A07FA5" w14:paraId="4FD326C2" w14:textId="77777777" w:rsidTr="00357680">
        <w:trPr>
          <w:trHeight w:val="444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99A0" w14:textId="77777777" w:rsidR="007308E9" w:rsidRPr="00720D86" w:rsidRDefault="007308E9" w:rsidP="00357680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szCs w:val="22"/>
                <w:cs/>
              </w:rPr>
            </w:pPr>
            <w:r w:rsidRPr="00720D86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រៀបចំកិច្ចប្រជុំបើកដាក់ឱ្យដំណើរការកម្មវិធីសវនកម្ម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266F2" w14:textId="77777777" w:rsidR="007308E9" w:rsidRPr="00A07FA5" w:rsidRDefault="007308E9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F400E4" w14:textId="77777777" w:rsidR="007308E9" w:rsidRPr="00A07FA5" w:rsidRDefault="007308E9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szCs w:val="22"/>
                <w:cs/>
              </w:rPr>
            </w:pPr>
          </w:p>
        </w:tc>
      </w:tr>
      <w:tr w:rsidR="007308E9" w:rsidRPr="00A07FA5" w14:paraId="73D91457" w14:textId="77777777" w:rsidTr="00357680">
        <w:trPr>
          <w:trHeight w:val="449"/>
          <w:ins w:id="48" w:author="Phanit" w:date="2022-02-14T11:30:00Z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CB19" w14:textId="77777777" w:rsidR="007308E9" w:rsidRPr="00A07FA5" w:rsidRDefault="007308E9" w:rsidP="00357680">
            <w:pPr>
              <w:tabs>
                <w:tab w:val="left" w:pos="1665"/>
              </w:tabs>
              <w:spacing w:after="0" w:line="240" w:lineRule="auto"/>
              <w:rPr>
                <w:ins w:id="49" w:author="Phanit" w:date="2022-02-14T11:30:00Z"/>
                <w:rFonts w:ascii="Khmer MEF1" w:hAnsi="Khmer MEF1" w:cs="Khmer MEF1"/>
                <w:szCs w:val="22"/>
              </w:rPr>
            </w:pPr>
            <w:r w:rsidRPr="00A07FA5"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  <w:t>វិភាគលើប្រព័ន្ធគ្រប់គ្រងនិងទិន្នន័យ រួចធ្វើតេស្ត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B66A22" w14:textId="77777777" w:rsidR="007308E9" w:rsidRPr="00A07FA5" w:rsidRDefault="007308E9" w:rsidP="00357680">
            <w:pPr>
              <w:spacing w:after="0" w:line="240" w:lineRule="auto"/>
              <w:rPr>
                <w:ins w:id="50" w:author="Phanit" w:date="2022-02-14T11:30:00Z"/>
                <w:rFonts w:ascii="Khmer MEF1" w:hAnsi="Khmer MEF1" w:cs="Khmer MEF1"/>
                <w:szCs w:val="22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124B21" w14:textId="77777777" w:rsidR="007308E9" w:rsidRPr="00A07FA5" w:rsidRDefault="007308E9" w:rsidP="00357680">
            <w:pPr>
              <w:spacing w:after="0" w:line="240" w:lineRule="auto"/>
              <w:rPr>
                <w:ins w:id="51" w:author="Phanit" w:date="2022-02-14T11:30:00Z"/>
                <w:rFonts w:ascii="Khmer MEF1" w:hAnsi="Khmer MEF1" w:cs="Khmer MEF1"/>
                <w:szCs w:val="22"/>
              </w:rPr>
            </w:pPr>
          </w:p>
        </w:tc>
      </w:tr>
    </w:tbl>
    <w:p w14:paraId="16A6CEFC" w14:textId="77777777" w:rsidR="00B143D9" w:rsidRPr="00B143D9" w:rsidRDefault="00B143D9" w:rsidP="007308E9">
      <w:pPr>
        <w:spacing w:after="0" w:line="240" w:lineRule="auto"/>
        <w:jc w:val="both"/>
        <w:rPr>
          <w:rFonts w:ascii="!Khmer MEF1" w:hAnsi="!Khmer MEF1" w:cs="!Khmer MEF1"/>
          <w:b/>
          <w:bCs/>
          <w:sz w:val="8"/>
          <w:szCs w:val="8"/>
          <w:lang w:val="ca-ES"/>
        </w:rPr>
      </w:pPr>
    </w:p>
    <w:p w14:paraId="1832D30F" w14:textId="6D0D41FA" w:rsidR="0040512E" w:rsidRPr="00CC2342" w:rsidRDefault="0019729D" w:rsidP="00720D5F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CC234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ច.គមនាគមន</w:t>
      </w:r>
      <w:r w:rsidR="00275226" w:rsidRPr="00CC234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៍</w:t>
      </w:r>
      <w:r w:rsidRPr="00CC234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លទ្ធផលសវនកម្ម</w:t>
      </w:r>
    </w:p>
    <w:tbl>
      <w:tblPr>
        <w:tblStyle w:val="TableGrid3"/>
        <w:tblW w:w="10917" w:type="dxa"/>
        <w:tblInd w:w="-572" w:type="dxa"/>
        <w:tblLayout w:type="fixed"/>
        <w:tblLook w:val="04A0" w:firstRow="1" w:lastRow="0" w:firstColumn="1" w:lastColumn="0" w:noHBand="0" w:noVBand="1"/>
        <w:tblPrChange w:id="52" w:author="Phanit" w:date="2022-02-14T11:39:00Z">
          <w:tblPr>
            <w:tblStyle w:val="TableGrid3"/>
            <w:tblW w:w="12037" w:type="dxa"/>
            <w:tblLook w:val="04A0" w:firstRow="1" w:lastRow="0" w:firstColumn="1" w:lastColumn="0" w:noHBand="0" w:noVBand="1"/>
          </w:tblPr>
        </w:tblPrChange>
      </w:tblPr>
      <w:tblGrid>
        <w:gridCol w:w="6147"/>
        <w:gridCol w:w="2340"/>
        <w:gridCol w:w="2430"/>
        <w:tblGridChange w:id="53">
          <w:tblGrid>
            <w:gridCol w:w="6147"/>
            <w:gridCol w:w="2340"/>
            <w:gridCol w:w="2430"/>
            <w:gridCol w:w="7387"/>
            <w:gridCol w:w="5949"/>
            <w:gridCol w:w="3046"/>
            <w:gridCol w:w="3042"/>
          </w:tblGrid>
        </w:tblGridChange>
      </w:tblGrid>
      <w:tr w:rsidR="0019729D" w:rsidRPr="00A07FA5" w14:paraId="6CAC9C7A" w14:textId="77777777" w:rsidTr="00795DC6">
        <w:trPr>
          <w:ins w:id="54" w:author="Phanit" w:date="2022-02-14T11:30:00Z"/>
          <w:trPrChange w:id="55" w:author="Phanit" w:date="2022-02-14T11:39:00Z">
            <w:trPr>
              <w:gridBefore w:val="4"/>
            </w:trPr>
          </w:trPrChange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56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218B4CD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jc w:val="center"/>
              <w:rPr>
                <w:ins w:id="57" w:author="Phanit" w:date="2022-02-14T11:30:00Z"/>
                <w:rFonts w:ascii="Khmer MEF2" w:hAnsi="Khmer MEF2" w:cs="Khmer MEF2"/>
                <w:szCs w:val="22"/>
                <w:lang w:val="ca-ES"/>
              </w:rPr>
            </w:pPr>
            <w:ins w:id="58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 w:bidi="km-KH"/>
                </w:rPr>
                <w:t>សកម្មភាព</w:t>
              </w:r>
            </w:ins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59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8DCED8C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jc w:val="center"/>
              <w:rPr>
                <w:ins w:id="60" w:author="Phanit" w:date="2022-02-14T11:30:00Z"/>
                <w:rFonts w:ascii="Khmer MEF2" w:hAnsi="Khmer MEF2" w:cs="Khmer MEF2"/>
                <w:szCs w:val="22"/>
              </w:rPr>
            </w:pPr>
            <w:ins w:id="61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អ្នកទទួលបន្ទុក</w:t>
              </w:r>
            </w:ins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2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E91DBDD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jc w:val="center"/>
              <w:rPr>
                <w:ins w:id="63" w:author="Phanit" w:date="2022-02-14T11:30:00Z"/>
                <w:rFonts w:ascii="Khmer MEF2" w:hAnsi="Khmer MEF2" w:cs="Khmer MEF2"/>
                <w:szCs w:val="22"/>
              </w:rPr>
            </w:pPr>
            <w:ins w:id="64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ពេលវេលា</w:t>
              </w:r>
            </w:ins>
          </w:p>
        </w:tc>
      </w:tr>
      <w:tr w:rsidR="00E32FE1" w:rsidRPr="00A07FA5" w14:paraId="36D0FDC3" w14:textId="77777777" w:rsidTr="00E32FE1">
        <w:trPr>
          <w:trHeight w:val="623"/>
          <w:ins w:id="65" w:author="Phanit" w:date="2022-02-14T11:30:00Z"/>
          <w:trPrChange w:id="66" w:author="Phanit" w:date="2022-02-14T11:39:00Z">
            <w:trPr>
              <w:gridBefore w:val="4"/>
              <w:trHeight w:val="444"/>
            </w:trPr>
          </w:trPrChange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7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4FBE371" w14:textId="48B8A473" w:rsidR="00E32FE1" w:rsidRPr="00A07FA5" w:rsidRDefault="00E32FE1">
            <w:pPr>
              <w:pStyle w:val="Header"/>
              <w:tabs>
                <w:tab w:val="clear" w:pos="4680"/>
                <w:tab w:val="clear" w:pos="9360"/>
                <w:tab w:val="left" w:pos="1665"/>
              </w:tabs>
              <w:rPr>
                <w:ins w:id="68" w:author="Phanit" w:date="2022-02-14T11:30:00Z"/>
                <w:rFonts w:ascii="Khmer MEF1" w:hAnsi="Khmer MEF1" w:cs="Khmer MEF1"/>
                <w:szCs w:val="22"/>
              </w:rPr>
              <w:pPrChange w:id="69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រៀបចំរបាយការណ៍សវនកម្ម និងដាក់ឆ្លងថ្នាក់ដឹកនាំ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0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B75DE55" w14:textId="77777777" w:rsidR="00E32FE1" w:rsidRPr="00A07FA5" w:rsidRDefault="00E32FE1" w:rsidP="00E32FE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A7508E2" w14:textId="257E0AE5" w:rsidR="00E32FE1" w:rsidRPr="00A07FA5" w:rsidRDefault="00010176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3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  <w:pPrChange w:id="74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5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6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F5AC241" w14:textId="77777777" w:rsidR="00E32FE1" w:rsidRPr="007308E9" w:rsidRDefault="00E32FE1" w:rsidP="00E32FE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78" w:author="Phanit" w:date="2022-02-14T11:30:00Z">
              <w:r w:rsidRPr="007308E9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២</w:t>
            </w:r>
          </w:p>
          <w:p w14:paraId="41355A2B" w14:textId="37DB17F9" w:rsidR="00E32FE1" w:rsidRPr="007308E9" w:rsidRDefault="00E32FE1" w:rsidP="00E32FE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9" w:author="Phanit" w:date="2022-02-14T11:30:00Z"/>
                <w:rFonts w:ascii="Khmer MEF1" w:hAnsi="Khmer MEF1" w:cs="Khmer MEF1"/>
                <w:b/>
                <w:bCs/>
                <w:szCs w:val="22"/>
              </w:rPr>
            </w:pPr>
            <w:ins w:id="80" w:author="Phanit" w:date="2022-02-14T11:30:00Z">
              <w:r w:rsidRPr="007308E9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E32FE1" w:rsidRPr="00A07FA5" w14:paraId="76CCA962" w14:textId="77777777" w:rsidTr="00E32FE1">
        <w:trPr>
          <w:trHeight w:val="452"/>
          <w:ins w:id="81" w:author="Phanit" w:date="2022-02-14T11:30:00Z"/>
          <w:trPrChange w:id="82" w:author="Phanit" w:date="2022-02-14T11:39:00Z">
            <w:trPr>
              <w:gridBefore w:val="4"/>
              <w:trHeight w:val="452"/>
            </w:trPr>
          </w:trPrChange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3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AA3E906" w14:textId="07D1A46F" w:rsidR="00E32FE1" w:rsidRPr="00A07FA5" w:rsidRDefault="00E32FE1">
            <w:pPr>
              <w:tabs>
                <w:tab w:val="left" w:pos="1665"/>
              </w:tabs>
              <w:spacing w:after="0" w:line="240" w:lineRule="auto"/>
              <w:rPr>
                <w:ins w:id="84" w:author="Phanit" w:date="2022-02-14T11:30:00Z"/>
                <w:rFonts w:ascii="Khmer MEF1" w:hAnsi="Khmer MEF1" w:cs="Khmer MEF1"/>
                <w:szCs w:val="22"/>
              </w:rPr>
              <w:pPrChange w:id="85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រៀបចំលិខិតជំរុញ និងរបាយការណ៍ពិគ្រោះជាមួយថ្នាក់ដឹកនាំ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6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5454230" w14:textId="77777777" w:rsidR="00E32FE1" w:rsidRPr="00A07FA5" w:rsidRDefault="00E32FE1" w:rsidP="00E32FE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7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8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2BB99FB8" w14:textId="6C721A07" w:rsidR="00E32FE1" w:rsidRPr="00A07FA5" w:rsidRDefault="00010176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9" w:author="Phanit" w:date="2022-02-14T11:30:00Z"/>
                <w:rFonts w:ascii="Khmer MEF1" w:hAnsi="Khmer MEF1" w:cs="Khmer MEF1"/>
                <w:szCs w:val="22"/>
                <w:lang w:bidi="km-KH"/>
              </w:rPr>
              <w:pPrChange w:id="90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9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9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3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031E171" w14:textId="77777777" w:rsidR="00E32FE1" w:rsidRPr="007308E9" w:rsidRDefault="00E32FE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94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95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96" w:author="Phanit" w:date="2022-02-14T11:30:00Z">
              <w:r w:rsidRPr="007308E9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២</w:t>
            </w:r>
          </w:p>
          <w:p w14:paraId="74C64EDF" w14:textId="04A27483" w:rsidR="00E32FE1" w:rsidRPr="007308E9" w:rsidRDefault="00E32FE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97" w:author="Phanit" w:date="2022-02-14T11:30:00Z"/>
                <w:rFonts w:ascii="Khmer MEF1" w:hAnsi="Khmer MEF1" w:cs="Khmer MEF1"/>
                <w:b/>
                <w:bCs/>
                <w:szCs w:val="22"/>
              </w:rPr>
              <w:pPrChange w:id="98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99" w:author="Phanit" w:date="2022-02-14T11:30:00Z">
              <w:r w:rsidRPr="007308E9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B25981" w:rsidRPr="00A07FA5" w14:paraId="2328EEA7" w14:textId="77777777" w:rsidTr="00795DC6">
        <w:trPr>
          <w:trHeight w:val="452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27CF" w14:textId="7E89C502" w:rsidR="00B25981" w:rsidRPr="009928BF" w:rsidRDefault="00B25981" w:rsidP="00B25981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9928BF">
              <w:rPr>
                <w:rFonts w:ascii="Khmer MEF1" w:hAnsi="Khmer MEF1" w:cs="Khmer MEF1" w:hint="cs"/>
                <w:szCs w:val="22"/>
                <w:cs/>
                <w:lang w:bidi="km-KH"/>
              </w:rPr>
              <w:t>រៀបចំកិច្ចប្រជុំគណៈកម្មការចំពោះកិច្ច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F3CE" w14:textId="77777777" w:rsidR="00E32FE1" w:rsidRPr="00A07FA5" w:rsidRDefault="00E32FE1" w:rsidP="00E32FE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10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0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3F51FD8" w14:textId="4BAC4FF7" w:rsidR="00B25981" w:rsidRPr="009928BF" w:rsidRDefault="00010176" w:rsidP="00E32FE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10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0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BA2" w14:textId="5032A606" w:rsidR="00B25981" w:rsidRPr="007308E9" w:rsidRDefault="00B2598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104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105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106" w:author="Phanit" w:date="2022-02-14T11:30:00Z">
              <w:r w:rsidRPr="007308E9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="0066399C"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2DD36DD2" w14:textId="3AAADA7D" w:rsidR="00B25981" w:rsidRPr="007308E9" w:rsidRDefault="00B25981" w:rsidP="00B2598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107" w:author="Phanit" w:date="2022-02-14T11:30:00Z">
              <w:r w:rsidRPr="007308E9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D87BBD" w:rsidRPr="00A07FA5" w14:paraId="06035592" w14:textId="77777777" w:rsidTr="00795DC6">
        <w:trPr>
          <w:trHeight w:val="452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3BDD" w14:textId="54B3352B" w:rsidR="00D87BBD" w:rsidRPr="009928BF" w:rsidRDefault="00D87BBD" w:rsidP="00D87BBD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9928BF">
              <w:rPr>
                <w:rFonts w:ascii="Khmer MEF1" w:hAnsi="Khmer MEF1" w:cs="Khmer MEF1" w:hint="cs"/>
                <w:szCs w:val="22"/>
                <w:cs/>
                <w:lang w:bidi="km-KH"/>
              </w:rPr>
              <w:t xml:space="preserve">រៀបចំបញ្ជូនរបាយការណ៍ទៅប្រធានក្រុមប្រឹក្សា </w:t>
            </w:r>
            <w:r w:rsidRPr="009928BF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អ.ស.ហ.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C3AC" w14:textId="77777777" w:rsidR="00E32FE1" w:rsidRPr="00A07FA5" w:rsidRDefault="00E32FE1" w:rsidP="00E32FE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108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0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7CD28B9C" w14:textId="73801028" w:rsidR="00D87BBD" w:rsidRPr="009928BF" w:rsidRDefault="00010176" w:rsidP="00E32FE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11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1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00AC" w14:textId="24E72243" w:rsidR="00D87BBD" w:rsidRPr="007308E9" w:rsidRDefault="00D87BBD">
            <w:pPr>
              <w:tabs>
                <w:tab w:val="left" w:pos="1665"/>
              </w:tabs>
              <w:spacing w:after="0" w:line="240" w:lineRule="auto"/>
              <w:jc w:val="center"/>
              <w:rPr>
                <w:ins w:id="112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113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114" w:author="Phanit" w:date="2022-02-14T11:30:00Z">
              <w:r w:rsidRPr="007308E9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="0066399C"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3442E977" w14:textId="17B0996F" w:rsidR="00D87BBD" w:rsidRPr="007308E9" w:rsidRDefault="00D87BBD" w:rsidP="00D87BB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115" w:author="Phanit" w:date="2022-02-14T11:30:00Z">
              <w:r w:rsidRPr="007308E9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66C219C0" w14:textId="77777777" w:rsidR="00AC7515" w:rsidRPr="00A07FA5" w:rsidRDefault="00AC7515" w:rsidP="00EE1BED">
      <w:pPr>
        <w:spacing w:after="0" w:line="240" w:lineRule="auto"/>
        <w:jc w:val="both"/>
        <w:rPr>
          <w:rFonts w:ascii="Khmer MEF1" w:hAnsi="Khmer MEF1" w:cs="Khmer MEF1"/>
          <w:b/>
          <w:bCs/>
          <w:sz w:val="8"/>
          <w:szCs w:val="8"/>
        </w:rPr>
      </w:pPr>
    </w:p>
    <w:p w14:paraId="1F37305A" w14:textId="77777777" w:rsidR="007C410D" w:rsidRDefault="007C410D" w:rsidP="005D3919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</w:p>
    <w:p w14:paraId="692AB641" w14:textId="77777777" w:rsidR="007C410D" w:rsidRDefault="007C410D" w:rsidP="005D3919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</w:p>
    <w:p w14:paraId="1AA70A22" w14:textId="2346AB6A" w:rsidR="0040512E" w:rsidRPr="00A07FA5" w:rsidRDefault="0066399C" w:rsidP="005D3919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ឆ</w:t>
      </w:r>
      <w:r w:rsidR="0019729D" w:rsidRPr="00A07FA5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.ផ្សេងៗ</w:t>
      </w:r>
      <w:r w:rsidR="0019729D" w:rsidRPr="00A07FA5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</w:p>
    <w:tbl>
      <w:tblPr>
        <w:tblStyle w:val="TableGrid5"/>
        <w:tblW w:w="10917" w:type="dxa"/>
        <w:tblInd w:w="-572" w:type="dxa"/>
        <w:tblLook w:val="04A0" w:firstRow="1" w:lastRow="0" w:firstColumn="1" w:lastColumn="0" w:noHBand="0" w:noVBand="1"/>
      </w:tblPr>
      <w:tblGrid>
        <w:gridCol w:w="6147"/>
        <w:gridCol w:w="2340"/>
        <w:gridCol w:w="2430"/>
      </w:tblGrid>
      <w:tr w:rsidR="0019729D" w:rsidRPr="00A07FA5" w14:paraId="7C63B91C" w14:textId="77777777" w:rsidTr="00795DC6">
        <w:trPr>
          <w:trHeight w:val="427"/>
        </w:trPr>
        <w:tc>
          <w:tcPr>
            <w:tcW w:w="6147" w:type="dxa"/>
            <w:shd w:val="clear" w:color="auto" w:fill="8EAADB" w:themeFill="accent1" w:themeFillTint="99"/>
            <w:vAlign w:val="center"/>
          </w:tcPr>
          <w:p w14:paraId="6DB74561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  <w:lang w:val="ca-ES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val="ca-ES" w:bidi="km-KH"/>
              </w:rPr>
              <w:t>សកម្មភាព</w:t>
            </w:r>
          </w:p>
        </w:tc>
        <w:tc>
          <w:tcPr>
            <w:tcW w:w="2340" w:type="dxa"/>
            <w:shd w:val="clear" w:color="auto" w:fill="8EAADB" w:themeFill="accent1" w:themeFillTint="99"/>
            <w:vAlign w:val="center"/>
          </w:tcPr>
          <w:p w14:paraId="2AED98B8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អ្នកទទួលបន្ទុក</w:t>
            </w:r>
          </w:p>
        </w:tc>
        <w:tc>
          <w:tcPr>
            <w:tcW w:w="2430" w:type="dxa"/>
            <w:shd w:val="clear" w:color="auto" w:fill="8EAADB" w:themeFill="accent1" w:themeFillTint="99"/>
            <w:vAlign w:val="center"/>
          </w:tcPr>
          <w:p w14:paraId="780895B2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ពេលវេលា</w:t>
            </w:r>
          </w:p>
        </w:tc>
      </w:tr>
      <w:tr w:rsidR="0019729D" w:rsidRPr="00A07FA5" w14:paraId="1939B407" w14:textId="77777777" w:rsidTr="00795DC6">
        <w:trPr>
          <w:trHeight w:val="492"/>
        </w:trPr>
        <w:tc>
          <w:tcPr>
            <w:tcW w:w="6147" w:type="dxa"/>
            <w:vAlign w:val="center"/>
          </w:tcPr>
          <w:p w14:paraId="18C1534C" w14:textId="53055F68" w:rsidR="0019729D" w:rsidRPr="00A07FA5" w:rsidRDefault="00BF7BC6" w:rsidP="00183400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បច្ចុប្បន្នភាពសំណុំឯកសារសវនកម្ម</w:t>
            </w:r>
          </w:p>
        </w:tc>
        <w:tc>
          <w:tcPr>
            <w:tcW w:w="2340" w:type="dxa"/>
            <w:vAlign w:val="center"/>
          </w:tcPr>
          <w:p w14:paraId="40D77FA3" w14:textId="77777777" w:rsidR="00C815EF" w:rsidRPr="00A07FA5" w:rsidRDefault="00C815EF" w:rsidP="00C815EF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116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17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BA54248" w14:textId="6F0B8970" w:rsidR="0019729D" w:rsidRPr="00A07FA5" w:rsidRDefault="00010176" w:rsidP="00C815EF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118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1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Align w:val="center"/>
          </w:tcPr>
          <w:p w14:paraId="6026D6D5" w14:textId="05F525B8" w:rsidR="00CA5FFF" w:rsidRPr="007308E9" w:rsidRDefault="0019729D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</w:t>
            </w:r>
            <w:r w:rsidR="0066399C"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1DEC9C6D" w14:textId="04ABCD2B" w:rsidR="0019729D" w:rsidRPr="007308E9" w:rsidRDefault="00E55173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</w:t>
            </w:r>
            <w:r w:rsidR="00854C4B"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19729D" w:rsidRPr="00A07FA5" w14:paraId="0760010C" w14:textId="77777777" w:rsidTr="00795DC6">
        <w:trPr>
          <w:trHeight w:val="984"/>
        </w:trPr>
        <w:tc>
          <w:tcPr>
            <w:tcW w:w="6147" w:type="dxa"/>
            <w:vAlign w:val="center"/>
          </w:tcPr>
          <w:p w14:paraId="55BC2D62" w14:textId="5AF9357B" w:rsidR="0019729D" w:rsidRPr="00A07FA5" w:rsidRDefault="00BF7BC6" w:rsidP="00183400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រៀបចំរក្សា និងផ្ញើច្បាប់ថតចម្លងនៃរបាយការណ៍សវនកម្មតាមគោលដៅកំណត់</w:t>
            </w:r>
          </w:p>
        </w:tc>
        <w:tc>
          <w:tcPr>
            <w:tcW w:w="2340" w:type="dxa"/>
            <w:vAlign w:val="center"/>
          </w:tcPr>
          <w:p w14:paraId="68ED566D" w14:textId="77777777" w:rsidR="00C815EF" w:rsidRPr="00A07FA5" w:rsidRDefault="00C815EF" w:rsidP="00C815EF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12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2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2F25F553" w14:textId="48383FCA" w:rsidR="0019729D" w:rsidRPr="00A07FA5" w:rsidRDefault="00010176" w:rsidP="00C815EF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rtl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12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2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Align w:val="center"/>
          </w:tcPr>
          <w:p w14:paraId="64392F3B" w14:textId="4BDCD00E" w:rsidR="00CA5FFF" w:rsidRPr="007308E9" w:rsidRDefault="00E55173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</w:t>
            </w:r>
            <w:r w:rsidR="0066399C"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5E413A22" w14:textId="37F9738E" w:rsidR="0019729D" w:rsidRPr="007308E9" w:rsidRDefault="00E55173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  <w:rtl/>
                <w:cs/>
              </w:rPr>
            </w:pPr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</w:t>
            </w:r>
            <w:r w:rsidR="00854C4B"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494D0FBF" w14:textId="77777777" w:rsidR="003A187B" w:rsidRDefault="003A187B" w:rsidP="00630D1A">
      <w:pPr>
        <w:pStyle w:val="BodyText"/>
        <w:rPr>
          <w:sz w:val="20"/>
          <w:szCs w:val="10"/>
        </w:rPr>
      </w:pPr>
    </w:p>
    <w:p w14:paraId="2A397F61" w14:textId="05DA6CEF" w:rsidR="00547EEC" w:rsidRPr="00D36716" w:rsidRDefault="00B5706E" w:rsidP="00D36716">
      <w:pPr>
        <w:pStyle w:val="Heading2"/>
        <w:ind w:firstLine="360"/>
        <w:rPr>
          <w:rFonts w:ascii="Khmer MEF1" w:hAnsi="Khmer MEF1" w:cs="Khmer MEF1"/>
          <w:b/>
          <w:bCs/>
          <w:color w:val="auto"/>
          <w:sz w:val="16"/>
          <w:szCs w:val="24"/>
          <w:lang w:val="ca-ES"/>
        </w:rPr>
      </w:pPr>
      <w:bookmarkStart w:id="124" w:name="_Toc156812971"/>
      <w:r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៣.២.</w:t>
      </w:r>
      <w:r w:rsidRPr="00A07FA5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កម្មវិធីលម្អិតកា</w:t>
      </w:r>
      <w:r w:rsidRPr="001507B6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រងារ</w:t>
      </w:r>
      <w:r w:rsidRPr="00E804D2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សវនកម្ម</w:t>
      </w:r>
      <w:r w:rsidRPr="00E804D2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ជាមួ</w:t>
      </w:r>
      <w:r w:rsidR="00E804D2" w:rsidRPr="00E804D2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យនិយ័តករធានារ៉ាប់រងកម្ពុជ</w:t>
      </w:r>
      <w:r w:rsidR="00D36716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ា</w:t>
      </w:r>
      <w:bookmarkEnd w:id="124"/>
    </w:p>
    <w:tbl>
      <w:tblPr>
        <w:tblStyle w:val="TableGrid6"/>
        <w:tblW w:w="10890" w:type="dxa"/>
        <w:tblInd w:w="-545" w:type="dxa"/>
        <w:tblLook w:val="04A0" w:firstRow="1" w:lastRow="0" w:firstColumn="1" w:lastColumn="0" w:noHBand="0" w:noVBand="1"/>
      </w:tblPr>
      <w:tblGrid>
        <w:gridCol w:w="2250"/>
        <w:gridCol w:w="4590"/>
        <w:gridCol w:w="2070"/>
        <w:gridCol w:w="1980"/>
      </w:tblGrid>
      <w:tr w:rsidR="001507B6" w:rsidRPr="00A07FA5" w14:paraId="6E342117" w14:textId="77777777" w:rsidTr="007308E9">
        <w:trPr>
          <w:trHeight w:val="48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BAFBE7C" w14:textId="597A8A73" w:rsidR="00B5706E" w:rsidRPr="009928BF" w:rsidRDefault="00B5706E" w:rsidP="00B143D9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2" w:hAnsi="Khmer MEF2" w:cs="Khmer MEF2"/>
                <w:szCs w:val="22"/>
                <w:lang w:val="ca-ES" w:bidi="km-KH"/>
              </w:rPr>
            </w:pPr>
            <w:r w:rsidRPr="009928BF">
              <w:rPr>
                <w:szCs w:val="22"/>
                <w:rtl/>
                <w:cs/>
              </w:rPr>
              <w:br w:type="page"/>
            </w:r>
            <w:r w:rsidR="007308E9" w:rsidRPr="00854C4B">
              <w:rPr>
                <w:rFonts w:ascii="Khmer MEF2" w:hAnsi="Khmer MEF2" w:cs="Khmer MEF2"/>
                <w:szCs w:val="22"/>
                <w:cs/>
              </w:rPr>
              <w:t xml:space="preserve"> </w:t>
            </w:r>
            <w:r w:rsidR="007F6FCC" w:rsidRPr="00854C4B">
              <w:rPr>
                <w:rFonts w:ascii="Khmer MEF2" w:hAnsi="Khmer MEF2" w:cs="Khmer MEF2"/>
                <w:szCs w:val="22"/>
                <w:cs/>
              </w:rPr>
              <w:t>និយ័តករ</w:t>
            </w:r>
            <w:r w:rsidR="007308E9">
              <w:rPr>
                <w:rFonts w:ascii="Khmer MEF2" w:hAnsi="Khmer MEF2" w:cs="Khmer MEF2" w:hint="cs"/>
                <w:szCs w:val="22"/>
                <w:cs/>
                <w:lang w:bidi="km-KH"/>
              </w:rPr>
              <w:t>/នាយកដ្ឋាន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02B86C3" w14:textId="77777777" w:rsidR="00B5706E" w:rsidRPr="009928BF" w:rsidRDefault="00B5706E" w:rsidP="00B143D9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2" w:hAnsi="Khmer MEF2" w:cs="Khmer MEF2"/>
                <w:szCs w:val="22"/>
                <w:lang w:val="ca-ES"/>
              </w:rPr>
            </w:pPr>
            <w:r w:rsidRPr="009928BF">
              <w:rPr>
                <w:rFonts w:ascii="Khmer MEF2" w:hAnsi="Khmer MEF2" w:cs="Khmer MEF2"/>
                <w:szCs w:val="22"/>
                <w:cs/>
                <w:lang w:val="ca-ES" w:bidi="km-KH"/>
              </w:rPr>
              <w:t>សកម្មភាព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0DD8B42" w14:textId="77777777" w:rsidR="00B5706E" w:rsidRPr="009928BF" w:rsidRDefault="00B5706E" w:rsidP="00B143D9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2" w:hAnsi="Khmer MEF2" w:cs="Khmer MEF2"/>
                <w:szCs w:val="22"/>
                <w:rtl/>
                <w:cs/>
                <w:lang w:val="ca-ES"/>
              </w:rPr>
            </w:pPr>
            <w:r w:rsidRPr="009928BF">
              <w:rPr>
                <w:rFonts w:ascii="Khmer MEF2" w:hAnsi="Khmer MEF2" w:cs="Khmer MEF2"/>
                <w:szCs w:val="22"/>
                <w:cs/>
                <w:lang w:val="ca-ES" w:bidi="km-KH"/>
              </w:rPr>
              <w:t>ពេលវេលាអនុវត្ត</w:t>
            </w:r>
          </w:p>
        </w:tc>
      </w:tr>
      <w:tr w:rsidR="004F0E18" w:rsidRPr="00A07FA5" w14:paraId="516FC1D6" w14:textId="77777777" w:rsidTr="00FC4F9D">
        <w:trPr>
          <w:trHeight w:val="647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7B8B400" w14:textId="6D1378A4" w:rsidR="004F0E18" w:rsidRPr="009928BF" w:rsidRDefault="00E804D2" w:rsidP="004F0E18">
            <w:pPr>
              <w:tabs>
                <w:tab w:val="left" w:pos="1665"/>
              </w:tabs>
              <w:spacing w:after="0" w:line="216" w:lineRule="auto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83AE9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និយ័តករធានារ៉ាប់រងកម្ពុជា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09C85F8" w14:textId="4B3BD3DF" w:rsidR="004F0E18" w:rsidRPr="009928BF" w:rsidRDefault="004F0E18" w:rsidP="004F0E18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928BF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ការត្រួតពិនិត្យ</w:t>
            </w:r>
            <w:r w:rsidRPr="009928BF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   </w:t>
            </w:r>
            <w:r>
              <w:rPr>
                <w:rFonts w:ascii="Khmer MEF1" w:hAnsi="Khmer MEF1" w:cs="Khmer MEF1"/>
                <w:b/>
                <w:bCs/>
                <w:szCs w:val="22"/>
                <w:lang w:val="ca-ES" w:bidi="km-KH"/>
              </w:rPr>
              <w:t xml:space="preserve">  </w:t>
            </w:r>
            <w:r w:rsidRPr="009928BF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ឯកសារ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3DE47A8" w14:textId="744C73E6" w:rsidR="004F0E18" w:rsidRPr="009928BF" w:rsidRDefault="004F0E18" w:rsidP="004F0E18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928BF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កិច្ចពិភាក្សា</w:t>
            </w:r>
          </w:p>
        </w:tc>
      </w:tr>
      <w:tr w:rsidR="004F0E18" w:rsidRPr="00A07FA5" w14:paraId="6DC6CCC9" w14:textId="77777777" w:rsidTr="00795DC6">
        <w:trPr>
          <w:trHeight w:val="486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F76A0" w14:textId="58E40AA9" w:rsidR="004F0E18" w:rsidRPr="001507B6" w:rsidRDefault="004F0E18" w:rsidP="004F0E18">
            <w:pPr>
              <w:tabs>
                <w:tab w:val="left" w:pos="1665"/>
              </w:tabs>
              <w:spacing w:after="0" w:line="216" w:lineRule="auto"/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pPr>
            <w:r w:rsidRPr="00A07FA5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ក.នាយកដ្ឋាន</w:t>
            </w:r>
            <w:r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កិច្ចការទូទៅ</w:t>
            </w:r>
          </w:p>
        </w:tc>
      </w:tr>
      <w:tr w:rsidR="00FC4F9D" w:rsidRPr="00A07FA5" w14:paraId="6C4C4722" w14:textId="77777777" w:rsidTr="00FC4F9D">
        <w:trPr>
          <w:trHeight w:val="274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F81E6" w14:textId="77777777" w:rsidR="00FC4F9D" w:rsidRPr="00BA15A2" w:rsidRDefault="00FC4F9D" w:rsidP="00352DAB">
            <w:pPr>
              <w:spacing w:after="0" w:line="216" w:lineRule="auto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BA15A2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សវនកម្មហិរញ្ញវត្ថុ៖</w:t>
            </w:r>
          </w:p>
          <w:p w14:paraId="14472781" w14:textId="77777777" w:rsidR="00FC4F9D" w:rsidRPr="00BA15A2" w:rsidRDefault="00FC4F9D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hanging="720"/>
              <w:rPr>
                <w:rFonts w:ascii="Khmer MEF1" w:hAnsi="Khmer MEF1" w:cs="Khmer MEF1"/>
                <w:szCs w:val="22"/>
              </w:rPr>
            </w:pPr>
            <w:r w:rsidRPr="00BA15A2">
              <w:rPr>
                <w:rFonts w:ascii="Khmer MEF1" w:hAnsi="Khmer MEF1" w:cs="Khmer MEF1"/>
                <w:szCs w:val="22"/>
                <w:cs/>
              </w:rPr>
              <w:t>ពិនិត្យលើឯកសារផែនការថវិកាឆ្នាំ២០២៣</w:t>
            </w:r>
          </w:p>
          <w:p w14:paraId="08C33644" w14:textId="77777777" w:rsidR="00FC4F9D" w:rsidRPr="00BA15A2" w:rsidRDefault="00FC4F9D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hanging="720"/>
              <w:rPr>
                <w:rFonts w:ascii="Khmer MEF1" w:hAnsi="Khmer MEF1" w:cs="Khmer MEF1"/>
                <w:szCs w:val="22"/>
              </w:rPr>
            </w:pPr>
            <w:r w:rsidRPr="00BA15A2">
              <w:rPr>
                <w:rFonts w:ascii="Khmer MEF1" w:hAnsi="Khmer MEF1" w:cs="Khmer MEF1"/>
                <w:szCs w:val="22"/>
                <w:cs/>
              </w:rPr>
              <w:t>ពិនិត្យលើឯកសារពាក់ព័ន្ធការត្រួតពិនិត្យ និងតាមដានការអនុវត្តថវិកា</w:t>
            </w:r>
          </w:p>
          <w:p w14:paraId="44057D3C" w14:textId="77777777" w:rsidR="00FC4F9D" w:rsidRPr="00BA15A2" w:rsidRDefault="00FC4F9D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hanging="720"/>
              <w:rPr>
                <w:rFonts w:ascii="Khmer MEF1" w:hAnsi="Khmer MEF1" w:cs="Khmer MEF1"/>
                <w:szCs w:val="22"/>
              </w:rPr>
            </w:pPr>
            <w:r w:rsidRPr="00BA15A2">
              <w:rPr>
                <w:rFonts w:ascii="Khmer MEF1" w:hAnsi="Khmer MEF1" w:cs="Khmer MEF1"/>
                <w:szCs w:val="22"/>
                <w:cs/>
              </w:rPr>
              <w:t>ពិនិត្យលើតារាងបើកផ្តល់ប្រាក់បៀវត្សមន្ត្រីរាជការ</w:t>
            </w:r>
          </w:p>
          <w:p w14:paraId="21A238EC" w14:textId="752CF7F7" w:rsidR="00FC4F9D" w:rsidRPr="00BA15A2" w:rsidRDefault="00FC4F9D" w:rsidP="00352DAB">
            <w:pPr>
              <w:pStyle w:val="ListParagraph"/>
              <w:numPr>
                <w:ilvl w:val="0"/>
                <w:numId w:val="134"/>
              </w:numPr>
              <w:tabs>
                <w:tab w:val="clear" w:pos="720"/>
                <w:tab w:val="num" w:pos="0"/>
              </w:tabs>
              <w:spacing w:after="0" w:line="216" w:lineRule="auto"/>
              <w:ind w:left="164" w:hanging="164"/>
              <w:rPr>
                <w:rFonts w:ascii="Khmer MEF1" w:hAnsi="Khmer MEF1" w:cs="Khmer MEF1"/>
                <w:b/>
                <w:bCs/>
                <w:szCs w:val="22"/>
              </w:rPr>
            </w:pPr>
            <w:r w:rsidRPr="00BA15A2">
              <w:rPr>
                <w:rFonts w:ascii="Khmer MEF1" w:hAnsi="Khmer MEF1" w:cs="Khmer MEF1"/>
                <w:spacing w:val="-12"/>
                <w:szCs w:val="22"/>
                <w:cs/>
              </w:rPr>
              <w:t>ពិនិត្យលើ</w:t>
            </w:r>
            <w:r w:rsidRPr="00BA15A2">
              <w:rPr>
                <w:rFonts w:ascii="Khmer MEF1" w:hAnsi="Khmer MEF1" w:cs="Khmer MEF1" w:hint="cs"/>
                <w:spacing w:val="-12"/>
                <w:szCs w:val="22"/>
                <w:cs/>
              </w:rPr>
              <w:t>ការរៀបចំរបាយការណ៍ស្តីពីការអនុវត្តចំណូលពីសេវាសាធារណៈប្រចាំឆ្នាំ</w:t>
            </w:r>
            <w:r w:rsidRPr="00BA15A2">
              <w:rPr>
                <w:rFonts w:ascii="Khmer MEF1" w:hAnsi="Khmer MEF1" w:cs="Khmer MEF1" w:hint="cs"/>
                <w:szCs w:val="22"/>
                <w:cs/>
              </w:rPr>
              <w:t xml:space="preserve"> </w:t>
            </w: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 xml:space="preserve">      </w:t>
            </w:r>
            <w:r w:rsidRPr="00BA15A2">
              <w:rPr>
                <w:rFonts w:ascii="Khmer MEF1" w:hAnsi="Khmer MEF1" w:cs="Khmer MEF1" w:hint="cs"/>
                <w:szCs w:val="22"/>
                <w:cs/>
              </w:rPr>
              <w:t xml:space="preserve">ជូនរដ្ឋមន្រ្តីក្រសួងសេដ្ឋកិច្ចនិងហិរញ្ញវត្ថុ និងជាប្រធានក្រុមប្រឹក្សា 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</w:rPr>
              <w:t>អ.ស.ហ</w:t>
            </w:r>
            <w:r w:rsidR="007C410D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.</w:t>
            </w:r>
          </w:p>
          <w:p w14:paraId="34D4E4F0" w14:textId="676E6C35" w:rsidR="00FC4F9D" w:rsidRPr="00E804D2" w:rsidRDefault="00FC4F9D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hanging="720"/>
              <w:rPr>
                <w:rFonts w:ascii="Khmer MEF1" w:hAnsi="Khmer MEF1" w:cs="Khmer MEF1"/>
                <w:szCs w:val="22"/>
                <w:cs/>
              </w:rPr>
            </w:pPr>
            <w:r w:rsidRPr="00BA15A2">
              <w:rPr>
                <w:rFonts w:ascii="Khmer MEF1" w:hAnsi="Khmer MEF1" w:cs="Khmer MEF1"/>
                <w:szCs w:val="22"/>
                <w:cs/>
              </w:rPr>
              <w:t>ពិនិត្យលើពាក់ព័ន្ធផ្សេងទៀតតាមការចាំបាច់។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C91E6" w14:textId="77777777" w:rsidR="00FC4F9D" w:rsidRPr="00BA15A2" w:rsidRDefault="00FC4F9D" w:rsidP="00FC4F9D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BA15A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ថ្ងៃទី៤ ខែមីនា ដល់</w:t>
            </w:r>
          </w:p>
          <w:p w14:paraId="60F601C4" w14:textId="77777777" w:rsidR="00FC4F9D" w:rsidRPr="00BA15A2" w:rsidRDefault="00FC4F9D" w:rsidP="00FC4F9D">
            <w:pPr>
              <w:spacing w:after="0" w:line="216" w:lineRule="auto"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BA15A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ថ្ងៃទី៥ ខែមីនា  </w:t>
            </w:r>
          </w:p>
          <w:p w14:paraId="7A5CBC7A" w14:textId="58AE948B" w:rsidR="00FC4F9D" w:rsidRPr="009621D0" w:rsidRDefault="00FC4F9D" w:rsidP="00FC4F9D">
            <w:pPr>
              <w:spacing w:after="0" w:line="216" w:lineRule="auto"/>
              <w:jc w:val="center"/>
              <w:rPr>
                <w:rFonts w:ascii="Khmer MEF1" w:hAnsi="Khmer MEF1" w:cs="Khmer MEF1"/>
                <w:szCs w:val="22"/>
                <w:cs/>
                <w:lang w:val="ca-ES"/>
              </w:rPr>
            </w:pPr>
            <w:r w:rsidRPr="00BA15A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334B2" w14:textId="77777777" w:rsidR="00FC4F9D" w:rsidRPr="00BA15A2" w:rsidRDefault="00FC4F9D" w:rsidP="00FC4F9D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១៨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មេសា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ដល់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២៦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</w:t>
            </w:r>
          </w:p>
          <w:p w14:paraId="656845D7" w14:textId="63E97DC2" w:rsidR="00FC4F9D" w:rsidRPr="009621D0" w:rsidRDefault="00FC4F9D" w:rsidP="00FC4F9D">
            <w:pPr>
              <w:spacing w:after="0" w:line="216" w:lineRule="auto"/>
              <w:jc w:val="center"/>
              <w:rPr>
                <w:rFonts w:ascii="Khmer MEF1" w:hAnsi="Khmer MEF1" w:cs="Khmer MEF1"/>
                <w:szCs w:val="22"/>
                <w:cs/>
                <w:lang w:val="ca-ES"/>
              </w:rPr>
            </w:pP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ខែ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មេសា 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</w:tr>
      <w:tr w:rsidR="00550AAB" w:rsidRPr="00A07FA5" w14:paraId="73A93717" w14:textId="77777777" w:rsidTr="00FC4F9D">
        <w:trPr>
          <w:trHeight w:val="431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17CB1" w14:textId="5FC034F4" w:rsidR="00550AAB" w:rsidRPr="00310C19" w:rsidRDefault="00550AAB" w:rsidP="00352DAB">
            <w:pPr>
              <w:spacing w:after="0" w:line="216" w:lineRule="auto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310C19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ខ</w:t>
            </w:r>
            <w:r w:rsidR="00E804D2" w:rsidRPr="009933DA">
              <w:rPr>
                <w:rFonts w:ascii="Khmer MEF1" w:hAnsi="Khmer MEF1" w:cs="Khmer MEF1" w:hint="cs"/>
                <w:b/>
                <w:bCs/>
                <w:spacing w:val="-8"/>
                <w:szCs w:val="22"/>
                <w:cs/>
                <w:lang w:val="ca-ES" w:bidi="km-KH"/>
              </w:rPr>
              <w:t>.នាយកដ្ឋានគ្រប់គ្រងអាជ្ញាបណ្ណ និងកិច្ចការគតិយុត្ត</w:t>
            </w:r>
          </w:p>
        </w:tc>
      </w:tr>
      <w:tr w:rsidR="00FC4F9D" w:rsidRPr="00A07FA5" w14:paraId="349B8BB3" w14:textId="77777777" w:rsidTr="00FC4F9D">
        <w:trPr>
          <w:trHeight w:val="2663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09164" w14:textId="77777777" w:rsidR="00FC4F9D" w:rsidRPr="00BA15A2" w:rsidRDefault="00FC4F9D" w:rsidP="00352DAB">
            <w:pPr>
              <w:spacing w:after="0" w:line="216" w:lineRule="auto"/>
              <w:jc w:val="both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</w:rPr>
            </w:pPr>
            <w:r w:rsidRPr="00BA15A2"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cs/>
              </w:rPr>
              <w:t>សវនកម្មអនុលោមភាព៖</w:t>
            </w:r>
          </w:p>
          <w:p w14:paraId="2AD68B90" w14:textId="77777777" w:rsidR="00FC4F9D" w:rsidRPr="00BA15A2" w:rsidRDefault="00FC4F9D" w:rsidP="00352DAB">
            <w:pPr>
              <w:numPr>
                <w:ilvl w:val="0"/>
                <w:numId w:val="136"/>
              </w:numPr>
              <w:tabs>
                <w:tab w:val="clear" w:pos="720"/>
                <w:tab w:val="num" w:pos="166"/>
              </w:tabs>
              <w:spacing w:after="0" w:line="216" w:lineRule="auto"/>
              <w:ind w:left="166" w:hanging="180"/>
              <w:jc w:val="both"/>
              <w:rPr>
                <w:rFonts w:ascii="Khmer MEF1" w:hAnsi="Khmer MEF1" w:cs="Khmer MEF1"/>
                <w:szCs w:val="22"/>
              </w:rPr>
            </w:pPr>
            <w:r w:rsidRPr="00BA15A2">
              <w:rPr>
                <w:rFonts w:ascii="Khmer MEF1" w:hAnsi="Khmer MEF1" w:cs="Khmer MEF1"/>
                <w:spacing w:val="-20"/>
                <w:szCs w:val="22"/>
                <w:cs/>
              </w:rPr>
              <w:t>ពិនិត្យលើឯកសារពាក់ព័ន្ធលិខិតបទដ្ឋានគតិយុត្តស្ដីពីលក្ខខណ្ឌនិងនីតិវិធីនៃការផ្អាក</w:t>
            </w: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 xml:space="preserve"> និងបញ្ចប់</w:t>
            </w:r>
            <w:r w:rsidRPr="00BA15A2">
              <w:rPr>
                <w:rFonts w:ascii="Khmer MEF1" w:hAnsi="Khmer MEF1" w:cs="Khmer MEF1"/>
                <w:szCs w:val="22"/>
                <w:cs/>
              </w:rPr>
              <w:t>កិច្ចសន្យាធានារ៉ាប់រង</w:t>
            </w:r>
          </w:p>
          <w:p w14:paraId="03B4CBD0" w14:textId="77777777" w:rsidR="00FC4F9D" w:rsidRPr="00BA15A2" w:rsidRDefault="00FC4F9D" w:rsidP="00352DAB">
            <w:pPr>
              <w:numPr>
                <w:ilvl w:val="0"/>
                <w:numId w:val="136"/>
              </w:numPr>
              <w:tabs>
                <w:tab w:val="clear" w:pos="720"/>
                <w:tab w:val="num" w:pos="166"/>
              </w:tabs>
              <w:spacing w:after="0" w:line="216" w:lineRule="auto"/>
              <w:ind w:left="166" w:hanging="180"/>
              <w:jc w:val="both"/>
              <w:rPr>
                <w:rFonts w:ascii="Khmer MEF1" w:hAnsi="Khmer MEF1" w:cs="Khmer MEF1"/>
                <w:szCs w:val="22"/>
              </w:rPr>
            </w:pPr>
            <w:r w:rsidRPr="00BA15A2">
              <w:rPr>
                <w:rFonts w:ascii="Khmer MEF1" w:hAnsi="Khmer MEF1" w:cs="Khmer MEF1"/>
                <w:szCs w:val="22"/>
                <w:cs/>
              </w:rPr>
              <w:t>ពិនិត្យលើឯកសារពាក់ព័ន្ធផ្សេងទៀតតាមការចាំបាច់</w:t>
            </w: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>។</w:t>
            </w:r>
          </w:p>
          <w:p w14:paraId="49FB9C64" w14:textId="77777777" w:rsidR="00FC4F9D" w:rsidRPr="00BA15A2" w:rsidRDefault="00FC4F9D" w:rsidP="00352DAB">
            <w:pPr>
              <w:spacing w:after="0" w:line="216" w:lineRule="auto"/>
              <w:jc w:val="both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BA15A2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សវនកម្មសមិទ្ធកម្ម៖</w:t>
            </w:r>
          </w:p>
          <w:p w14:paraId="54AB7A26" w14:textId="77777777" w:rsidR="00FC4F9D" w:rsidRPr="00BA15A2" w:rsidRDefault="00FC4F9D" w:rsidP="00352DAB">
            <w:pPr>
              <w:numPr>
                <w:ilvl w:val="0"/>
                <w:numId w:val="136"/>
              </w:numPr>
              <w:tabs>
                <w:tab w:val="clear" w:pos="720"/>
                <w:tab w:val="num" w:pos="166"/>
              </w:tabs>
              <w:spacing w:after="0" w:line="216" w:lineRule="auto"/>
              <w:ind w:left="166" w:hanging="180"/>
              <w:jc w:val="both"/>
              <w:rPr>
                <w:rFonts w:ascii="Khmer MEF1" w:hAnsi="Khmer MEF1" w:cs="Khmer MEF1"/>
                <w:szCs w:val="22"/>
              </w:rPr>
            </w:pP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>ពិនិត្យលើឯកសារ</w:t>
            </w:r>
            <w:r w:rsidRPr="00BA15A2">
              <w:rPr>
                <w:rFonts w:ascii="Khmer MEF1" w:hAnsi="Khmer MEF1" w:cs="Khmer MEF1" w:hint="cs"/>
                <w:spacing w:val="-10"/>
                <w:szCs w:val="22"/>
                <w:cs/>
                <w:lang w:bidi="km-KH"/>
              </w:rPr>
              <w:t>ពាក់ព័ន្ធ</w:t>
            </w: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>ការរៀបចំអនុក្រឹត្យស្តីពីការធានារ៉ាប់រងខ្នាតតូច</w:t>
            </w:r>
          </w:p>
          <w:p w14:paraId="7E84B43C" w14:textId="5179EB21" w:rsidR="00FC4F9D" w:rsidRPr="00CC3D42" w:rsidRDefault="00FC4F9D" w:rsidP="00352DAB">
            <w:pPr>
              <w:numPr>
                <w:ilvl w:val="0"/>
                <w:numId w:val="136"/>
              </w:numPr>
              <w:tabs>
                <w:tab w:val="clear" w:pos="720"/>
                <w:tab w:val="num" w:pos="166"/>
              </w:tabs>
              <w:spacing w:after="0" w:line="216" w:lineRule="auto"/>
              <w:ind w:left="166" w:hanging="180"/>
              <w:jc w:val="both"/>
              <w:rPr>
                <w:rFonts w:ascii="Khmer MEF1" w:hAnsi="Khmer MEF1" w:cs="Khmer MEF1"/>
                <w:szCs w:val="22"/>
                <w:cs/>
                <w:lang w:val="en-GB" w:bidi="km-KH"/>
              </w:rPr>
            </w:pP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>ពិនិត្យលើ</w:t>
            </w:r>
            <w:r w:rsidRPr="00BA15A2">
              <w:rPr>
                <w:rFonts w:ascii="Khmer MEF1" w:hAnsi="Khmer MEF1" w:cs="Khmer MEF1" w:hint="cs"/>
                <w:szCs w:val="22"/>
                <w:cs/>
              </w:rPr>
              <w:t>ឯកសារពាក់ព័ន្ធផ្សេងទៀតតាមការចាំបាច់។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D8BE" w14:textId="77777777" w:rsidR="00FC4F9D" w:rsidRPr="00BA15A2" w:rsidRDefault="00FC4F9D" w:rsidP="00FC4F9D">
            <w:pPr>
              <w:spacing w:after="0" w:line="216" w:lineRule="auto"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BA15A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ថ្ងៃទី៦ ខែមីនា </w:t>
            </w:r>
          </w:p>
          <w:p w14:paraId="44035A95" w14:textId="5F5EDC52" w:rsidR="00FC4F9D" w:rsidRPr="007F35F6" w:rsidRDefault="00FC4F9D" w:rsidP="00FC4F9D">
            <w:pPr>
              <w:spacing w:after="0" w:line="216" w:lineRule="auto"/>
              <w:jc w:val="center"/>
              <w:rPr>
                <w:rFonts w:ascii="Khmer MEF1" w:hAnsi="Khmer MEF1" w:cs="Khmer MEF1"/>
                <w:szCs w:val="22"/>
                <w:cs/>
                <w:lang w:val="ca-ES"/>
              </w:rPr>
            </w:pPr>
            <w:r w:rsidRPr="00BA15A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5DEB" w14:textId="77777777" w:rsidR="00FC4F9D" w:rsidRPr="00BA15A2" w:rsidRDefault="00FC4F9D" w:rsidP="00FC4F9D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២៩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មេសា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ដល់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៣០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</w:t>
            </w:r>
          </w:p>
          <w:p w14:paraId="4FB6D879" w14:textId="521FD929" w:rsidR="00FC4F9D" w:rsidRPr="009621D0" w:rsidRDefault="00FC4F9D" w:rsidP="00FC4F9D">
            <w:pPr>
              <w:spacing w:after="0" w:line="216" w:lineRule="auto"/>
              <w:jc w:val="center"/>
              <w:rPr>
                <w:rFonts w:ascii="Khmer MEF1" w:hAnsi="Khmer MEF1" w:cs="Khmer MEF1"/>
                <w:szCs w:val="22"/>
                <w:cs/>
                <w:lang w:val="ca-ES"/>
              </w:rPr>
            </w:pP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ខែ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មេសា 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</w:tr>
      <w:tr w:rsidR="006974EE" w:rsidRPr="00A07FA5" w14:paraId="4FCA0EA2" w14:textId="77777777" w:rsidTr="000B30FF">
        <w:trPr>
          <w:trHeight w:val="800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E1D9" w14:textId="2D6565DB" w:rsidR="006974EE" w:rsidRPr="009621D0" w:rsidRDefault="006974EE" w:rsidP="006974EE">
            <w:pPr>
              <w:spacing w:after="0" w:line="216" w:lineRule="auto"/>
              <w:rPr>
                <w:rFonts w:ascii="Khmer MEF1" w:hAnsi="Khmer MEF1" w:cs="Khmer MEF1"/>
                <w:spacing w:val="-10"/>
                <w:szCs w:val="22"/>
                <w:cs/>
                <w:lang w:val="ca-ES"/>
              </w:rPr>
            </w:pPr>
            <w:r w:rsidRPr="00983A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គ</w:t>
            </w:r>
            <w:r w:rsidRPr="00983AE9">
              <w:rPr>
                <w:rFonts w:ascii="Khmer MEF1" w:hAnsi="Khmer MEF1" w:cs="Khmer MEF1"/>
                <w:b/>
                <w:bCs/>
                <w:szCs w:val="22"/>
                <w:lang w:bidi="km-KH"/>
              </w:rPr>
              <w:t>.</w:t>
            </w:r>
            <w:proofErr w:type="spellStart"/>
            <w:r w:rsidRPr="00983AE9">
              <w:rPr>
                <w:rFonts w:ascii="Khmer MEF1" w:hAnsi="Khmer MEF1" w:cs="Khmer MEF1"/>
                <w:b/>
                <w:bCs/>
                <w:szCs w:val="22"/>
                <w:lang w:bidi="km-KH"/>
              </w:rPr>
              <w:t>នាយកដ្ឋាន</w:t>
            </w:r>
            <w:proofErr w:type="spellEnd"/>
            <w:r w:rsidRPr="00983AE9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ត្រួតពិនិត្យ</w:t>
            </w:r>
          </w:p>
        </w:tc>
      </w:tr>
      <w:tr w:rsidR="00352DAB" w:rsidRPr="00A07FA5" w14:paraId="042B9AAC" w14:textId="77777777" w:rsidTr="00352DAB">
        <w:trPr>
          <w:trHeight w:val="800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E839D" w14:textId="77777777" w:rsidR="00352DAB" w:rsidRPr="00BA15A2" w:rsidRDefault="00352DAB" w:rsidP="00352DAB">
            <w:pPr>
              <w:spacing w:after="0" w:line="216" w:lineRule="auto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BA15A2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សវនកម្មសមិទ្ធកម្ម៖</w:t>
            </w:r>
          </w:p>
          <w:p w14:paraId="3223413A" w14:textId="77777777" w:rsidR="00352DAB" w:rsidRPr="00BA15A2" w:rsidRDefault="00352DAB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left="164" w:hanging="164"/>
              <w:rPr>
                <w:rFonts w:ascii="Khmer MEF1" w:hAnsi="Khmer MEF1" w:cs="Khmer MEF1"/>
                <w:spacing w:val="-10"/>
                <w:szCs w:val="22"/>
                <w:lang w:bidi="km-KH"/>
              </w:rPr>
            </w:pPr>
            <w:r w:rsidRPr="00BA15A2">
              <w:rPr>
                <w:rFonts w:ascii="Khmer MEF1" w:hAnsi="Khmer MEF1" w:cs="Khmer MEF1" w:hint="cs"/>
                <w:spacing w:val="-10"/>
                <w:szCs w:val="22"/>
                <w:cs/>
                <w:lang w:bidi="km-KH"/>
              </w:rPr>
              <w:t>ពិនិត្យលើឯកសារពាក់ព័ន្ធការរៀបចំប្រកាសស្តីពីអភិបាលកិច្ចក្រុមហ៊ុនធានារ៉ាប់រង</w:t>
            </w:r>
          </w:p>
          <w:p w14:paraId="7D8A1BC8" w14:textId="77777777" w:rsidR="00582045" w:rsidRDefault="00352DAB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left="164" w:hanging="164"/>
              <w:rPr>
                <w:rFonts w:ascii="Khmer MEF1" w:hAnsi="Khmer MEF1" w:cs="Khmer MEF1"/>
                <w:szCs w:val="22"/>
                <w:lang w:bidi="km-KH"/>
              </w:rPr>
            </w:pP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lastRenderedPageBreak/>
              <w:t>ពិនិត្យលើឯកសារពាក់ព័ន្ធការរៀបចំប្រកាសស្តីពីការធានារ៉ាប់រងបន្ត</w:t>
            </w:r>
          </w:p>
          <w:p w14:paraId="3CE05D0A" w14:textId="2F236FF0" w:rsidR="00352DAB" w:rsidRPr="00582045" w:rsidRDefault="00352DAB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left="164" w:hanging="164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582045">
              <w:rPr>
                <w:rFonts w:ascii="Khmer MEF1" w:hAnsi="Khmer MEF1" w:cs="Khmer MEF1" w:hint="cs"/>
                <w:szCs w:val="22"/>
                <w:cs/>
                <w:lang w:bidi="km-KH"/>
              </w:rPr>
              <w:t>ពិនិត្យលើឯកសារ</w:t>
            </w:r>
            <w:r w:rsidRPr="00582045">
              <w:rPr>
                <w:rFonts w:ascii="Khmer MEF1" w:hAnsi="Khmer MEF1" w:cs="Khmer MEF1" w:hint="cs"/>
                <w:szCs w:val="22"/>
                <w:cs/>
              </w:rPr>
              <w:t>ពាក់ព័ន្ធផ្សេងទៀតតាមការចាំបាច់។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1E7B2" w14:textId="77777777" w:rsidR="00352DAB" w:rsidRPr="00BA15A2" w:rsidRDefault="00352DAB" w:rsidP="00352DAB">
            <w:pPr>
              <w:spacing w:after="0" w:line="216" w:lineRule="auto"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BA15A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lastRenderedPageBreak/>
              <w:t>ថ្ងៃទី៧ ខែមីនា</w:t>
            </w:r>
          </w:p>
          <w:p w14:paraId="065E16A3" w14:textId="73E27F49" w:rsidR="00352DAB" w:rsidRPr="00983AE9" w:rsidRDefault="00352DAB" w:rsidP="00352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r w:rsidRPr="00BA15A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A1BBD" w14:textId="7A78A02B" w:rsidR="00352DAB" w:rsidRPr="00BA15A2" w:rsidRDefault="00352DAB" w:rsidP="00352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២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ឧសភា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ដល់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៣</w:t>
            </w:r>
          </w:p>
          <w:p w14:paraId="17FA9B7C" w14:textId="77470430" w:rsidR="00352DAB" w:rsidRPr="00983AE9" w:rsidRDefault="00352DAB" w:rsidP="00352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lastRenderedPageBreak/>
              <w:t>ខែ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ឧសភា 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</w:tr>
      <w:tr w:rsidR="00352DAB" w:rsidRPr="00A07FA5" w14:paraId="0FB047BC" w14:textId="77777777" w:rsidTr="003607D7">
        <w:trPr>
          <w:trHeight w:val="629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4B7E9" w14:textId="658FB242" w:rsidR="00352DAB" w:rsidRPr="003607D7" w:rsidRDefault="00352DAB" w:rsidP="00352DAB">
            <w:pPr>
              <w:spacing w:after="0" w:line="240" w:lineRule="auto"/>
              <w:jc w:val="both"/>
              <w:rPr>
                <w:rFonts w:ascii="Khmer MEF1" w:hAnsi="Khmer MEF1" w:cs="Khmer MEF1"/>
                <w:b/>
                <w:bCs/>
                <w:szCs w:val="22"/>
                <w:cs/>
                <w:lang w:bidi="km-KH"/>
              </w:rPr>
            </w:pPr>
            <w:r w:rsidRPr="003607D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lastRenderedPageBreak/>
              <w:t>ឃ.</w:t>
            </w:r>
            <w:proofErr w:type="spellStart"/>
            <w:r w:rsidRPr="003607D7">
              <w:rPr>
                <w:rFonts w:ascii="Khmer MEF1" w:hAnsi="Khmer MEF1" w:cs="Khmer MEF1"/>
                <w:b/>
                <w:bCs/>
                <w:szCs w:val="22"/>
                <w:lang w:bidi="km-KH"/>
              </w:rPr>
              <w:t>នាយកដ្ឋាន</w:t>
            </w:r>
            <w:proofErr w:type="spellEnd"/>
            <w:r w:rsidRPr="003607D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អភិវឌ្ឍន៍ទីផ្សារ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06997" w14:textId="77777777" w:rsidR="00352DAB" w:rsidRPr="009621D0" w:rsidRDefault="00352DAB" w:rsidP="00352DAB">
            <w:pPr>
              <w:spacing w:after="0" w:line="240" w:lineRule="auto"/>
              <w:jc w:val="center"/>
              <w:rPr>
                <w:rFonts w:ascii="Khmer MEF1" w:hAnsi="Khmer MEF1" w:cs="Khmer MEF1"/>
                <w:szCs w:val="22"/>
                <w:cs/>
                <w:lang w:val="ca-E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C11C" w14:textId="77777777" w:rsidR="00352DAB" w:rsidRPr="009621D0" w:rsidRDefault="00352DAB" w:rsidP="00352DAB">
            <w:pPr>
              <w:spacing w:after="0" w:line="216" w:lineRule="auto"/>
              <w:jc w:val="center"/>
              <w:rPr>
                <w:rFonts w:ascii="Khmer MEF1" w:hAnsi="Khmer MEF1" w:cs="Khmer MEF1"/>
                <w:spacing w:val="-10"/>
                <w:szCs w:val="22"/>
                <w:cs/>
                <w:lang w:val="ca-ES"/>
              </w:rPr>
            </w:pPr>
          </w:p>
        </w:tc>
      </w:tr>
      <w:tr w:rsidR="00352DAB" w:rsidRPr="00A07FA5" w14:paraId="23EA756D" w14:textId="77777777" w:rsidTr="008C66FF">
        <w:trPr>
          <w:trHeight w:val="251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B5824" w14:textId="77777777" w:rsidR="00352DAB" w:rsidRPr="00BA15A2" w:rsidRDefault="00352DAB" w:rsidP="00352DAB">
            <w:pPr>
              <w:spacing w:after="0" w:line="216" w:lineRule="auto"/>
              <w:jc w:val="both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BA15A2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សវនកម្មអនុលោមភាព៖</w:t>
            </w:r>
          </w:p>
          <w:p w14:paraId="7F415C61" w14:textId="77777777" w:rsidR="00352DAB" w:rsidRPr="00BA15A2" w:rsidRDefault="00352DAB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left="164" w:hanging="164"/>
              <w:jc w:val="both"/>
              <w:rPr>
                <w:rFonts w:ascii="Khmer MEF1" w:hAnsi="Khmer MEF1" w:cs="Khmer MEF1"/>
                <w:szCs w:val="22"/>
                <w:lang w:bidi="km-KH"/>
              </w:rPr>
            </w:pP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>ពិនិត្យលើឯកសារ</w:t>
            </w:r>
            <w:r w:rsidRPr="00BA15A2">
              <w:rPr>
                <w:rFonts w:ascii="Khmer MEF1" w:hAnsi="Khmer MEF1" w:cs="Khmer MEF1" w:hint="cs"/>
                <w:szCs w:val="22"/>
                <w:cs/>
              </w:rPr>
              <w:t>ពាក់ព័ន្ធលិខិតបទដ្ឋានគតិយុត្តស្តីពីនីតិវិធីនៃការដោះស្រាយសំណងចំពោះការធានារ៉ាប់រងភារៈទទួលខុសត្រូវយានយន្ត</w:t>
            </w: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>គ្រប់ប្រភេទ</w:t>
            </w:r>
          </w:p>
          <w:p w14:paraId="0981E662" w14:textId="77777777" w:rsidR="00352DAB" w:rsidRPr="00BA15A2" w:rsidRDefault="00352DAB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left="164" w:hanging="164"/>
              <w:jc w:val="both"/>
              <w:rPr>
                <w:rFonts w:ascii="Khmer MEF1" w:hAnsi="Khmer MEF1" w:cs="Khmer MEF1"/>
                <w:szCs w:val="22"/>
                <w:lang w:bidi="km-KH"/>
              </w:rPr>
            </w:pP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>ពិនិត្យលើឯកសារ</w:t>
            </w:r>
            <w:r w:rsidRPr="00BA15A2">
              <w:rPr>
                <w:rFonts w:ascii="Khmer MEF1" w:hAnsi="Khmer MEF1" w:cs="Khmer MEF1" w:hint="cs"/>
                <w:szCs w:val="22"/>
                <w:cs/>
              </w:rPr>
              <w:t>ពាក់ព័ន្ធផ្សេងទៀតតាមការចាំបាច់។</w:t>
            </w:r>
          </w:p>
          <w:p w14:paraId="576FFBDE" w14:textId="77777777" w:rsidR="00352DAB" w:rsidRPr="00BA15A2" w:rsidRDefault="00352DAB" w:rsidP="00352DAB">
            <w:pPr>
              <w:spacing w:after="0" w:line="216" w:lineRule="auto"/>
              <w:jc w:val="both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BA15A2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សវនកម្មសមិទ្ធកម្ម៖</w:t>
            </w:r>
          </w:p>
          <w:p w14:paraId="7E1E4B50" w14:textId="77777777" w:rsidR="00352DAB" w:rsidRPr="00BA15A2" w:rsidRDefault="00352DAB" w:rsidP="00352DAB">
            <w:pPr>
              <w:numPr>
                <w:ilvl w:val="0"/>
                <w:numId w:val="134"/>
              </w:numPr>
              <w:tabs>
                <w:tab w:val="clear" w:pos="720"/>
                <w:tab w:val="num" w:pos="166"/>
              </w:tabs>
              <w:spacing w:after="0" w:line="216" w:lineRule="auto"/>
              <w:ind w:left="164" w:hanging="164"/>
              <w:jc w:val="both"/>
              <w:rPr>
                <w:rFonts w:ascii="Khmer MEF1" w:hAnsi="Khmer MEF1" w:cs="Khmer MEF1"/>
                <w:szCs w:val="22"/>
                <w:lang w:bidi="km-KH"/>
              </w:rPr>
            </w:pP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>ពិ</w:t>
            </w:r>
            <w:r w:rsidRPr="00BA15A2">
              <w:rPr>
                <w:rFonts w:ascii="Khmer MEF1" w:hAnsi="Khmer MEF1" w:cs="Khmer MEF1" w:hint="cs"/>
                <w:spacing w:val="-8"/>
                <w:szCs w:val="22"/>
                <w:cs/>
                <w:lang w:bidi="km-KH"/>
              </w:rPr>
              <w:t>និត្យលើការរៀបចំឯកសារពាក់ព័ន្ធនឹងក្រមសីលធម៌វិជ្ជាជីវៈជើងសាធានារ៉ាប់រង</w:t>
            </w:r>
          </w:p>
          <w:p w14:paraId="36A8C458" w14:textId="6B3C29D5" w:rsidR="00352DAB" w:rsidRPr="005063B9" w:rsidRDefault="00352DAB" w:rsidP="00352DAB">
            <w:pPr>
              <w:numPr>
                <w:ilvl w:val="0"/>
                <w:numId w:val="136"/>
              </w:numPr>
              <w:tabs>
                <w:tab w:val="clear" w:pos="720"/>
                <w:tab w:val="num" w:pos="166"/>
              </w:tabs>
              <w:spacing w:after="0" w:line="216" w:lineRule="auto"/>
              <w:ind w:left="166" w:hanging="180"/>
              <w:jc w:val="both"/>
              <w:rPr>
                <w:rFonts w:ascii="Khmer MEF1" w:hAnsi="Khmer MEF1" w:cs="Khmer MEF1"/>
                <w:szCs w:val="22"/>
                <w:cs/>
                <w:lang w:val="en-GB" w:bidi="km-KH"/>
              </w:rPr>
            </w:pPr>
            <w:r w:rsidRPr="00BA15A2">
              <w:rPr>
                <w:rFonts w:ascii="Khmer MEF1" w:hAnsi="Khmer MEF1" w:cs="Khmer MEF1" w:hint="cs"/>
                <w:szCs w:val="22"/>
                <w:cs/>
                <w:lang w:bidi="km-KH"/>
              </w:rPr>
              <w:t>ពិនិត្យលើឯកសារ</w:t>
            </w:r>
            <w:r w:rsidRPr="00BA15A2">
              <w:rPr>
                <w:rFonts w:ascii="Khmer MEF1" w:hAnsi="Khmer MEF1" w:cs="Khmer MEF1" w:hint="cs"/>
                <w:szCs w:val="22"/>
                <w:cs/>
              </w:rPr>
              <w:t>ពាក់ព័ន្ធផ្សេងទៀតតាមការចាំបាច់។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3311B" w14:textId="77777777" w:rsidR="00352DAB" w:rsidRPr="00BA15A2" w:rsidRDefault="00352DAB" w:rsidP="00352DAB">
            <w:pPr>
              <w:spacing w:after="0" w:line="216" w:lineRule="auto"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BA15A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ថ្ងៃទី១១ ខែមីនា  </w:t>
            </w:r>
          </w:p>
          <w:p w14:paraId="03812BFB" w14:textId="1C6FC0E3" w:rsidR="00352DAB" w:rsidRPr="009621D0" w:rsidRDefault="00352DAB" w:rsidP="00352DAB">
            <w:pPr>
              <w:spacing w:after="0" w:line="216" w:lineRule="auto"/>
              <w:jc w:val="center"/>
              <w:rPr>
                <w:rFonts w:ascii="Khmer MEF1" w:hAnsi="Khmer MEF1" w:cs="Khmer MEF1"/>
                <w:szCs w:val="22"/>
                <w:cs/>
                <w:lang w:val="ca-ES"/>
              </w:rPr>
            </w:pPr>
            <w:r w:rsidRPr="00BA15A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F671" w14:textId="77777777" w:rsidR="00352DAB" w:rsidRPr="00BA15A2" w:rsidRDefault="00352DAB" w:rsidP="00352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៦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ឧសភា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ដល់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៧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</w:t>
            </w:r>
          </w:p>
          <w:p w14:paraId="0D80DEA7" w14:textId="2162EF5F" w:rsidR="00352DAB" w:rsidRPr="009621D0" w:rsidRDefault="00352DAB" w:rsidP="00352DAB">
            <w:pPr>
              <w:spacing w:after="0" w:line="216" w:lineRule="auto"/>
              <w:jc w:val="center"/>
              <w:rPr>
                <w:rFonts w:ascii="Khmer MEF1" w:hAnsi="Khmer MEF1" w:cs="Khmer MEF1"/>
                <w:spacing w:val="-10"/>
                <w:szCs w:val="22"/>
                <w:cs/>
                <w:lang w:val="ca-ES"/>
              </w:rPr>
            </w:pP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ខែ</w:t>
            </w:r>
            <w:r w:rsidRPr="00BA15A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ឧសភា </w:t>
            </w:r>
            <w:r w:rsidRPr="00BA15A2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</w:tr>
    </w:tbl>
    <w:p w14:paraId="581F28A5" w14:textId="2791B8BC" w:rsidR="00D87943" w:rsidRDefault="00D87943" w:rsidP="00D87943">
      <w:pPr>
        <w:pStyle w:val="Heading2"/>
        <w:ind w:firstLine="360"/>
        <w:rPr>
          <w:rFonts w:ascii="Khmer MEF1" w:hAnsi="Khmer MEF1" w:cs="Khmer MEF1"/>
          <w:b/>
          <w:bCs/>
          <w:color w:val="auto"/>
          <w:sz w:val="16"/>
          <w:szCs w:val="24"/>
          <w:lang w:val="ca-ES"/>
        </w:rPr>
      </w:pPr>
      <w:bookmarkStart w:id="125" w:name="_Toc156812972"/>
      <w:r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៣.៣.ប្រធានបទសវនកម្ម និងពេលវេលា</w:t>
      </w:r>
      <w:bookmarkEnd w:id="125"/>
    </w:p>
    <w:p w14:paraId="3B9FDAF9" w14:textId="1242C901" w:rsidR="00D87943" w:rsidRPr="00D87943" w:rsidRDefault="00D87943" w:rsidP="00D87943">
      <w:pPr>
        <w:rPr>
          <w:rFonts w:ascii="Khmer MEF1" w:hAnsi="Khmer MEF1" w:cs="Khmer MEF1"/>
          <w:sz w:val="16"/>
          <w:szCs w:val="24"/>
          <w:lang w:val="ca-ES"/>
        </w:rPr>
      </w:pPr>
      <w:r w:rsidRPr="00D87943">
        <w:rPr>
          <w:rFonts w:ascii="Khmer MEF1" w:hAnsi="Khmer MEF1" w:cs="Khmer MEF1"/>
          <w:sz w:val="16"/>
          <w:szCs w:val="24"/>
          <w:cs/>
          <w:lang w:val="ca-ES"/>
        </w:rPr>
        <w:t>សវនករនឹងពិនិត្យលើ៖</w:t>
      </w:r>
    </w:p>
    <w:tbl>
      <w:tblPr>
        <w:tblStyle w:val="TableGrid2"/>
        <w:tblW w:w="10890" w:type="dxa"/>
        <w:tblInd w:w="-545" w:type="dxa"/>
        <w:tblLook w:val="04A0" w:firstRow="1" w:lastRow="0" w:firstColumn="1" w:lastColumn="0" w:noHBand="0" w:noVBand="1"/>
      </w:tblPr>
      <w:tblGrid>
        <w:gridCol w:w="9360"/>
        <w:gridCol w:w="1530"/>
      </w:tblGrid>
      <w:tr w:rsidR="00925040" w:rsidRPr="00A07FA5" w14:paraId="4A6D736E" w14:textId="77777777" w:rsidTr="009673A1">
        <w:trPr>
          <w:trHeight w:val="279"/>
          <w:ins w:id="126" w:author="Phanit" w:date="2022-02-14T11:30:00Z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FD87CB7" w14:textId="77777777" w:rsidR="00925040" w:rsidRPr="00A07FA5" w:rsidRDefault="00925040">
            <w:pPr>
              <w:tabs>
                <w:tab w:val="left" w:pos="1665"/>
              </w:tabs>
              <w:spacing w:after="0" w:line="228" w:lineRule="auto"/>
              <w:jc w:val="center"/>
              <w:rPr>
                <w:ins w:id="127" w:author="Phanit" w:date="2022-02-14T11:30:00Z"/>
                <w:rFonts w:ascii="Khmer MEF2" w:hAnsi="Khmer MEF2" w:cs="Khmer MEF2"/>
                <w:szCs w:val="22"/>
                <w:lang w:val="ca-ES"/>
                <w:rPrChange w:id="128" w:author="Ratana PannhaSambat" w:date="2022-02-16T11:20:00Z">
                  <w:rPr>
                    <w:ins w:id="129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130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131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132" w:author="Phanit" w:date="2022-02-14T12:11:00Z">
                    <w:rPr>
                      <w:rFonts w:ascii="Khmer OS Muol Light" w:hAnsi="Khmer OS Muol Light" w:cs="Khmer OS Muol Light"/>
                      <w:cs/>
                      <w:lang w:val="ca-ES"/>
                    </w:rPr>
                  </w:rPrChange>
                </w:rPr>
                <w:t>សកម្មភាព</w:t>
              </w:r>
            </w:ins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F354A3A" w14:textId="77777777" w:rsidR="00925040" w:rsidRPr="00A07FA5" w:rsidRDefault="00925040">
            <w:pPr>
              <w:tabs>
                <w:tab w:val="left" w:pos="1665"/>
              </w:tabs>
              <w:spacing w:after="0" w:line="228" w:lineRule="auto"/>
              <w:jc w:val="center"/>
              <w:rPr>
                <w:ins w:id="133" w:author="Phanit" w:date="2022-02-14T11:30:00Z"/>
                <w:rFonts w:ascii="Khmer MEF2" w:hAnsi="Khmer MEF2" w:cs="Khmer MEF2"/>
                <w:szCs w:val="22"/>
                <w:lang w:val="ca-ES"/>
                <w:rPrChange w:id="134" w:author="Ratana PannhaSambat" w:date="2022-02-16T11:20:00Z">
                  <w:rPr>
                    <w:ins w:id="135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136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137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138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ពេលវេលា</w:t>
              </w:r>
            </w:ins>
          </w:p>
        </w:tc>
      </w:tr>
      <w:tr w:rsidR="00925040" w:rsidRPr="00A07FA5" w14:paraId="1EA9CD4E" w14:textId="77777777" w:rsidTr="00925040">
        <w:trPr>
          <w:trHeight w:val="279"/>
        </w:trPr>
        <w:tc>
          <w:tcPr>
            <w:tcW w:w="10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B35166A" w14:textId="12B11654" w:rsidR="00925040" w:rsidRPr="00A07FA5" w:rsidRDefault="00925040" w:rsidP="00925040">
            <w:pPr>
              <w:tabs>
                <w:tab w:val="left" w:pos="1665"/>
              </w:tabs>
              <w:spacing w:after="0" w:line="228" w:lineRule="auto"/>
              <w:rPr>
                <w:rFonts w:ascii="Khmer MEF2" w:hAnsi="Khmer MEF2" w:cs="Khmer MEF2"/>
                <w:szCs w:val="22"/>
                <w:cs/>
                <w:lang w:val="ca-ES"/>
              </w:rPr>
            </w:pPr>
            <w:r w:rsidRPr="00622580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និយ័តករ</w:t>
            </w:r>
            <w:r w:rsidR="00D06DA1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ធានារ៉ាប់រងកម្ពុជា</w:t>
            </w:r>
          </w:p>
        </w:tc>
      </w:tr>
      <w:tr w:rsidR="00B103B6" w:rsidRPr="00A07FA5" w14:paraId="0ED9AACB" w14:textId="77777777" w:rsidTr="007308E9">
        <w:trPr>
          <w:trHeight w:val="422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5F948" w14:textId="2287F9E6" w:rsidR="00B103B6" w:rsidRPr="0047382B" w:rsidRDefault="00B103B6" w:rsidP="00925040">
            <w:pPr>
              <w:spacing w:before="120" w:after="0" w:line="240" w:lineRule="auto"/>
              <w:rPr>
                <w:rFonts w:ascii="Khmer MEF1" w:hAnsi="Khmer MEF1" w:cs="Khmer MEF1"/>
                <w:spacing w:val="-10"/>
                <w:szCs w:val="22"/>
                <w:cs/>
                <w:lang w:bidi="km-KH"/>
              </w:rPr>
            </w:pPr>
            <w:r w:rsidRPr="0047382B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ក.សវនកម្មអនុលោមភាព</w:t>
            </w: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93816" w14:textId="7C3F4A37" w:rsidR="00B103B6" w:rsidRPr="007308E9" w:rsidRDefault="007308E9" w:rsidP="007308E9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b/>
                <w:bCs/>
                <w:szCs w:val="22"/>
                <w:cs/>
                <w:lang w:val="ca-ES"/>
              </w:rPr>
            </w:pPr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១៨</w:t>
            </w:r>
            <w:r w:rsidR="00920795" w:rsidRPr="007308E9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ថ្ងៃ</w:t>
            </w:r>
          </w:p>
        </w:tc>
      </w:tr>
      <w:tr w:rsidR="00B103B6" w:rsidRPr="00A07FA5" w14:paraId="21C35713" w14:textId="77777777" w:rsidTr="009673A1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F8AAA" w14:textId="24430327" w:rsidR="00B103B6" w:rsidRPr="00920795" w:rsidRDefault="002E664C" w:rsidP="003607D7">
            <w:pPr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920795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    </w:t>
            </w:r>
            <w:r w:rsidR="00B103B6" w:rsidRPr="00920795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ក.១.</w:t>
            </w:r>
            <w:r w:rsidR="003607D7" w:rsidRPr="00920795">
              <w:rPr>
                <w:rFonts w:ascii="Khmer MEF1" w:hAnsi="Khmer MEF1" w:cs="Khmer MEF1" w:hint="cs"/>
                <w:sz w:val="14"/>
                <w:szCs w:val="22"/>
                <w:cs/>
              </w:rPr>
              <w:t>លិខិតបទដ្ឋានគតិយុត្តស្ដីពី</w:t>
            </w:r>
            <w:r w:rsidR="003607D7" w:rsidRPr="00920795">
              <w:rPr>
                <w:rFonts w:ascii="Khmer MEF1" w:hAnsi="Khmer MEF1" w:cs="Khmer MEF1" w:hint="cs"/>
                <w:szCs w:val="22"/>
                <w:cs/>
              </w:rPr>
              <w:t>លក្ខខណ្ឌនិងនីតិវិធីនៃការផ្អាក</w:t>
            </w:r>
            <w:r w:rsidR="003607D7" w:rsidRPr="00920795">
              <w:rPr>
                <w:rFonts w:ascii="Khmer MEF1" w:hAnsi="Khmer MEF1" w:cs="Khmer MEF1" w:hint="cs"/>
                <w:szCs w:val="22"/>
                <w:cs/>
                <w:lang w:bidi="km-KH"/>
              </w:rPr>
              <w:t xml:space="preserve"> និងបញ្ចប់</w:t>
            </w:r>
            <w:r w:rsidR="003607D7" w:rsidRPr="00920795">
              <w:rPr>
                <w:rFonts w:ascii="Khmer MEF1" w:hAnsi="Khmer MEF1" w:cs="Khmer MEF1" w:hint="cs"/>
                <w:szCs w:val="22"/>
                <w:cs/>
              </w:rPr>
              <w:t>កិច្ចសន្យាធានារ៉ាប់រង</w:t>
            </w:r>
            <w:r w:rsidR="003607D7" w:rsidRPr="00920795">
              <w:rPr>
                <w:rFonts w:ascii="Khmer MEF1" w:hAnsi="Khmer MEF1" w:cs="Khmer MEF1" w:hint="cs"/>
                <w:szCs w:val="22"/>
                <w:cs/>
                <w:lang w:bidi="km-KH"/>
              </w:rPr>
              <w:t>។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77AEC" w14:textId="77777777" w:rsidR="00B103B6" w:rsidRPr="00A07FA5" w:rsidRDefault="00B103B6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E664C" w:rsidRPr="00A07FA5" w14:paraId="22759B74" w14:textId="77777777" w:rsidTr="009673A1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93CA0" w14:textId="57A952EF" w:rsidR="002E664C" w:rsidRPr="007308E9" w:rsidRDefault="002E664C" w:rsidP="00925040">
            <w:pPr>
              <w:spacing w:before="120" w:after="0" w:line="240" w:lineRule="auto"/>
              <w:jc w:val="both"/>
              <w:rPr>
                <w:rFonts w:ascii="Khmer MEF1" w:hAnsi="Khmer MEF1" w:cs="Khmer MEF1"/>
                <w:b/>
                <w:bCs/>
                <w:spacing w:val="-22"/>
                <w:szCs w:val="22"/>
                <w:cs/>
                <w:lang w:val="ca-ES" w:bidi="km-KH"/>
              </w:rPr>
            </w:pPr>
            <w:r w:rsidRPr="00920795">
              <w:rPr>
                <w:rFonts w:ascii="Khmer MEF1" w:hAnsi="Khmer MEF1" w:cs="Khmer MEF1" w:hint="cs"/>
                <w:b/>
                <w:bCs/>
                <w:spacing w:val="-6"/>
                <w:szCs w:val="22"/>
                <w:cs/>
                <w:lang w:val="ca-ES" w:bidi="km-KH"/>
              </w:rPr>
              <w:t xml:space="preserve">    </w:t>
            </w:r>
            <w:r w:rsidRPr="007308E9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  <w:lang w:val="ca-ES" w:bidi="km-KH"/>
              </w:rPr>
              <w:t xml:space="preserve">  ក.២.</w:t>
            </w:r>
            <w:r w:rsidR="003607D7" w:rsidRPr="007308E9">
              <w:rPr>
                <w:rFonts w:ascii="Khmer MEF1" w:hAnsi="Khmer MEF1" w:cs="Khmer MEF1" w:hint="cs"/>
                <w:spacing w:val="-22"/>
                <w:sz w:val="14"/>
                <w:szCs w:val="22"/>
                <w:cs/>
              </w:rPr>
              <w:t>លិខិតបទដ្ឋានគតិយុត្តស្ដីពី</w:t>
            </w:r>
            <w:r w:rsidR="003607D7" w:rsidRPr="007308E9">
              <w:rPr>
                <w:rFonts w:ascii="Khmer MEF1" w:hAnsi="Khmer MEF1" w:cs="Khmer MEF1" w:hint="cs"/>
                <w:spacing w:val="-22"/>
                <w:szCs w:val="22"/>
                <w:cs/>
              </w:rPr>
              <w:t>នីតិវិធីនៃការដោះស្រាយសំណងចំពោះការធានារ៉ាប់រងភារៈទទួលខុសត្រូវយានយន្ត</w:t>
            </w:r>
            <w:r w:rsidR="007308E9" w:rsidRPr="007308E9">
              <w:rPr>
                <w:rFonts w:ascii="Khmer MEF1" w:hAnsi="Khmer MEF1" w:cs="Khmer MEF1" w:hint="cs"/>
                <w:spacing w:val="-22"/>
                <w:szCs w:val="22"/>
                <w:cs/>
                <w:lang w:bidi="km-KH"/>
              </w:rPr>
              <w:t>។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78BA9" w14:textId="77777777" w:rsidR="002E664C" w:rsidRPr="00A07FA5" w:rsidRDefault="002E664C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B103B6" w:rsidRPr="00A07FA5" w14:paraId="666C7C4F" w14:textId="77777777" w:rsidTr="009673A1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9D888" w14:textId="74DA0001" w:rsidR="00B103B6" w:rsidRPr="0047382B" w:rsidRDefault="00B103B6" w:rsidP="00925040">
            <w:pPr>
              <w:spacing w:before="120" w:after="0" w:line="240" w:lineRule="auto"/>
              <w:jc w:val="both"/>
              <w:rPr>
                <w:rFonts w:ascii="Khmer MEF1" w:hAnsi="Khmer MEF1" w:cs="Khmer MEF1"/>
                <w:spacing w:val="-10"/>
                <w:szCs w:val="22"/>
                <w:cs/>
                <w:lang w:bidi="km-KH"/>
              </w:rPr>
            </w:pPr>
            <w:r w:rsidRPr="0047382B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ខ.សវនកម្មសមិទ្ធកម្ម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4A862" w14:textId="77777777" w:rsidR="00B103B6" w:rsidRPr="00A07FA5" w:rsidRDefault="00B103B6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B103B6" w:rsidRPr="00A07FA5" w14:paraId="70181F27" w14:textId="77777777" w:rsidTr="009673A1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79ACE" w14:textId="19C97D11" w:rsidR="00B103B6" w:rsidRPr="007308E9" w:rsidRDefault="002E664C" w:rsidP="00920795">
            <w:pPr>
              <w:spacing w:after="0" w:line="240" w:lineRule="auto"/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</w:pPr>
            <w:r w:rsidRPr="007308E9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 xml:space="preserve">     </w:t>
            </w:r>
            <w:r w:rsidR="00B103B6" w:rsidRPr="00794B16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>ខ.១</w:t>
            </w:r>
            <w:r w:rsidR="00B103B6" w:rsidRPr="00794B16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.</w:t>
            </w:r>
            <w:r w:rsidR="00920795" w:rsidRPr="00794B16">
              <w:t xml:space="preserve"> </w:t>
            </w:r>
            <w:r w:rsidR="00920795" w:rsidRPr="00794B16"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  <w:t>ការរៀបចំអនុក្រឹត្យស្តីពីការធានារ៉ាប់រងខ្នាតតូច</w:t>
            </w:r>
            <w:r w:rsidR="007308E9" w:rsidRPr="00794B16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។</w:t>
            </w:r>
            <w:r w:rsidR="00794B16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 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ABE02" w14:textId="77777777" w:rsidR="00B103B6" w:rsidRPr="00A07FA5" w:rsidRDefault="00B103B6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E664C" w:rsidRPr="00A07FA5" w14:paraId="47397393" w14:textId="77777777" w:rsidTr="009673A1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4697F" w14:textId="2E57A278" w:rsidR="002E664C" w:rsidRPr="007308E9" w:rsidRDefault="002E664C" w:rsidP="00925040">
            <w:pPr>
              <w:spacing w:after="0" w:line="240" w:lineRule="auto"/>
              <w:rPr>
                <w:rFonts w:ascii="Khmer MEF1" w:hAnsi="Khmer MEF1" w:cs="Khmer MEF1"/>
                <w:sz w:val="14"/>
                <w:szCs w:val="22"/>
                <w:cs/>
              </w:rPr>
            </w:pPr>
            <w:r w:rsidRPr="007308E9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 xml:space="preserve">     ខ.២.</w:t>
            </w:r>
            <w:bookmarkStart w:id="139" w:name="_Hlk155096081"/>
            <w:r w:rsidR="00E804D2" w:rsidRPr="007308E9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ការរៀបចំប្រកាសស្តីពីអភិបាលកិច្ចក្រុមហ៊ុនធានារ៉ាប់រង</w:t>
            </w:r>
            <w:bookmarkEnd w:id="139"/>
            <w:r w:rsidR="007308E9" w:rsidRPr="007308E9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។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02DCA" w14:textId="77777777" w:rsidR="002E664C" w:rsidRPr="00A07FA5" w:rsidRDefault="002E664C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6974EE" w:rsidRPr="00A07FA5" w14:paraId="75B60CAD" w14:textId="77777777" w:rsidTr="009673A1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165F" w14:textId="3C30E132" w:rsidR="006974EE" w:rsidRPr="007308E9" w:rsidRDefault="006974EE" w:rsidP="00925040">
            <w:pPr>
              <w:spacing w:after="0" w:line="240" w:lineRule="auto"/>
              <w:rPr>
                <w:rFonts w:ascii="Khmer MEF1" w:hAnsi="Khmer MEF1" w:cs="Khmer MEF1"/>
                <w:sz w:val="14"/>
                <w:szCs w:val="22"/>
                <w:cs/>
              </w:rPr>
            </w:pPr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val="en-GB" w:bidi="km-KH"/>
              </w:rPr>
              <w:t xml:space="preserve">    </w:t>
            </w:r>
            <w:r w:rsidR="007308E9"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val="en-GB" w:bidi="km-KH"/>
              </w:rPr>
              <w:t xml:space="preserve"> </w:t>
            </w:r>
            <w:r w:rsidRPr="007308E9">
              <w:rPr>
                <w:rFonts w:ascii="Khmer MEF1" w:hAnsi="Khmer MEF1" w:cs="Khmer MEF1" w:hint="cs"/>
                <w:b/>
                <w:bCs/>
                <w:szCs w:val="22"/>
                <w:cs/>
                <w:lang w:val="en-GB" w:bidi="km-KH"/>
              </w:rPr>
              <w:t>ខ.៣.</w:t>
            </w:r>
            <w:bookmarkStart w:id="140" w:name="_Hlk155096119"/>
            <w:r w:rsidRPr="007308E9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ការរៀបចំប្រកាសស្តីពីការធានារ៉ាប់រងបន្ត</w:t>
            </w:r>
            <w:bookmarkEnd w:id="140"/>
            <w:r w:rsidR="007308E9" w:rsidRPr="007308E9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។</w:t>
            </w:r>
            <w:r w:rsidR="00944767">
              <w:rPr>
                <w:rFonts w:ascii="Khmer MEF1" w:hAnsi="Khmer MEF1" w:cs="Khmer MEF1"/>
                <w:szCs w:val="22"/>
                <w:lang w:val="en-GB" w:bidi="km-KH"/>
              </w:rPr>
              <w:t xml:space="preserve"> 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617A6" w14:textId="77777777" w:rsidR="006974EE" w:rsidRPr="00A07FA5" w:rsidRDefault="006974EE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920795" w:rsidRPr="00A07FA5" w14:paraId="040634FB" w14:textId="77777777" w:rsidTr="009673A1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0DED3" w14:textId="0FCC99DC" w:rsidR="00920795" w:rsidRPr="005D401C" w:rsidRDefault="00920795" w:rsidP="00925040">
            <w:pPr>
              <w:spacing w:after="0" w:line="240" w:lineRule="auto"/>
              <w:rPr>
                <w:rFonts w:ascii="Khmer MEF1" w:hAnsi="Khmer MEF1" w:cs="Khmer MEF1"/>
                <w:szCs w:val="22"/>
                <w:cs/>
                <w:lang w:val="en-GB"/>
              </w:rPr>
            </w:pPr>
            <w:r w:rsidRPr="005D401C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 xml:space="preserve">     ខ.៤.</w:t>
            </w:r>
            <w:r w:rsidR="007308E9" w:rsidRPr="005D401C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ការរៀបចំឯកសារពាក់ព័ន្ធនឹងក្រមសីលធម៌វិជ្ជាជីវៈជើងសាធានារ៉ាប់រង។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1339F" w14:textId="77777777" w:rsidR="00920795" w:rsidRPr="00A07FA5" w:rsidRDefault="00920795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B103B6" w:rsidRPr="00A07FA5" w14:paraId="0484BB3F" w14:textId="77777777" w:rsidTr="00925040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7BB0A" w14:textId="4D3CD4DD" w:rsidR="00B103B6" w:rsidRPr="000A3277" w:rsidRDefault="00B103B6" w:rsidP="00925040">
            <w:pPr>
              <w:spacing w:before="120" w:after="0" w:line="240" w:lineRule="auto"/>
              <w:jc w:val="both"/>
              <w:rPr>
                <w:rFonts w:ascii="Khmer MEF1" w:hAnsi="Khmer MEF1" w:cs="Khmer MEF1"/>
                <w:spacing w:val="-10"/>
                <w:szCs w:val="22"/>
              </w:rPr>
            </w:pPr>
            <w:r w:rsidRPr="002E664C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គ.សវនកម្មហិរញ្ញវត្ថុ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F48B2" w14:textId="77777777" w:rsidR="00B103B6" w:rsidRPr="00A07FA5" w:rsidRDefault="00B103B6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E664C" w:rsidRPr="00A07FA5" w14:paraId="6B9856FE" w14:textId="77777777" w:rsidTr="00925040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4D837" w14:textId="4013E97F" w:rsidR="002E664C" w:rsidRPr="002E664C" w:rsidRDefault="002E664C" w:rsidP="002E664C">
            <w:pPr>
              <w:spacing w:after="0"/>
              <w:rPr>
                <w:rFonts w:ascii="Khmer MEF1" w:hAnsi="Khmer MEF1" w:cs="Khmer MEF1"/>
                <w:sz w:val="14"/>
                <w:szCs w:val="22"/>
                <w:lang w:bidi="km-KH"/>
              </w:rPr>
            </w:pPr>
            <w:r w:rsidRPr="002E664C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 xml:space="preserve">     គ.១.</w:t>
            </w:r>
            <w:bookmarkStart w:id="141" w:name="_Hlk155096161"/>
            <w:r w:rsidRPr="002E664C">
              <w:rPr>
                <w:rFonts w:ascii="Khmer MEF1" w:hAnsi="Khmer MEF1" w:cs="Khmer MEF1" w:hint="cs"/>
                <w:sz w:val="14"/>
                <w:szCs w:val="22"/>
                <w:cs/>
              </w:rPr>
              <w:t>ការបើកផ្ដល់ប្រាក់បៀវត្ស</w:t>
            </w:r>
            <w:bookmarkEnd w:id="141"/>
            <w:r w:rsidR="007308E9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។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7B85C" w14:textId="77777777" w:rsidR="002E664C" w:rsidRPr="00A07FA5" w:rsidRDefault="002E664C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E664C" w:rsidRPr="00A07FA5" w14:paraId="63D767B8" w14:textId="77777777" w:rsidTr="00925040">
        <w:trPr>
          <w:trHeight w:val="27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B1984" w14:textId="0A723AE5" w:rsidR="002E664C" w:rsidRPr="002E664C" w:rsidRDefault="002E664C" w:rsidP="002E664C">
            <w:pPr>
              <w:spacing w:after="0"/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</w:pPr>
            <w:r w:rsidRPr="002E664C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 xml:space="preserve">     គ.២.</w:t>
            </w:r>
            <w:bookmarkStart w:id="142" w:name="_Hlk155096468"/>
            <w:r w:rsidR="00920795" w:rsidRPr="00032F6D">
              <w:rPr>
                <w:rFonts w:ascii="Khmer MEF1" w:hAnsi="Khmer MEF1" w:cs="Khmer MEF1" w:hint="cs"/>
                <w:sz w:val="14"/>
                <w:szCs w:val="22"/>
                <w:cs/>
              </w:rPr>
              <w:t>ការត្រួតពិនិត្យ និងតាមដានការអនុវត្តថវិកា​</w:t>
            </w:r>
            <w:r w:rsidR="00920795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។</w:t>
            </w:r>
            <w:bookmarkEnd w:id="142"/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E8A95" w14:textId="77777777" w:rsidR="002E664C" w:rsidRPr="00A07FA5" w:rsidRDefault="002E664C" w:rsidP="0092504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</w:tbl>
    <w:p w14:paraId="6A462122" w14:textId="77777777" w:rsidR="000B30FF" w:rsidRPr="000B30FF" w:rsidRDefault="000B30FF" w:rsidP="000B30FF"/>
    <w:p w14:paraId="7BC40B34" w14:textId="1C68C8B5" w:rsidR="003A2508" w:rsidRPr="00D36716" w:rsidRDefault="00957CEA" w:rsidP="00D36716">
      <w:pPr>
        <w:pStyle w:val="Heading2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bookmarkStart w:id="143" w:name="_Toc156812973"/>
      <w:r w:rsidRPr="00D36716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៣.</w:t>
      </w:r>
      <w:r w:rsidR="00063DD1" w:rsidRPr="00D36716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៤</w:t>
      </w:r>
      <w:ins w:id="144" w:author="Sengheak Un" w:date="2022-01-03T14:20:00Z">
        <w:del w:id="145" w:author="Uon Rithy" w:date="2022-01-20T15:48:00Z">
          <w:r w:rsidRPr="00D3671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146" w:author="Uon Rithy" w:date="2022-01-20T15:4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del w:id="147" w:author="Sengheak Un" w:date="2022-01-03T15:31:00Z">
        <w:r w:rsidR="00B5706E" w:rsidRPr="00D36716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148" w:author="Uon Rithy" w:date="2022-01-20T15:4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៤</w:delText>
        </w:r>
      </w:del>
      <w:r w:rsidR="00B5706E" w:rsidRPr="00D36716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149" w:author="Uon Rithy" w:date="2022-01-20T15:48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.ការយល់ដឹងអំព</w:t>
      </w:r>
      <w:r w:rsidR="00B5706E" w:rsidRPr="00D36716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ី</w:t>
      </w:r>
      <w:bookmarkStart w:id="150" w:name="_Hlk154391314"/>
      <w:r w:rsidR="00CC3D42" w:rsidRPr="00D36716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និយ័តករធានារ៉ាប់រងកម្ពុជា</w:t>
      </w:r>
      <w:bookmarkEnd w:id="143"/>
      <w:bookmarkEnd w:id="150"/>
      <w:ins w:id="151" w:author="Samnang" w:date="2022-01-10T11:18:00Z">
        <w:del w:id="152" w:author="TOSHIBA" w:date="2022-01-18T15:55:00Z">
          <w:r w:rsidR="00B5706E" w:rsidRPr="00D3671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153" w:author="Uon Rithy" w:date="2022-01-20T15:4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381856FB" w14:textId="37A9999E" w:rsidR="003A2508" w:rsidRPr="003A2508" w:rsidRDefault="003A2508" w:rsidP="00D36716">
      <w:pPr>
        <w:spacing w:after="0"/>
        <w:ind w:left="720" w:firstLine="720"/>
        <w:rPr>
          <w:rFonts w:ascii="Khmer MEF1" w:hAnsi="Khmer MEF1" w:cs="Khmer MEF1"/>
          <w:b/>
          <w:bCs/>
          <w:sz w:val="24"/>
          <w:szCs w:val="24"/>
          <w:lang w:val="ca-ES"/>
        </w:rPr>
      </w:pPr>
      <w:bookmarkStart w:id="154" w:name="_Toc154069527"/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៣.</w:t>
      </w:r>
      <w:r w:rsidR="00063DD1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៤</w:t>
      </w:r>
      <w:del w:id="155" w:author="Sengheak Un" w:date="2022-01-03T15:31:00Z">
        <w:r w:rsidRPr="00A07FA5" w:rsidDel="00747675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</w:delText>
        </w:r>
      </w:del>
      <w:r w:rsidRPr="00A07FA5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.១.ទិដ្ឋភាពទូទៅ</w:t>
      </w:r>
      <w:bookmarkEnd w:id="154"/>
      <w:ins w:id="156" w:author="sithat" w:date="2021-12-21T22:08:00Z">
        <w:del w:id="157" w:author="Sengheak Un" w:date="2022-01-03T15:42:00Z">
          <w:r w:rsidRPr="00A07FA5" w:rsidDel="00D54A2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(</w:delText>
          </w:r>
        </w:del>
      </w:ins>
      <w:ins w:id="158" w:author="sithat" w:date="2021-12-21T22:09:00Z">
        <w:del w:id="159" w:author="Sengheak Un" w:date="2022-01-03T15:42:00Z">
          <w:r w:rsidRPr="00A07FA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ច្បាប់ និងបទប្បញ្ញត្តិ</w:delText>
          </w:r>
        </w:del>
      </w:ins>
      <w:ins w:id="160" w:author="sithat" w:date="2021-12-21T22:12:00Z">
        <w:del w:id="161" w:author="Sengheak Un" w:date="2022-01-03T15:42:00Z">
          <w:r w:rsidRPr="00A07FA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របស់</w:delText>
          </w:r>
        </w:del>
      </w:ins>
      <w:ins w:id="162" w:author="sithat" w:date="2021-12-21T22:09:00Z">
        <w:del w:id="163" w:author="Sengheak Un" w:date="2022-01-03T15:42:00Z">
          <w:r w:rsidRPr="00A07FA5" w:rsidDel="00D54A2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អ.ស.ហ </w:delText>
          </w:r>
          <w:r w:rsidRPr="00A07FA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និងអង្គភាព</w:delText>
          </w:r>
        </w:del>
      </w:ins>
      <w:ins w:id="164" w:author="Uon Rithy" w:date="2022-01-03T08:25:00Z">
        <w:del w:id="165" w:author="Sengheak Un" w:date="2022-01-03T15:42:00Z">
          <w:r w:rsidRPr="00A07FA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ក្រោមឱវាទ</w:delText>
          </w:r>
        </w:del>
      </w:ins>
      <w:ins w:id="166" w:author="sithat" w:date="2021-12-21T22:09:00Z">
        <w:del w:id="167" w:author="Sengheak Un" w:date="2022-01-03T15:42:00Z">
          <w:r w:rsidRPr="00A07FA5" w:rsidDel="00D54A2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ចំណុះ អ.ស.ហ.</w:delText>
          </w:r>
        </w:del>
      </w:ins>
      <w:ins w:id="168" w:author="sithat" w:date="2021-12-21T22:08:00Z">
        <w:del w:id="169" w:author="Sengheak Un" w:date="2022-01-03T15:42:00Z">
          <w:r w:rsidRPr="00A07FA5" w:rsidDel="00D54A2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)</w:delText>
          </w:r>
        </w:del>
      </w:ins>
    </w:p>
    <w:p w14:paraId="6C897525" w14:textId="357288EF" w:rsidR="007F2D05" w:rsidRPr="00D36716" w:rsidRDefault="007308E9" w:rsidP="00D36716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  <w:lang w:val="ca-ES"/>
        </w:rPr>
      </w:pPr>
      <w:ins w:id="170" w:author="Sengheak Un" w:date="2022-01-03T15:41:00Z"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</w:rPr>
          <w:lastRenderedPageBreak/>
          <w:t>ច្បាប់ស្តីពីការរៀបចំនិងការប្រពឹត្តទៅនៃអាជ្ញាធរសេវាហិរញ្ញវត្ថុមិនមែនធនាគារ</w:t>
        </w:r>
      </w:ins>
      <w:ins w:id="171" w:author="DELL" w:date="2022-01-31T10:41:00Z"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172" w:author="DELL" w:date="2022-02-02T10:50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 xml:space="preserve"> </w:t>
        </w:r>
      </w:ins>
      <w:ins w:id="173" w:author="Sengheak Un" w:date="2022-01-03T15:41:00Z"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ca-ES"/>
          </w:rPr>
          <w:t>អនុក្រឹត្យ​</w:t>
        </w:r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</w:rPr>
          <w:t>ស្តីពីការ</w:t>
        </w:r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174" w:author="DELL" w:date="2022-02-02T10:51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រៀបចំ</w:t>
        </w:r>
      </w:ins>
      <w:ins w:id="175" w:author="DELL" w:date="2022-01-31T10:40:00Z">
        <w:r w:rsidRPr="00381EC7">
          <w:rPr>
            <w:rFonts w:ascii="Khmer MEF1" w:hAnsi="Khmer MEF1" w:cs="Khmer MEF1"/>
            <w:color w:val="000000"/>
            <w:sz w:val="24"/>
            <w:szCs w:val="24"/>
            <w:cs/>
          </w:rPr>
          <w:t xml:space="preserve"> </w:t>
        </w:r>
      </w:ins>
      <w:ins w:id="176" w:author="Sengheak Un" w:date="2022-01-03T15:41:00Z"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</w:rPr>
          <w:t>និងការប្រព្រឹត្តទៅរប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ca-ES"/>
          </w:rPr>
          <w:t>ស់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</w:rPr>
          <w:t>អង្គភាពក្រោមឱវាទ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ca-ES"/>
          </w:rPr>
          <w:t>របស់</w:t>
        </w:r>
        <w:r w:rsidRPr="00D87785">
          <w:rPr>
            <w:rFonts w:ascii="Khmer MEF1" w:hAnsi="Khmer MEF1" w:cs="Khmer MEF1"/>
            <w:b/>
            <w:bCs/>
            <w:color w:val="000000"/>
            <w:spacing w:val="-10"/>
            <w:sz w:val="24"/>
            <w:szCs w:val="24"/>
            <w:cs/>
          </w:rPr>
          <w:t xml:space="preserve"> អ.ស.ហ.</w:t>
        </w:r>
      </w:ins>
      <w:ins w:id="177" w:author="DELL" w:date="2022-01-31T10:41:00Z">
        <w:r w:rsidRPr="00D87785">
          <w:rPr>
            <w:rFonts w:ascii="Khmer MEF1" w:hAnsi="Khmer MEF1" w:cs="Khmer MEF1"/>
            <w:b/>
            <w:bCs/>
            <w:color w:val="000000"/>
            <w:spacing w:val="-10"/>
            <w:sz w:val="24"/>
            <w:szCs w:val="24"/>
            <w:cs/>
            <w:rPrChange w:id="178" w:author="DELL" w:date="2022-02-02T10:51:00Z">
              <w:rPr>
                <w:rFonts w:ascii="Khmer MEF1" w:hAnsi="Khmer MEF1" w:cs="Khmer MEF1"/>
                <w:b/>
                <w:bCs/>
                <w:color w:val="000000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179" w:author="Sengheak Un" w:date="2022-01-03T15:41:00Z">
        <w:r w:rsidRPr="00D87785">
          <w:rPr>
            <w:rFonts w:ascii="Khmer MEF1" w:hAnsi="Khmer MEF1" w:cs="Khmer MEF1"/>
            <w:b/>
            <w:color w:val="000000"/>
            <w:spacing w:val="-10"/>
            <w:sz w:val="24"/>
            <w:szCs w:val="24"/>
            <w:cs/>
            <w:lang w:val="ca-ES"/>
          </w:rPr>
          <w:t>ប្រកាសស្ដីពី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</w:rPr>
          <w:t>ការរៀបចំ</w:t>
        </w:r>
      </w:ins>
      <w:ins w:id="180" w:author="DELL" w:date="2022-01-31T10:41:00Z"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rPrChange w:id="181" w:author="DELL" w:date="2022-02-02T10:51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182" w:author="Sengheak Un" w:date="2022-01-03T15:41:00Z"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rPrChange w:id="183" w:author="DELL" w:date="2022-02-02T10:51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និងការប្រព្រឹត្ត</w:t>
        </w:r>
        <w:r w:rsidRPr="00D87785">
          <w:rPr>
            <w:rFonts w:ascii="Khmer MEF1" w:hAnsi="Khmer MEF1" w:cs="Khmer MEF1" w:hint="cs"/>
            <w:color w:val="000000"/>
            <w:spacing w:val="-10"/>
            <w:sz w:val="24"/>
            <w:szCs w:val="24"/>
            <w:cs/>
          </w:rPr>
          <w:t>ទៅ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ca-ES"/>
          </w:rPr>
          <w:t>នៃនាយកដ្ឋាន</w:t>
        </w:r>
      </w:ins>
      <w:r w:rsidRPr="00D93CEE">
        <w:rPr>
          <w:rFonts w:ascii="Khmer MEF1" w:hAnsi="Khmer MEF1" w:cs="Khmer MEF1"/>
          <w:color w:val="000000"/>
          <w:sz w:val="24"/>
          <w:szCs w:val="24"/>
          <w:lang w:val="ca-ES"/>
        </w:rPr>
        <w:t xml:space="preserve"> </w:t>
      </w:r>
      <w:r w:rsidRPr="00D93CEE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>និង</w:t>
      </w:r>
      <w:ins w:id="184" w:author="Sengheak Un" w:date="2022-01-03T16:06:00Z">
        <w:r w:rsidRPr="00D93CEE">
          <w:rPr>
            <w:rFonts w:ascii="Khmer MEF1" w:hAnsi="Khmer MEF1" w:cs="Khmer MEF1" w:hint="cs"/>
            <w:color w:val="000000"/>
            <w:sz w:val="24"/>
            <w:szCs w:val="24"/>
            <w:cs/>
            <w:lang w:val="ca-ES"/>
          </w:rPr>
          <w:t>អង្គភាព</w:t>
        </w:r>
      </w:ins>
      <w:ins w:id="185" w:author="Sengheak Un" w:date="2022-01-03T15:41:00Z">
        <w:r w:rsidRPr="00D93CEE">
          <w:rPr>
            <w:rFonts w:ascii="Khmer MEF1" w:hAnsi="Khmer MEF1" w:cs="Khmer MEF1" w:hint="cs"/>
            <w:color w:val="000000"/>
            <w:sz w:val="24"/>
            <w:szCs w:val="24"/>
            <w:cs/>
          </w:rPr>
          <w:t>ក្រោមឱវាទ</w:t>
        </w:r>
      </w:ins>
      <w:r w:rsidRPr="00D93CEE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 xml:space="preserve">របស់ </w:t>
      </w:r>
      <w:r w:rsidRPr="00D93CEE"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ធ</w:t>
      </w:r>
      <w:r w:rsidRPr="00D93CEE"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ក</w:t>
      </w:r>
      <w:r w:rsidRPr="00D93CEE"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.</w:t>
      </w:r>
      <w:r w:rsidRPr="00D93CEE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 xml:space="preserve"> និងលិខិតបទដ្ឋានគតិយុត្តនានាពាក់ព័ន្ធនឹង</w:t>
      </w:r>
      <w:r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 xml:space="preserve"> </w:t>
      </w:r>
      <w:r w:rsidRPr="00D93CEE"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ធ</w:t>
      </w:r>
      <w:r w:rsidRPr="00D93CEE"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ក</w:t>
      </w:r>
      <w:r w:rsidRPr="00D93CEE"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.</w:t>
      </w:r>
      <w:r w:rsidRPr="00D93CEE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 xml:space="preserve"> ។ </w:t>
      </w:r>
    </w:p>
    <w:p w14:paraId="7F2BAA39" w14:textId="279D087A" w:rsidR="00B5706E" w:rsidRPr="00D36716" w:rsidRDefault="003A2508" w:rsidP="00D36716">
      <w:pPr>
        <w:spacing w:after="0"/>
        <w:ind w:left="720" w:firstLine="720"/>
        <w:rPr>
          <w:rFonts w:ascii="Khmer MEF1" w:hAnsi="Khmer MEF1" w:cs="Khmer MEF1"/>
          <w:b/>
          <w:bCs/>
          <w:sz w:val="24"/>
          <w:szCs w:val="24"/>
          <w:lang w:val="ca-ES"/>
        </w:rPr>
      </w:pPr>
      <w:bookmarkStart w:id="186" w:name="_Toc154069528"/>
      <w:r w:rsidRPr="00D3671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៣.</w:t>
      </w:r>
      <w:r w:rsidR="00063DD1" w:rsidRPr="00D3671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៤</w:t>
      </w:r>
      <w:r w:rsidRPr="00D3671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</w:t>
      </w:r>
      <w:ins w:id="187" w:author="sithat" w:date="2021-12-21T22:34:00Z">
        <w:r w:rsidRPr="00D3671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២</w:t>
        </w:r>
      </w:ins>
      <w:del w:id="188" w:author="sithat" w:date="2021-12-21T22:34:00Z">
        <w:r w:rsidRPr="00D36716" w:rsidDel="00E86169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៣</w:delText>
        </w:r>
      </w:del>
      <w:r w:rsidRPr="00D3671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.ការយល់ដឹងអំពីប្រព័ន្ធគ្រប់គ្រងផ្ទៃក្នុង</w:t>
      </w:r>
      <w:bookmarkEnd w:id="186"/>
      <w:ins w:id="189" w:author="Sengheak Un" w:date="2022-01-03T16:32:00Z">
        <w:del w:id="190" w:author="Uon Rithy" w:date="2022-01-20T15:15:00Z">
          <w:r w:rsidRPr="00D36716" w:rsidDel="00810A9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​</w:delText>
          </w:r>
          <w:r w:rsidRPr="00D3671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(បងផលនឹងកែសម្រួល)</w:delText>
          </w:r>
        </w:del>
      </w:ins>
      <w:ins w:id="191" w:author="Im Sophal" w:date="2022-01-20T14:59:00Z">
        <w:del w:id="192" w:author="Uon Rithy" w:date="2022-01-20T15:15:00Z">
          <w:r w:rsidRPr="00D36716" w:rsidDel="00810A9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-</w:delText>
          </w:r>
          <w:r w:rsidRPr="00D3671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93" w:author="Im Sophal" w:date="2022-01-20T15:0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ត្រឹមត្រូវហើយ </w:delText>
          </w:r>
        </w:del>
      </w:ins>
      <w:ins w:id="194" w:author="Im Sophal" w:date="2022-01-20T15:00:00Z">
        <w:del w:id="195" w:author="Uon Rithy" w:date="2022-01-20T15:15:00Z">
          <w:r w:rsidRPr="00D3671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96" w:author="Im Sophal" w:date="2022-01-20T15:0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មិនបាច់កែទេ</w:delText>
          </w:r>
        </w:del>
      </w:ins>
    </w:p>
    <w:p w14:paraId="492E4E55" w14:textId="77777777" w:rsidR="00B5706E" w:rsidRPr="00A07FA5" w:rsidRDefault="00B5706E">
      <w:pPr>
        <w:spacing w:after="0" w:line="230" w:lineRule="auto"/>
        <w:ind w:firstLine="720"/>
        <w:jc w:val="both"/>
        <w:rPr>
          <w:del w:id="197" w:author="Sengheak Un" w:date="2022-01-03T16:01:00Z"/>
          <w:rFonts w:ascii="Khmer MEF1" w:hAnsi="Khmer MEF1" w:cs="Khmer MEF1"/>
          <w:sz w:val="24"/>
          <w:szCs w:val="24"/>
          <w:lang w:val="ca-ES"/>
        </w:rPr>
        <w:pPrChange w:id="198" w:author="DELL" w:date="2022-02-02T10:52:00Z">
          <w:pPr>
            <w:spacing w:after="0"/>
            <w:ind w:firstLine="720"/>
          </w:pPr>
        </w:pPrChange>
      </w:pPr>
      <w:del w:id="199" w:author="Sengheak Un" w:date="2022-01-03T16:01:00Z"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>ច្បាប់ស្តីពីការគ្រប់គ្រងរដ្ឋបាលរាជធានី ខេត្ត ក្រុង ស្រុក ខណ្ឌ ត្រូវបានប្រកាសឱ្យប្រើដោយ ព្រះ រាជក្រមលេខ នស/រកម/០៥០៨/០១៧ ចុះថ្ងៃទី២២ ខែឧសភា ឆ្នាំ២០០៨ ដោយប្រគល់អំណាចឱ្យក្រុម ប្រឹក្សារាជធានី ខេត្ត ក្រុង ស្រុក ខណ្ឌដឹកនាំ និងគ្រប់គ្រងរដ្ឋបាលរាជធានី ខេត្ត ក្រុង ស្រុក ខណ្ឌ ត្រូវ គ្រប់គ្រងតាមគោលការណ៍នៃរដ្ឋបាលឯកភាពដើម្បីបង្កើតជំរុញ និងធ្វើឱ្យមានចីរភាពដល់ការអភិវឌ្ឍ</w:delText>
        </w:r>
      </w:del>
      <w:del w:id="200" w:author="Sengheak Un" w:date="2022-01-03T15:39:00Z"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>ន៍</w:delText>
        </w:r>
      </w:del>
      <w:del w:id="201" w:author="Sengheak Un" w:date="2022-01-03T16:01:00Z"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 តាមបែបប្រជាធិបតេយ្យតាមរយៈនយោបាយ វិមជ្ឈការ និងវិសហមជ្ឈការ។</w:delText>
        </w:r>
      </w:del>
    </w:p>
    <w:p w14:paraId="107FF603" w14:textId="77777777" w:rsidR="00B5706E" w:rsidRPr="00A07FA5" w:rsidRDefault="00B5706E">
      <w:pPr>
        <w:spacing w:after="0" w:line="230" w:lineRule="auto"/>
        <w:ind w:firstLine="720"/>
        <w:jc w:val="both"/>
        <w:rPr>
          <w:del w:id="202" w:author="Sengheak Un" w:date="2022-01-03T16:01:00Z"/>
          <w:rFonts w:ascii="Khmer MEF1" w:hAnsi="Khmer MEF1" w:cs="Khmer MEF1"/>
          <w:sz w:val="24"/>
          <w:szCs w:val="24"/>
          <w:lang w:val="ca-ES"/>
        </w:rPr>
        <w:pPrChange w:id="203" w:author="DELL" w:date="2022-02-02T10:52:00Z">
          <w:pPr>
            <w:spacing w:after="0"/>
            <w:ind w:firstLine="720"/>
          </w:pPr>
        </w:pPrChange>
      </w:pPr>
      <w:del w:id="204" w:author="Sengheak Un" w:date="2022-01-03T16:01:00Z"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>ក្រុមប្រឹក្សារាជធានី ខេត្ត ក្រុង ស្រុក ខណ្ឌ ជានីតិបុគ្គល នៃនីតិសាធារណៈ។ រាជធានី ខេត្ត ក្រុង ស្រុក ខណ្ឌ ត្រូវមានក្រុមប្រឹក្សារបស់ខ្លួន ដែលត្រូវបានជ្រើសរើសឡើងតាមការបោះឆ្នោត អសកល ស្របតាមនីតិវិធីដែលកំណត់ដោយច្បាប់ស្តីពីការបោះឆ្នោតជ្រើសរើស ក្រុមប្រឹក្សារាជធានី ក្រុមប្រឹក្សាខេត្ត ក្រុមប្រឹក្សាក្រុង ក្រុមប្រឹក្សាស្រុក ក្រុមប្រឹក្សាខណ្ឌ ដែលហៅកាត់ថា "ក្រុមប្រឹក្សា</w:delText>
        </w:r>
        <w:r w:rsidRPr="00A07FA5">
          <w:rPr>
            <w:rFonts w:ascii="Khmer MEF1" w:hAnsi="Khmer MEF1" w:cs="Khmer MEF1"/>
            <w:sz w:val="24"/>
            <w:szCs w:val="24"/>
            <w:lang w:val="ca-ES"/>
          </w:rPr>
          <w:delText>”</w:delText>
        </w:r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>។ ក្រុមប្រឹក្សា មានអាណត្តិប្រាំ (០៥) ឆ្នាំ ហើយត្រូវផុតកំណត់នៅពេលក្រុមប្រឹក្សាថ្មីចូលកាន់តំណែង។</w:delText>
        </w:r>
      </w:del>
    </w:p>
    <w:p w14:paraId="180D907B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05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206" w:author="DELL" w:date="2022-02-02T10:52:00Z">
          <w:pPr>
            <w:spacing w:after="0"/>
            <w:ind w:firstLine="720"/>
          </w:pPr>
        </w:pPrChange>
      </w:pPr>
      <w:del w:id="207" w:author="sithat" w:date="2021-12-21T22:29:00Z">
        <w:r w:rsidRPr="00A07FA5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 xml:space="preserve">៤.២. </w:delText>
        </w:r>
      </w:del>
      <w:del w:id="208" w:author="sithat" w:date="2021-12-21T22:22:00Z">
        <w:r w:rsidRPr="00A07FA5" w:rsidDel="008F035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ប្រព័ន្ធគណនេយ្យ និងហិរញ្ញវត្ថុ</w:delText>
        </w:r>
      </w:del>
    </w:p>
    <w:p w14:paraId="5B6C8BC9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09" w:author="sithat" w:date="2021-12-21T22:29:00Z"/>
          <w:rFonts w:ascii="Khmer MEF1" w:hAnsi="Khmer MEF1" w:cs="Khmer MEF1"/>
          <w:sz w:val="24"/>
          <w:szCs w:val="24"/>
          <w:lang w:val="ca-ES"/>
        </w:rPr>
        <w:pPrChange w:id="210" w:author="DELL" w:date="2022-02-02T10:52:00Z">
          <w:pPr>
            <w:spacing w:after="0"/>
            <w:ind w:firstLine="720"/>
          </w:pPr>
        </w:pPrChange>
      </w:pPr>
      <w:del w:id="211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សារាចរណែនាំលេខ ០០២ ចុះថ្ងៃទី១៣ ខែមិថុនា ឆ្នាំ២០១៣ របស់ក្រសួងសេដ្ឋកិច្ច និង ហិរញ្ញវត្ថុ ស្តីពីការអនុវត្តនីតិវិធីប្រព័ន្ធទូទាត់ និងប្រព័ន្ធគណនេយ្យរបស់រដ្ឋបាលក្រុង ស្រុក ត្រង់ចំណុច ៣ ត្រូវមានយន្តការពីរដូចខាងក្រោម៖</w:delText>
        </w:r>
      </w:del>
    </w:p>
    <w:p w14:paraId="6E3B7456" w14:textId="77777777" w:rsidR="00B5706E" w:rsidRPr="00A07FA5" w:rsidDel="00D11B5E" w:rsidRDefault="00B5706E">
      <w:pPr>
        <w:pStyle w:val="ListParagraph"/>
        <w:numPr>
          <w:ilvl w:val="0"/>
          <w:numId w:val="2"/>
        </w:numPr>
        <w:spacing w:after="0" w:line="230" w:lineRule="auto"/>
        <w:jc w:val="both"/>
        <w:rPr>
          <w:del w:id="212" w:author="sithat" w:date="2021-12-21T22:29:00Z"/>
          <w:rFonts w:ascii="Khmer MEF1" w:hAnsi="Khmer MEF1" w:cs="Khmer MEF1"/>
          <w:sz w:val="24"/>
          <w:szCs w:val="24"/>
          <w:lang w:val="ca-ES"/>
        </w:rPr>
        <w:pPrChange w:id="213" w:author="DELL" w:date="2022-02-02T10:52:00Z">
          <w:pPr>
            <w:pStyle w:val="ListParagraph"/>
            <w:numPr>
              <w:numId w:val="13"/>
            </w:numPr>
            <w:tabs>
              <w:tab w:val="num" w:pos="720"/>
            </w:tabs>
            <w:ind w:hanging="720"/>
          </w:pPr>
        </w:pPrChange>
      </w:pPr>
      <w:del w:id="214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គណនេយ្យថវិកា តាមដាន និងធ្វើរបាយការណ៍អំពីការអនុវត្តថវិការបស់រដ្ឋបាលក្រុងស្រុក និង</w:delText>
        </w:r>
      </w:del>
    </w:p>
    <w:p w14:paraId="79EAEAAB" w14:textId="77777777" w:rsidR="00B5706E" w:rsidRPr="00A07FA5" w:rsidDel="00D11B5E" w:rsidRDefault="00B5706E">
      <w:pPr>
        <w:pStyle w:val="ListParagraph"/>
        <w:numPr>
          <w:ilvl w:val="0"/>
          <w:numId w:val="2"/>
        </w:numPr>
        <w:spacing w:after="0" w:line="230" w:lineRule="auto"/>
        <w:jc w:val="both"/>
        <w:rPr>
          <w:del w:id="215" w:author="sithat" w:date="2021-12-21T22:29:00Z"/>
          <w:rFonts w:ascii="Khmer MEF1" w:hAnsi="Khmer MEF1" w:cs="Khmer MEF1"/>
          <w:sz w:val="24"/>
          <w:szCs w:val="24"/>
          <w:lang w:val="ca-ES"/>
        </w:rPr>
        <w:pPrChange w:id="216" w:author="DELL" w:date="2022-02-02T10:52:00Z">
          <w:pPr>
            <w:pStyle w:val="ListParagraph"/>
            <w:numPr>
              <w:numId w:val="13"/>
            </w:numPr>
            <w:tabs>
              <w:tab w:val="num" w:pos="720"/>
            </w:tabs>
            <w:ind w:hanging="720"/>
          </w:pPr>
        </w:pPrChange>
      </w:pPr>
      <w:del w:id="217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គណនេយ្យហិរញ្ញវត្ថុ : ចុះបញ្ជី និងធ្វើរបាយការណ៍ប្រតិបត្តិការហិរញ្ញវត្ថុ របស់រដ្ឋបាលក្រុងស្រុក។ </w:delText>
        </w:r>
      </w:del>
    </w:p>
    <w:p w14:paraId="4439A3D2" w14:textId="77777777" w:rsidR="00B5706E" w:rsidRPr="00A07FA5" w:rsidDel="00D11B5E" w:rsidRDefault="00B5706E">
      <w:pPr>
        <w:spacing w:after="0" w:line="230" w:lineRule="auto"/>
        <w:ind w:left="720" w:firstLine="720"/>
        <w:jc w:val="both"/>
        <w:rPr>
          <w:del w:id="218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219" w:author="DELL" w:date="2022-02-02T10:52:00Z">
          <w:pPr>
            <w:spacing w:after="0"/>
            <w:ind w:left="720" w:firstLine="720"/>
          </w:pPr>
        </w:pPrChange>
      </w:pPr>
      <w:del w:id="220" w:author="sithat" w:date="2021-12-21T22:29:00Z">
        <w:r w:rsidRPr="00A07FA5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៤.២.១. ការគ្រប់គ្រងបេឡា</w:delText>
        </w:r>
      </w:del>
    </w:p>
    <w:p w14:paraId="724E994F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21" w:author="sithat" w:date="2021-12-21T22:29:00Z"/>
          <w:rFonts w:ascii="Khmer MEF1" w:hAnsi="Khmer MEF1" w:cs="Khmer MEF1"/>
          <w:sz w:val="24"/>
          <w:szCs w:val="24"/>
          <w:lang w:val="ca-ES"/>
        </w:rPr>
        <w:pPrChange w:id="222" w:author="DELL" w:date="2022-02-02T10:52:00Z">
          <w:pPr>
            <w:spacing w:after="0"/>
            <w:ind w:firstLine="720"/>
          </w:pPr>
        </w:pPrChange>
      </w:pPr>
      <w:del w:id="223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បេឡាដែលរដ្ឋបាលក្រុង ស្រុក ខណ្ឌរក្សាទុក មានពីរប្រភេទ ៖ </w:delText>
        </w:r>
      </w:del>
    </w:p>
    <w:p w14:paraId="4C5C6CBA" w14:textId="77777777" w:rsidR="00B5706E" w:rsidRPr="00A07FA5" w:rsidDel="00D11B5E" w:rsidRDefault="00B5706E">
      <w:pPr>
        <w:pStyle w:val="ListParagraph"/>
        <w:numPr>
          <w:ilvl w:val="0"/>
          <w:numId w:val="3"/>
        </w:numPr>
        <w:spacing w:after="0" w:line="230" w:lineRule="auto"/>
        <w:ind w:left="709"/>
        <w:jc w:val="both"/>
        <w:rPr>
          <w:del w:id="224" w:author="sithat" w:date="2021-12-21T22:29:00Z"/>
          <w:rFonts w:ascii="Khmer MEF1" w:hAnsi="Khmer MEF1" w:cs="Khmer MEF1"/>
          <w:spacing w:val="-10"/>
          <w:sz w:val="24"/>
          <w:szCs w:val="24"/>
          <w:lang w:val="ca-ES"/>
        </w:rPr>
        <w:pPrChange w:id="225" w:author="DELL" w:date="2022-02-02T10:52:00Z">
          <w:pPr>
            <w:pStyle w:val="ListParagraph"/>
            <w:numPr>
              <w:numId w:val="14"/>
            </w:numPr>
            <w:ind w:left="709" w:hanging="360"/>
          </w:pPr>
        </w:pPrChange>
      </w:pPr>
      <w:del w:id="226" w:author="sithat" w:date="2021-12-21T22:29:00Z">
        <w:r w:rsidRPr="00A07FA5" w:rsidDel="00D11B5E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delText xml:space="preserve">សាច់ប្រាក់ដែលបើកពីគណនីប្រាក់បញ្ញើនៅរតនាគារខេត្ត (ដែលទទួលបានពីឧបត្ថម្ភធនពីថវិការដ្ឋ) </w:delText>
        </w:r>
      </w:del>
    </w:p>
    <w:p w14:paraId="10C3ED52" w14:textId="77777777" w:rsidR="00B5706E" w:rsidRPr="00A07FA5" w:rsidDel="00D11B5E" w:rsidRDefault="00B5706E">
      <w:pPr>
        <w:pStyle w:val="ListParagraph"/>
        <w:numPr>
          <w:ilvl w:val="0"/>
          <w:numId w:val="3"/>
        </w:numPr>
        <w:spacing w:after="0" w:line="230" w:lineRule="auto"/>
        <w:ind w:left="709"/>
        <w:jc w:val="both"/>
        <w:rPr>
          <w:del w:id="227" w:author="sithat" w:date="2021-12-21T22:29:00Z"/>
          <w:rFonts w:ascii="Khmer MEF1" w:hAnsi="Khmer MEF1" w:cs="Khmer MEF1"/>
          <w:sz w:val="24"/>
          <w:szCs w:val="24"/>
          <w:lang w:val="ca-ES"/>
        </w:rPr>
        <w:pPrChange w:id="228" w:author="DELL" w:date="2022-02-02T10:52:00Z">
          <w:pPr>
            <w:pStyle w:val="ListParagraph"/>
            <w:numPr>
              <w:numId w:val="14"/>
            </w:numPr>
            <w:ind w:left="709" w:hanging="360"/>
          </w:pPr>
        </w:pPrChange>
      </w:pPr>
      <w:del w:id="229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សាច់ប្រាក់ដែលបានទទួលពីការប្រមូលចំណូលក្នុងក្រុង ស្រុក។</w:delText>
        </w:r>
      </w:del>
    </w:p>
    <w:p w14:paraId="47741CC9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30" w:author="sithat" w:date="2021-12-21T22:29:00Z"/>
          <w:rFonts w:ascii="Khmer MEF1" w:hAnsi="Khmer MEF1" w:cs="Khmer MEF1"/>
          <w:sz w:val="24"/>
          <w:szCs w:val="24"/>
          <w:lang w:val="ca-ES"/>
        </w:rPr>
        <w:pPrChange w:id="231" w:author="DELL" w:date="2022-02-02T10:52:00Z">
          <w:pPr>
            <w:spacing w:after="0"/>
            <w:ind w:firstLine="720"/>
          </w:pPr>
        </w:pPrChange>
      </w:pPr>
      <w:del w:id="232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អាជ្ញាធរសវនកម្មជាតិនឹងធ្វើការរាប់សាច់ប្រាក់ជាក់ស្តែងនៅពេលចុះទៅក្រុង ស្រុក ទាំងនោះ ដើម្បីផ្ទៀងផ្ទាត់ជាមួយបញ្ជីបេឡា និងពិនិត្យលើនីតិវិធីគ្រប់គ្រងបេឡា។ </w:delText>
        </w:r>
      </w:del>
    </w:p>
    <w:p w14:paraId="4C811520" w14:textId="77777777" w:rsidR="00B5706E" w:rsidRPr="00A07FA5" w:rsidDel="00D11B5E" w:rsidRDefault="00B5706E">
      <w:pPr>
        <w:spacing w:after="0" w:line="230" w:lineRule="auto"/>
        <w:ind w:left="720" w:firstLine="720"/>
        <w:jc w:val="both"/>
        <w:rPr>
          <w:del w:id="233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234" w:author="DELL" w:date="2022-02-02T10:52:00Z">
          <w:pPr>
            <w:spacing w:after="0"/>
            <w:ind w:left="720" w:firstLine="720"/>
          </w:pPr>
        </w:pPrChange>
      </w:pPr>
      <w:del w:id="235" w:author="sithat" w:date="2021-12-21T22:29:00Z">
        <w:r w:rsidRPr="00A07FA5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៤.២.២. ចំណូល</w:delText>
        </w:r>
      </w:del>
    </w:p>
    <w:p w14:paraId="0F1438C1" w14:textId="77777777" w:rsidR="00B5706E" w:rsidRPr="00A07FA5" w:rsidDel="00D11B5E" w:rsidRDefault="00B5706E">
      <w:pPr>
        <w:spacing w:after="0" w:line="230" w:lineRule="auto"/>
        <w:jc w:val="both"/>
        <w:rPr>
          <w:del w:id="236" w:author="sithat" w:date="2021-12-21T22:29:00Z"/>
          <w:rFonts w:ascii="Khmer MEF1" w:hAnsi="Khmer MEF1" w:cs="Khmer MEF1"/>
          <w:sz w:val="24"/>
          <w:szCs w:val="24"/>
          <w:lang w:val="ca-ES"/>
        </w:rPr>
        <w:pPrChange w:id="237" w:author="DELL" w:date="2022-02-02T10:52:00Z">
          <w:pPr>
            <w:spacing w:after="0"/>
          </w:pPr>
        </w:pPrChange>
      </w:pPr>
      <w:del w:id="238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ចំណូលពីការផ្ទេរមូលនិធិក្រុង ស្រុក ខណ្ឌ៖</w:delText>
        </w:r>
      </w:del>
    </w:p>
    <w:p w14:paraId="15D20C92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39" w:author="sithat" w:date="2021-12-21T22:29:00Z"/>
          <w:rFonts w:ascii="Khmer MEF1" w:hAnsi="Khmer MEF1" w:cs="Khmer MEF1"/>
          <w:sz w:val="24"/>
          <w:szCs w:val="24"/>
          <w:lang w:val="ca-ES"/>
        </w:rPr>
        <w:pPrChange w:id="240" w:author="DELL" w:date="2022-02-02T10:52:00Z">
          <w:pPr>
            <w:spacing w:after="0"/>
            <w:ind w:firstLine="720"/>
          </w:pPr>
        </w:pPrChange>
      </w:pPr>
      <w:del w:id="241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ក្នុងឆ្នាំ២០...គណនេយ្យករ ក្រុង ស្រុក ខណ្ឌ បានកត់ត្រាចំណូលពីការផ្ទេរមូលនិធិ តាមលិខិតជូនដំណឹងរបស់រតនាគារជាតិ។ រតនាគារជាតិជូនដំណឹងទៅរតនាគារខេត្ត ស្តីពី ការផ្ទេរមូលនិធិឱ្យក្រុង ស្រុក ខណ្ឌ នីមួយៗ ដោយផ្អែកតាមតួលេខវិភាជន៍របស់ក្រសួង មហាផ្ទៃ និងក្រសួងសេដ្ឋកិច្ច និងហិរញ្ញវត្ថុ។ សាច់ប្រាក់ដែលរតនាគារខេត្តទទួលបានពីរត នាគារជាតិដើម្បីបែងចែកឱ្យក្រុងស្រុកនីមួយៗមានចំនួនស្មើគ្នា នឹងចំនួនថវិកាវិភាជន៍ ដោយ ផ្អែកទៅលើរបាយការណ៍ស្ដីពីចំណូល ចំណាយថវិកាក្រុង ស្រុក ខណ្ឌ និងតារាងតុល្យភាព ប្រចាំឆ្នាំ២០១៨របស់ក្រុង ស្រុក ខណ្ឌនីមួយៗ។</w:delText>
        </w:r>
      </w:del>
    </w:p>
    <w:p w14:paraId="36390951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42" w:author="sithat" w:date="2021-12-21T22:29:00Z"/>
          <w:rFonts w:ascii="Khmer MEF1" w:hAnsi="Khmer MEF1" w:cs="Khmer MEF1"/>
          <w:sz w:val="24"/>
          <w:szCs w:val="24"/>
          <w:lang w:val="ca-ES"/>
        </w:rPr>
        <w:pPrChange w:id="243" w:author="DELL" w:date="2022-02-02T10:52:00Z">
          <w:pPr>
            <w:spacing w:after="0"/>
            <w:ind w:firstLine="720"/>
          </w:pPr>
        </w:pPrChange>
      </w:pPr>
      <w:del w:id="244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អាជ្ញាធរសវនកម្មជាតិ នឹងពិនិត្យបញ្ហានេះឱ្យបានស៊ីជម្រៅថែមទៀត។</w:delText>
        </w:r>
      </w:del>
    </w:p>
    <w:p w14:paraId="45273ED1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45" w:author="sithat" w:date="2021-12-21T22:29:00Z"/>
          <w:rFonts w:ascii="Khmer MEF1" w:hAnsi="Khmer MEF1" w:cs="Khmer MEF1"/>
          <w:sz w:val="24"/>
          <w:szCs w:val="24"/>
          <w:lang w:val="ca-ES"/>
        </w:rPr>
        <w:pPrChange w:id="246" w:author="DELL" w:date="2022-02-02T10:52:00Z">
          <w:pPr>
            <w:spacing w:after="0"/>
            <w:ind w:firstLine="720"/>
          </w:pPr>
        </w:pPrChange>
      </w:pPr>
      <w:del w:id="247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នៅក្នុងឆ្នាំ២០...ការផ្ទេរប្រាក់ឧបត្ថម្ភតុល្យភាពថវិកា ជូនរដ្ឋបាលក្រុង ស្រុក នៃ ខេត្ត ដែលក្រសួងសេដ្ឋកិច្ច និងហិរញ្ញវត្ថុ បានឧបត្ថម្ភតុល្យភាពថវិកាមានចំនួន....រៀល។ តារាងខាងក្រោមបង្ហាញពីការឧបត្ថម្ភតុល្យភាពថវិកាជូនរដ្ឋបាលក្រុង ស្រុក ទាំង ប្រចាំឆ្នាំ២០... នៃខេត្ត...៖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5706E" w:rsidRPr="00A07FA5" w:rsidDel="00D11B5E" w14:paraId="7AA4113D" w14:textId="77777777" w:rsidTr="00B143D9">
        <w:trPr>
          <w:del w:id="248" w:author="sithat" w:date="2021-12-21T22:29:00Z"/>
        </w:trPr>
        <w:tc>
          <w:tcPr>
            <w:tcW w:w="1558" w:type="dxa"/>
            <w:vMerge w:val="restart"/>
            <w:vAlign w:val="center"/>
          </w:tcPr>
          <w:p w14:paraId="0DA1C254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49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50" w:author="DELL" w:date="2022-02-02T10:52:00Z">
                <w:pPr>
                  <w:jc w:val="center"/>
                </w:pPr>
              </w:pPrChange>
            </w:pPr>
            <w:del w:id="251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ល រ</w:delText>
              </w:r>
            </w:del>
          </w:p>
        </w:tc>
        <w:tc>
          <w:tcPr>
            <w:tcW w:w="1558" w:type="dxa"/>
            <w:vMerge w:val="restart"/>
            <w:vAlign w:val="center"/>
          </w:tcPr>
          <w:p w14:paraId="11A8C14C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52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53" w:author="DELL" w:date="2022-02-02T10:52:00Z">
                <w:pPr>
                  <w:jc w:val="center"/>
                </w:pPr>
              </w:pPrChange>
            </w:pPr>
            <w:del w:id="254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ឈ្មោះ</w:delText>
              </w:r>
            </w:del>
          </w:p>
        </w:tc>
        <w:tc>
          <w:tcPr>
            <w:tcW w:w="6234" w:type="dxa"/>
            <w:gridSpan w:val="4"/>
            <w:vAlign w:val="center"/>
          </w:tcPr>
          <w:p w14:paraId="120C3D9B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55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56" w:author="DELL" w:date="2022-02-02T10:52:00Z">
                <w:pPr>
                  <w:jc w:val="center"/>
                </w:pPr>
              </w:pPrChange>
            </w:pPr>
            <w:del w:id="257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ឧបត្ថម្ភតល្យភាពថវិកាប្រចាំឆ្នាំ២០១៨</w:delText>
              </w:r>
            </w:del>
          </w:p>
        </w:tc>
      </w:tr>
      <w:tr w:rsidR="00B5706E" w:rsidRPr="00A07FA5" w:rsidDel="00D11B5E" w14:paraId="63ED24B4" w14:textId="77777777" w:rsidTr="00B143D9">
        <w:trPr>
          <w:del w:id="258" w:author="sithat" w:date="2021-12-21T22:29:00Z"/>
        </w:trPr>
        <w:tc>
          <w:tcPr>
            <w:tcW w:w="1558" w:type="dxa"/>
            <w:vMerge/>
          </w:tcPr>
          <w:p w14:paraId="03363844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59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60" w:author="DELL" w:date="2022-02-02T10:52:00Z">
                <w:pPr/>
              </w:pPrChange>
            </w:pPr>
          </w:p>
        </w:tc>
        <w:tc>
          <w:tcPr>
            <w:tcW w:w="1558" w:type="dxa"/>
            <w:vMerge/>
          </w:tcPr>
          <w:p w14:paraId="521939C8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61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62" w:author="DELL" w:date="2022-02-02T10:52:00Z">
                <w:pPr/>
              </w:pPrChange>
            </w:pPr>
          </w:p>
        </w:tc>
        <w:tc>
          <w:tcPr>
            <w:tcW w:w="1558" w:type="dxa"/>
            <w:vAlign w:val="center"/>
          </w:tcPr>
          <w:p w14:paraId="2CCA8686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63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64" w:author="DELL" w:date="2022-02-02T10:52:00Z">
                <w:pPr>
                  <w:jc w:val="center"/>
                </w:pPr>
              </w:pPrChange>
            </w:pPr>
            <w:del w:id="265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គម្រោង</w:delText>
              </w:r>
            </w:del>
          </w:p>
        </w:tc>
        <w:tc>
          <w:tcPr>
            <w:tcW w:w="1558" w:type="dxa"/>
            <w:vAlign w:val="center"/>
          </w:tcPr>
          <w:p w14:paraId="70979D7D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66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67" w:author="DELL" w:date="2022-02-02T10:52:00Z">
                <w:pPr>
                  <w:jc w:val="center"/>
                </w:pPr>
              </w:pPrChange>
            </w:pPr>
            <w:del w:id="268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អនុវត្ត</w:delText>
              </w:r>
            </w:del>
          </w:p>
        </w:tc>
        <w:tc>
          <w:tcPr>
            <w:tcW w:w="1559" w:type="dxa"/>
            <w:vAlign w:val="center"/>
          </w:tcPr>
          <w:p w14:paraId="0381CA50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69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70" w:author="DELL" w:date="2022-02-02T10:52:00Z">
                <w:pPr>
                  <w:jc w:val="center"/>
                </w:pPr>
              </w:pPrChange>
            </w:pPr>
            <w:del w:id="271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ភាគរយ</w:delText>
              </w:r>
            </w:del>
          </w:p>
        </w:tc>
        <w:tc>
          <w:tcPr>
            <w:tcW w:w="1559" w:type="dxa"/>
            <w:vAlign w:val="center"/>
          </w:tcPr>
          <w:p w14:paraId="253B02F5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72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73" w:author="DELL" w:date="2022-02-02T10:52:00Z">
                <w:pPr>
                  <w:jc w:val="center"/>
                </w:pPr>
              </w:pPrChange>
            </w:pPr>
            <w:del w:id="274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សរុប</w:delText>
              </w:r>
            </w:del>
          </w:p>
        </w:tc>
      </w:tr>
      <w:tr w:rsidR="00B5706E" w:rsidRPr="00A07FA5" w:rsidDel="00D11B5E" w14:paraId="68E1FB0B" w14:textId="77777777" w:rsidTr="00B143D9">
        <w:trPr>
          <w:del w:id="275" w:author="sithat" w:date="2021-12-21T22:29:00Z"/>
        </w:trPr>
        <w:tc>
          <w:tcPr>
            <w:tcW w:w="1558" w:type="dxa"/>
          </w:tcPr>
          <w:p w14:paraId="1BA5F3F8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76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77" w:author="DELL" w:date="2022-02-02T10:52:00Z">
                <w:pPr/>
              </w:pPrChange>
            </w:pPr>
            <w:del w:id="278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១</w:delText>
              </w:r>
            </w:del>
          </w:p>
        </w:tc>
        <w:tc>
          <w:tcPr>
            <w:tcW w:w="1558" w:type="dxa"/>
          </w:tcPr>
          <w:p w14:paraId="488D3E1F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79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80" w:author="DELL" w:date="2022-02-02T10:52:00Z">
                <w:pPr/>
              </w:pPrChange>
            </w:pPr>
            <w:del w:id="281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ក្រុង</w:delText>
              </w:r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.....</w:delText>
              </w:r>
            </w:del>
          </w:p>
        </w:tc>
        <w:tc>
          <w:tcPr>
            <w:tcW w:w="1558" w:type="dxa"/>
          </w:tcPr>
          <w:p w14:paraId="6D94FA9C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82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83" w:author="DELL" w:date="2022-02-02T10:52:00Z">
                <w:pPr/>
              </w:pPrChange>
            </w:pPr>
          </w:p>
        </w:tc>
        <w:tc>
          <w:tcPr>
            <w:tcW w:w="1558" w:type="dxa"/>
          </w:tcPr>
          <w:p w14:paraId="075F1A3A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84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85" w:author="DELL" w:date="2022-02-02T10:52:00Z">
                <w:pPr/>
              </w:pPrChange>
            </w:pPr>
          </w:p>
        </w:tc>
        <w:tc>
          <w:tcPr>
            <w:tcW w:w="1559" w:type="dxa"/>
            <w:vAlign w:val="center"/>
          </w:tcPr>
          <w:p w14:paraId="667DD7BE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86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87" w:author="DELL" w:date="2022-02-02T10:52:00Z">
                <w:pPr>
                  <w:jc w:val="center"/>
                </w:pPr>
              </w:pPrChange>
            </w:pPr>
            <w:del w:id="288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%</w:delText>
              </w:r>
            </w:del>
          </w:p>
        </w:tc>
        <w:tc>
          <w:tcPr>
            <w:tcW w:w="1559" w:type="dxa"/>
          </w:tcPr>
          <w:p w14:paraId="04CA8877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89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90" w:author="DELL" w:date="2022-02-02T10:52:00Z">
                <w:pPr/>
              </w:pPrChange>
            </w:pPr>
          </w:p>
        </w:tc>
      </w:tr>
      <w:tr w:rsidR="00B5706E" w:rsidRPr="00A07FA5" w:rsidDel="00D11B5E" w14:paraId="7BB3FEB7" w14:textId="77777777" w:rsidTr="00B143D9">
        <w:trPr>
          <w:del w:id="291" w:author="sithat" w:date="2021-12-21T22:29:00Z"/>
        </w:trPr>
        <w:tc>
          <w:tcPr>
            <w:tcW w:w="1558" w:type="dxa"/>
          </w:tcPr>
          <w:p w14:paraId="4068CF94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92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93" w:author="DELL" w:date="2022-02-02T10:52:00Z">
                <w:pPr/>
              </w:pPrChange>
            </w:pPr>
            <w:del w:id="294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២</w:delText>
              </w:r>
            </w:del>
          </w:p>
        </w:tc>
        <w:tc>
          <w:tcPr>
            <w:tcW w:w="1558" w:type="dxa"/>
          </w:tcPr>
          <w:p w14:paraId="0FF040E7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95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96" w:author="DELL" w:date="2022-02-02T10:52:00Z">
                <w:pPr/>
              </w:pPrChange>
            </w:pPr>
            <w:del w:id="297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ស្រុក</w:delText>
              </w:r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.....</w:delText>
              </w:r>
            </w:del>
          </w:p>
        </w:tc>
        <w:tc>
          <w:tcPr>
            <w:tcW w:w="1558" w:type="dxa"/>
          </w:tcPr>
          <w:p w14:paraId="0EF6931F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98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99" w:author="DELL" w:date="2022-02-02T10:52:00Z">
                <w:pPr/>
              </w:pPrChange>
            </w:pPr>
          </w:p>
        </w:tc>
        <w:tc>
          <w:tcPr>
            <w:tcW w:w="1558" w:type="dxa"/>
          </w:tcPr>
          <w:p w14:paraId="2476BE64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00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01" w:author="DELL" w:date="2022-02-02T10:52:00Z">
                <w:pPr/>
              </w:pPrChange>
            </w:pPr>
          </w:p>
        </w:tc>
        <w:tc>
          <w:tcPr>
            <w:tcW w:w="1559" w:type="dxa"/>
            <w:vAlign w:val="center"/>
          </w:tcPr>
          <w:p w14:paraId="7A72C9A8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02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03" w:author="DELL" w:date="2022-02-02T10:52:00Z">
                <w:pPr>
                  <w:jc w:val="center"/>
                </w:pPr>
              </w:pPrChange>
            </w:pPr>
            <w:del w:id="304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%</w:delText>
              </w:r>
            </w:del>
          </w:p>
        </w:tc>
        <w:tc>
          <w:tcPr>
            <w:tcW w:w="1559" w:type="dxa"/>
          </w:tcPr>
          <w:p w14:paraId="20AF2F3D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05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06" w:author="DELL" w:date="2022-02-02T10:52:00Z">
                <w:pPr/>
              </w:pPrChange>
            </w:pPr>
          </w:p>
        </w:tc>
      </w:tr>
      <w:tr w:rsidR="00B5706E" w:rsidRPr="00A07FA5" w:rsidDel="00D11B5E" w14:paraId="1D68E764" w14:textId="77777777" w:rsidTr="00B143D9">
        <w:trPr>
          <w:del w:id="307" w:author="sithat" w:date="2021-12-21T22:29:00Z"/>
        </w:trPr>
        <w:tc>
          <w:tcPr>
            <w:tcW w:w="1558" w:type="dxa"/>
          </w:tcPr>
          <w:p w14:paraId="433F9E3A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08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09" w:author="DELL" w:date="2022-02-02T10:52:00Z">
                <w:pPr/>
              </w:pPrChange>
            </w:pPr>
            <w:del w:id="310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៣</w:delText>
              </w:r>
            </w:del>
          </w:p>
        </w:tc>
        <w:tc>
          <w:tcPr>
            <w:tcW w:w="1558" w:type="dxa"/>
          </w:tcPr>
          <w:p w14:paraId="7AA5F8B3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11" w:author="sithat" w:date="2021-12-21T22:29:00Z"/>
                <w:rFonts w:ascii="Khmer MEF1" w:hAnsi="Khmer MEF1" w:cs="Khmer MEF1"/>
                <w:sz w:val="24"/>
                <w:szCs w:val="24"/>
                <w:lang w:val="ca-ES"/>
                <w:rPrChange w:id="312" w:author="Spire4738Z" w:date="2022-01-29T09:56:00Z">
                  <w:rPr>
                    <w:del w:id="313" w:author="sithat" w:date="2021-12-21T22:2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314" w:author="DELL" w:date="2022-02-02T10:52:00Z">
                <w:pPr/>
              </w:pPrChange>
            </w:pPr>
            <w:del w:id="315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ខណ្ឌ</w:delText>
              </w:r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  <w:rPrChange w:id="316" w:author="Spire4738Z" w:date="2022-01-29T09:56:00Z">
                    <w:rPr>
                      <w:rFonts w:ascii="Khmer MEF1" w:hAnsi="Khmer MEF1" w:cs="Khmer MEF1"/>
                      <w:sz w:val="24"/>
                      <w:szCs w:val="24"/>
                    </w:rPr>
                  </w:rPrChange>
                </w:rPr>
                <w:delText>.....</w:delText>
              </w:r>
            </w:del>
          </w:p>
        </w:tc>
        <w:tc>
          <w:tcPr>
            <w:tcW w:w="1558" w:type="dxa"/>
          </w:tcPr>
          <w:p w14:paraId="4C42DEDE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17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18" w:author="DELL" w:date="2022-02-02T10:52:00Z">
                <w:pPr/>
              </w:pPrChange>
            </w:pPr>
          </w:p>
        </w:tc>
        <w:tc>
          <w:tcPr>
            <w:tcW w:w="1558" w:type="dxa"/>
          </w:tcPr>
          <w:p w14:paraId="3C6CBD98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19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20" w:author="DELL" w:date="2022-02-02T10:52:00Z">
                <w:pPr/>
              </w:pPrChange>
            </w:pPr>
          </w:p>
        </w:tc>
        <w:tc>
          <w:tcPr>
            <w:tcW w:w="1559" w:type="dxa"/>
            <w:vAlign w:val="center"/>
          </w:tcPr>
          <w:p w14:paraId="32B24CFB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21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22" w:author="DELL" w:date="2022-02-02T10:52:00Z">
                <w:pPr>
                  <w:jc w:val="center"/>
                </w:pPr>
              </w:pPrChange>
            </w:pPr>
            <w:del w:id="323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%</w:delText>
              </w:r>
            </w:del>
          </w:p>
        </w:tc>
        <w:tc>
          <w:tcPr>
            <w:tcW w:w="1559" w:type="dxa"/>
          </w:tcPr>
          <w:p w14:paraId="7D400E13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24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25" w:author="DELL" w:date="2022-02-02T10:52:00Z">
                <w:pPr/>
              </w:pPrChange>
            </w:pPr>
          </w:p>
        </w:tc>
      </w:tr>
    </w:tbl>
    <w:p w14:paraId="738F9D55" w14:textId="77777777" w:rsidR="00B5706E" w:rsidRPr="00A07FA5" w:rsidDel="00D11B5E" w:rsidRDefault="00B5706E">
      <w:pPr>
        <w:spacing w:after="0" w:line="230" w:lineRule="auto"/>
        <w:jc w:val="both"/>
        <w:rPr>
          <w:del w:id="326" w:author="sithat" w:date="2021-12-21T22:29:00Z"/>
          <w:rFonts w:ascii="Khmer MEF1" w:hAnsi="Khmer MEF1" w:cs="Khmer MEF1"/>
          <w:sz w:val="24"/>
          <w:szCs w:val="24"/>
          <w:lang w:val="ca-ES"/>
        </w:rPr>
        <w:pPrChange w:id="327" w:author="DELL" w:date="2022-02-02T10:52:00Z">
          <w:pPr>
            <w:spacing w:after="0"/>
            <w:ind w:firstLine="720"/>
          </w:pPr>
        </w:pPrChange>
      </w:pPr>
      <w:del w:id="328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ចំណូលដែលក្រុង ស្រុក ខណ្ឌ ប្រមូលផ្ទាល់៖</w:delText>
        </w:r>
      </w:del>
    </w:p>
    <w:p w14:paraId="6793BA3E" w14:textId="77777777" w:rsidR="00B5706E" w:rsidRPr="00A07FA5" w:rsidDel="00D11B5E" w:rsidRDefault="00B5706E">
      <w:pPr>
        <w:spacing w:after="0" w:line="230" w:lineRule="auto"/>
        <w:jc w:val="both"/>
        <w:rPr>
          <w:del w:id="329" w:author="sithat" w:date="2021-12-21T22:29:00Z"/>
          <w:rFonts w:ascii="Khmer MEF1" w:hAnsi="Khmer MEF1" w:cs="Khmer MEF1"/>
          <w:sz w:val="24"/>
          <w:szCs w:val="24"/>
          <w:lang w:val="ca-ES"/>
        </w:rPr>
        <w:pPrChange w:id="330" w:author="DELL" w:date="2022-02-02T10:52:00Z">
          <w:pPr>
            <w:spacing w:after="0"/>
            <w:ind w:firstLine="720"/>
          </w:pPr>
        </w:pPrChange>
      </w:pPr>
      <w:del w:id="331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អនុលោមតាមជំពូកទី២ ផ្នែកទី១ មាត្រា៨ មាត្រា៩ មាត្រា១០ និងមាត្រា១១ នៃ អនុក្រឹត្យលេខ ១៧២ អនក្រ.បក ចុះថ្ងៃទី០៩ ខែតុលា ឆ្នាំ២០១២ ស្តីពីប្រព័ន្ធគ្រប់គ្រង ហិរញ្ញវត្ថុរបស់រដ្ឋបាលក្រុង ស្រុក និងតាមប្រកាសរបស់ក្រសួងសេដ្ឋកិច្ច និងហិរញ្ញវត្ថុលេខ ០៥៦ សហវ.ប្រក ចុះថ្ងៃទី១៥ ខែកុម្ភៈ ឆ្នាំ២០១២ ស្តីពីការបំពេញបន្ថែមគណនី ក្នុងប្លង់គណនេយ្យ ថវិកាក្រុង ស្រុក។</w:delText>
        </w:r>
      </w:del>
    </w:p>
    <w:p w14:paraId="295CB9D0" w14:textId="77777777" w:rsidR="00B5706E" w:rsidRPr="00A07FA5" w:rsidDel="00D11B5E" w:rsidRDefault="00B5706E">
      <w:pPr>
        <w:spacing w:after="0" w:line="230" w:lineRule="auto"/>
        <w:jc w:val="both"/>
        <w:rPr>
          <w:del w:id="332" w:author="sithat" w:date="2021-12-21T22:29:00Z"/>
          <w:rFonts w:ascii="Khmer MEF1" w:hAnsi="Khmer MEF1" w:cs="Khmer MEF1"/>
          <w:sz w:val="24"/>
          <w:szCs w:val="24"/>
          <w:lang w:val="ca-ES"/>
        </w:rPr>
        <w:pPrChange w:id="333" w:author="DELL" w:date="2022-02-02T10:52:00Z">
          <w:pPr>
            <w:spacing w:after="0"/>
            <w:ind w:firstLine="720"/>
          </w:pPr>
        </w:pPrChange>
      </w:pPr>
      <w:del w:id="334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ក្រុង ស្រុក ខណ្ឌ មានសិទ្ធិក្នុងការប្រមូលចំណូលផ្ទាល់មួយចំនួន ដើម្បីអភិវឌ្ឍន៍ ក្រុង ស្រុក ខណ្ឌ របស់ខ្លួន។ ចំណូលដែលក្រុង ស្រុក ខណ្ឌ អាចប្រមូលបាន រួមមាន ៖</w:delText>
        </w:r>
      </w:del>
    </w:p>
    <w:p w14:paraId="65511982" w14:textId="77777777" w:rsidR="00B5706E" w:rsidRPr="00A07FA5" w:rsidDel="00D11B5E" w:rsidRDefault="00B5706E">
      <w:pPr>
        <w:pStyle w:val="ListParagraph"/>
        <w:numPr>
          <w:ilvl w:val="0"/>
          <w:numId w:val="1"/>
        </w:numPr>
        <w:spacing w:after="0" w:line="230" w:lineRule="auto"/>
        <w:ind w:left="0" w:firstLine="0"/>
        <w:jc w:val="both"/>
        <w:rPr>
          <w:del w:id="335" w:author="sithat" w:date="2021-12-21T22:29:00Z"/>
          <w:rFonts w:ascii="Khmer MEF1" w:hAnsi="Khmer MEF1" w:cs="Khmer MEF1"/>
          <w:sz w:val="24"/>
          <w:szCs w:val="24"/>
          <w:lang w:val="ca-ES"/>
        </w:rPr>
        <w:pPrChange w:id="336" w:author="DELL" w:date="2022-02-02T10:52:00Z">
          <w:pPr>
            <w:pStyle w:val="ListParagraph"/>
            <w:numPr>
              <w:numId w:val="7"/>
            </w:numPr>
            <w:ind w:left="851" w:hanging="360"/>
          </w:pPr>
        </w:pPrChange>
      </w:pPr>
      <w:del w:id="337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ចំណូលមិនមែនសារពើពន្ធ</w:delText>
        </w:r>
      </w:del>
    </w:p>
    <w:p w14:paraId="734C6BDC" w14:textId="77777777" w:rsidR="00B5706E" w:rsidRPr="00A07FA5" w:rsidDel="00D11B5E" w:rsidRDefault="00B5706E">
      <w:pPr>
        <w:pStyle w:val="ListParagraph"/>
        <w:numPr>
          <w:ilvl w:val="0"/>
          <w:numId w:val="1"/>
        </w:numPr>
        <w:spacing w:after="0" w:line="230" w:lineRule="auto"/>
        <w:ind w:left="0" w:firstLine="0"/>
        <w:jc w:val="both"/>
        <w:rPr>
          <w:del w:id="338" w:author="sithat" w:date="2021-12-21T22:29:00Z"/>
          <w:rFonts w:ascii="Khmer MEF1" w:hAnsi="Khmer MEF1" w:cs="Khmer MEF1"/>
          <w:sz w:val="24"/>
          <w:szCs w:val="24"/>
          <w:lang w:val="ca-ES"/>
        </w:rPr>
        <w:pPrChange w:id="339" w:author="DELL" w:date="2022-02-02T10:52:00Z">
          <w:pPr>
            <w:pStyle w:val="ListParagraph"/>
            <w:numPr>
              <w:numId w:val="7"/>
            </w:numPr>
            <w:ind w:left="851" w:hanging="360"/>
          </w:pPr>
        </w:pPrChange>
      </w:pPr>
      <w:del w:id="340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ចំណូលចរន្តផ្សេងៗ</w:delText>
        </w:r>
      </w:del>
    </w:p>
    <w:p w14:paraId="55D2DCBE" w14:textId="77777777" w:rsidR="00B5706E" w:rsidRPr="00A07FA5" w:rsidDel="00D11B5E" w:rsidRDefault="00B5706E">
      <w:pPr>
        <w:spacing w:after="0" w:line="230" w:lineRule="auto"/>
        <w:jc w:val="both"/>
        <w:rPr>
          <w:del w:id="341" w:author="sithat" w:date="2021-12-21T22:29:00Z"/>
          <w:rFonts w:ascii="Khmer MEF1" w:hAnsi="Khmer MEF1" w:cs="Khmer MEF1"/>
          <w:sz w:val="24"/>
          <w:szCs w:val="24"/>
          <w:lang w:val="ca-ES"/>
        </w:rPr>
        <w:pPrChange w:id="342" w:author="DELL" w:date="2022-02-02T10:52:00Z">
          <w:pPr>
            <w:spacing w:after="0"/>
            <w:ind w:firstLine="720"/>
          </w:pPr>
        </w:pPrChange>
      </w:pPr>
      <w:del w:id="343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ក្នុងឆ្នាំ២០... នេះ ក្រុង ស្រុក ខណ្ឌ បានប្រមូលចំណូលសម្រាប់ទម្រង់ ការរដ្ឋបាល និងការអនុញ្ញាតរដ្ឋបាល ដើម្បីអភិវឌ្ឍន៍ក្រុង ស្រុក ខណ្ឌ។ (យោងតាមរបាយការណ៍ស្តីពី ចំណូល ចំណាយថវិកាក្រុង ស្រុក ប្រចាំឆ្នាំ២០១៨) </w:delText>
        </w:r>
      </w:del>
    </w:p>
    <w:p w14:paraId="156B4EC0" w14:textId="77777777" w:rsidR="00B5706E" w:rsidRPr="00A07FA5" w:rsidDel="00D11B5E" w:rsidRDefault="00B5706E">
      <w:pPr>
        <w:spacing w:after="0" w:line="230" w:lineRule="auto"/>
        <w:jc w:val="both"/>
        <w:rPr>
          <w:del w:id="344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345" w:author="DELL" w:date="2022-02-02T10:52:00Z">
          <w:pPr>
            <w:spacing w:after="0"/>
            <w:ind w:left="720" w:firstLine="720"/>
          </w:pPr>
        </w:pPrChange>
      </w:pPr>
      <w:del w:id="346" w:author="sithat" w:date="2021-12-21T22:29:00Z">
        <w:r w:rsidRPr="00A07FA5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៤.២.៣. ចំណាយអភិវឌ្ឍន៍មូលដ្ឋាន</w:delText>
        </w:r>
      </w:del>
    </w:p>
    <w:p w14:paraId="50B8DA8A" w14:textId="77777777" w:rsidR="00B5706E" w:rsidRPr="00A07FA5" w:rsidDel="00D11B5E" w:rsidRDefault="00B5706E">
      <w:pPr>
        <w:spacing w:after="0" w:line="230" w:lineRule="auto"/>
        <w:jc w:val="both"/>
        <w:rPr>
          <w:del w:id="347" w:author="sithat" w:date="2021-12-21T22:29:00Z"/>
          <w:rFonts w:ascii="Khmer MEF1" w:hAnsi="Khmer MEF1" w:cs="Khmer MEF1"/>
          <w:sz w:val="24"/>
          <w:szCs w:val="24"/>
          <w:lang w:val="ca-ES"/>
        </w:rPr>
        <w:pPrChange w:id="348" w:author="DELL" w:date="2022-02-02T10:52:00Z">
          <w:pPr>
            <w:spacing w:after="0"/>
            <w:ind w:firstLine="720"/>
          </w:pPr>
        </w:pPrChange>
      </w:pPr>
      <w:del w:id="349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ក្នុងឆ្នាំ២០...តាមថវិកាវិភាជន៍របស់ក្រសួងសេដ្ឋកិច្ច និងហិរញ្ញវត្ថុ ថវិកាសម្រាប់ ចំណាយអភិវឌ្ឍន៍មូលដ្ឋានប្រហាក់ប្រហែល ២/៣ នៃមូលនិធិសរុប។ ក្នុងមាត្រា១២ នៃ អនុក្រឹត្យលេខ ៣៦ អនក្រ.បក ចុះថ្ងៃទី០៧ ខែមីនា ឆ្នាំ២០១២ ស្តីពីការរៀបចំ និងការ ប្រព្រឹត្តទៅនៃមូលនិធិក្រុងស្រុក។ ដូចនេះអាជ្ញាធរសវនកម្មជាតិនឹងយកចិត្តទុកដាក់លើ ចំណាយអភិវឌ្ឍន៍មូលដ្ឋាន និងពិនិត្យលើការអនុវត្តន៍ការងារលទ្ធកម្មដែលមានចែងក្នុងអនុក្រឹត្យ ខាងលើ។</w:delText>
        </w:r>
      </w:del>
    </w:p>
    <w:p w14:paraId="5EA4C236" w14:textId="77777777" w:rsidR="00B5706E" w:rsidRPr="00A07FA5" w:rsidDel="00D11B5E" w:rsidRDefault="00B5706E">
      <w:pPr>
        <w:spacing w:after="0" w:line="230" w:lineRule="auto"/>
        <w:jc w:val="both"/>
        <w:rPr>
          <w:del w:id="350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351" w:author="DELL" w:date="2022-02-02T10:52:00Z">
          <w:pPr>
            <w:spacing w:after="0"/>
            <w:ind w:left="720" w:firstLine="720"/>
          </w:pPr>
        </w:pPrChange>
      </w:pPr>
      <w:del w:id="352" w:author="sithat" w:date="2021-12-21T22:29:00Z">
        <w:r w:rsidRPr="00A07FA5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៤.២.៤. ការគ្រប់គ្រងទ្រព្យសម្បត្តិរដ្ឋ</w:delText>
        </w:r>
      </w:del>
    </w:p>
    <w:p w14:paraId="71BB88E6" w14:textId="77777777" w:rsidR="00B5706E" w:rsidRPr="00A07FA5" w:rsidDel="00D11B5E" w:rsidRDefault="00B5706E">
      <w:pPr>
        <w:spacing w:after="0" w:line="230" w:lineRule="auto"/>
        <w:jc w:val="both"/>
        <w:rPr>
          <w:del w:id="353" w:author="sithat" w:date="2021-12-21T22:29:00Z"/>
          <w:rFonts w:ascii="Khmer MEF1" w:hAnsi="Khmer MEF1" w:cs="Khmer MEF1"/>
          <w:sz w:val="24"/>
          <w:szCs w:val="24"/>
          <w:lang w:val="ca-ES"/>
        </w:rPr>
        <w:pPrChange w:id="354" w:author="DELL" w:date="2022-02-02T10:52:00Z">
          <w:pPr>
            <w:spacing w:after="0"/>
            <w:ind w:firstLine="720"/>
          </w:pPr>
        </w:pPrChange>
      </w:pPr>
      <w:del w:id="355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ច្បាប់ស្តីពីការគ្រប់គ្រងរដ្ឋបាលរាជធានី ខេត្ត ក្រុង ស្រុក ខណ្ឌ ដែលប្រកាសឱ្យប្រើ ដោយព្រះរាជក្រមលេខ នស/រកម/០៥០៨/០១៧ ចុះថ្ងៃទី២២ ខែឧសភា ឆ្នាំ២០០៨ ត្រង់មាត្រា ៤៦ បានចែងថា រដ្ឋបាលថ្នាក់ក្រោមជាតិត្រូវទទួលខុសត្រូវក្នុងការគ្រប់គ្រង និងប្រើប្រាស់ទ្រព្យ សម្បត្តិរដ្ឋដែលបានផ្ទេរមកឱ្យខ្លួន ឬដែលបានទទួលដោយមធ្យោបាយផ្ទាល់ខ្លួនផ្សេងទៀតឱ្យមានប្រសិទ្ធភាព និងអនុក្រឹត្យលេខ៦៦ អនក្រ.បក ចុះថ្ងៃទី២៧ ខែមេសា ឆ្នាំ២០១៧ ស្តីពីវិធាន និងនីតិវិធីនៃកាគ្រប់គ្រងបញ្ជីសារពើភណ្ឌទ្រព្យសម្បត្តិរដ្ឋ ត្រង់មាត្រា ៩ បានតម្រូវឱ្យរដ្ឋបា លក្រុង ស្រុក ត្រូវបង្កើតគណៈកម្មការបញ្ជីសារពើភណ្ឌនៃរដ្ឋបាលក្រុង ស្រុក និងមាត្រា ១៨ អាជ្ញាធរកាន់កាប់ត្រូវរៀបចំបញ្ជីសារពើភ័ណ្ឌទ្រព្យសម្បត្តិរដ្ឋ ដែលរួមមានសៀវភៅបញ្ជីសារពើ ភណ្ឌឆ្នាំគោល និងតារាងកើនឡើង និងថយចុះទ្រព្យសម្បត្តិរដ្ឋប្រចាំឆ្នាំ។</w:delText>
        </w:r>
      </w:del>
    </w:p>
    <w:p w14:paraId="427FE65A" w14:textId="77777777" w:rsidR="00B5706E" w:rsidRPr="00A07FA5" w:rsidDel="00D11B5E" w:rsidRDefault="00B5706E">
      <w:pPr>
        <w:spacing w:after="0" w:line="230" w:lineRule="auto"/>
        <w:jc w:val="both"/>
        <w:rPr>
          <w:del w:id="356" w:author="sithat" w:date="2021-12-21T22:29:00Z"/>
          <w:rFonts w:ascii="Khmer MEF1" w:hAnsi="Khmer MEF1" w:cs="Khmer MEF1"/>
          <w:sz w:val="24"/>
          <w:szCs w:val="24"/>
          <w:lang w:val="ca-ES"/>
        </w:rPr>
        <w:pPrChange w:id="357" w:author="DELL" w:date="2022-02-02T10:52:00Z">
          <w:pPr>
            <w:spacing w:after="0"/>
            <w:ind w:firstLine="720"/>
          </w:pPr>
        </w:pPrChange>
      </w:pPr>
      <w:del w:id="358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អាជ្ញាធរសវនកម្មជាតិនឹងធ្វើការជំរុញឱ្យរដ្ឋបាលក្រុង ស្រុក ធ្វើបញ្ជីសារពើភណ្ឌទ្រព្យ សម្បត្តិឱ្យបានត្រឹមត្រូវ និងពេញលេញក្នុងបញ្ជីទ្រព្យសម្បត្តិនេះ និងពិនិត្យលើនីតិវិធីនៃការរៀបចំបញ្ជីទ្រព្យសម្បត្តិទាំងនោះ។ </w:delText>
        </w:r>
      </w:del>
    </w:p>
    <w:p w14:paraId="4221F670" w14:textId="7CFF86F4" w:rsidR="007308E9" w:rsidRPr="00D87785" w:rsidRDefault="007308E9" w:rsidP="00D36716">
      <w:pPr>
        <w:spacing w:after="0" w:line="216" w:lineRule="auto"/>
        <w:ind w:right="576" w:firstLine="720"/>
        <w:jc w:val="both"/>
        <w:rPr>
          <w:rFonts w:ascii="Khmer MEF1" w:hAnsi="Khmer MEF1" w:cs="Khmer MEF1"/>
          <w:sz w:val="24"/>
          <w:szCs w:val="24"/>
        </w:rPr>
      </w:pPr>
      <w:ins w:id="359" w:author="sithat" w:date="2021-12-21T22:31:00Z">
        <w:r w:rsidRPr="00D93CEE">
          <w:rPr>
            <w:rFonts w:ascii="Khmer MEF1" w:hAnsi="Khmer MEF1" w:cs="Khmer MEF1"/>
            <w:sz w:val="24"/>
            <w:szCs w:val="24"/>
            <w:cs/>
          </w:rPr>
          <w:t xml:space="preserve">អង្គភាពសវនកម្មផ្ទៃក្នុងនៃ </w:t>
        </w:r>
        <w:r w:rsidRPr="00D93CEE">
          <w:rPr>
            <w:rFonts w:ascii="Khmer MEF1" w:hAnsi="Khmer MEF1" w:cs="Khmer MEF1"/>
            <w:b/>
            <w:bCs/>
            <w:sz w:val="24"/>
            <w:szCs w:val="24"/>
            <w:cs/>
            <w:rPrChange w:id="360" w:author="DELL" w:date="2022-02-02T10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</w:t>
        </w:r>
      </w:ins>
      <w:ins w:id="361" w:author="Uon Rithy" w:date="2022-01-03T08:26:00Z">
        <w:r w:rsidRPr="00D93CEE">
          <w:rPr>
            <w:rFonts w:ascii="Khmer MEF1" w:hAnsi="Khmer MEF1" w:cs="Khmer MEF1"/>
            <w:b/>
            <w:bCs/>
            <w:sz w:val="24"/>
            <w:szCs w:val="24"/>
            <w:cs/>
          </w:rPr>
          <w:t>.</w:t>
        </w:r>
      </w:ins>
      <w:ins w:id="362" w:author="DELL" w:date="2022-01-31T10:42:00Z">
        <w:r w:rsidRPr="00D93CEE">
          <w:rPr>
            <w:rFonts w:ascii="Khmer MEF1" w:hAnsi="Khmer MEF1" w:cs="Khmer MEF1"/>
            <w:sz w:val="24"/>
            <w:szCs w:val="24"/>
            <w:cs/>
          </w:rPr>
          <w:t xml:space="preserve"> </w:t>
        </w:r>
      </w:ins>
      <w:del w:id="363" w:author="sithat" w:date="2021-12-21T22:31:00Z">
        <w:r w:rsidRPr="00D93CEE">
          <w:rPr>
            <w:rFonts w:ascii="Khmer MEF1" w:hAnsi="Khmer MEF1" w:cs="Khmer MEF1"/>
            <w:sz w:val="24"/>
            <w:szCs w:val="24"/>
            <w:cs/>
          </w:rPr>
          <w:delText>អាជ្ញាធរសវនកម្មជាតិ</w:delText>
        </w:r>
      </w:del>
      <w:r w:rsidRPr="00D93CEE">
        <w:rPr>
          <w:rFonts w:ascii="Khmer MEF1" w:hAnsi="Khmer MEF1" w:cs="Khmer MEF1"/>
          <w:sz w:val="24"/>
          <w:szCs w:val="24"/>
          <w:cs/>
        </w:rPr>
        <w:t>នឹងធ្វើការកត់ត្រាលម្អិត</w:t>
      </w:r>
      <w:r w:rsidRPr="00D93CEE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D93CEE">
        <w:rPr>
          <w:rFonts w:ascii="Khmer MEF1" w:hAnsi="Khmer MEF1" w:cs="Khmer MEF1"/>
          <w:sz w:val="24"/>
          <w:szCs w:val="24"/>
          <w:cs/>
        </w:rPr>
        <w:t>អនុវត្ត</w:t>
      </w:r>
      <w:r w:rsidRPr="00D93CEE">
        <w:rPr>
          <w:rFonts w:ascii="Khmer MEF1" w:hAnsi="Khmer MEF1" w:cs="Khmer MEF1" w:hint="cs"/>
          <w:sz w:val="24"/>
          <w:szCs w:val="24"/>
          <w:cs/>
        </w:rPr>
        <w:t>ការធ្វើ</w:t>
      </w:r>
      <w:r w:rsidRPr="00D93CEE">
        <w:rPr>
          <w:rFonts w:ascii="Khmer MEF1" w:hAnsi="Khmer MEF1" w:cs="Khmer MEF1"/>
          <w:sz w:val="24"/>
          <w:szCs w:val="24"/>
          <w:cs/>
        </w:rPr>
        <w:t>តេស្តតាមលំដាប់ការងារនៃ</w:t>
      </w:r>
      <w:r w:rsidRPr="00D93CEE">
        <w:rPr>
          <w:rFonts w:ascii="Khmer MEF1" w:hAnsi="Khmer MEF1" w:cs="Khmer MEF1"/>
          <w:spacing w:val="2"/>
          <w:sz w:val="24"/>
          <w:szCs w:val="24"/>
          <w:cs/>
        </w:rPr>
        <w:t>គោលការណ៍</w:t>
      </w:r>
      <w:ins w:id="364" w:author="DELL" w:date="2022-01-31T10:42:00Z">
        <w:r w:rsidRPr="00D93CEE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del w:id="365" w:author="sithat" w:date="2021-12-21T22:32:00Z">
        <w:r w:rsidRPr="00D93CEE">
          <w:rPr>
            <w:rFonts w:ascii="Khmer MEF1" w:hAnsi="Khmer MEF1" w:cs="Khmer MEF1"/>
            <w:spacing w:val="2"/>
            <w:sz w:val="24"/>
            <w:szCs w:val="24"/>
            <w:cs/>
          </w:rPr>
          <w:delText>គណនេយ្យ</w:delText>
        </w:r>
      </w:del>
      <w:r w:rsidRPr="00D93CEE">
        <w:rPr>
          <w:rFonts w:ascii="Khmer MEF1" w:hAnsi="Khmer MEF1" w:cs="Khmer MEF1"/>
          <w:spacing w:val="2"/>
          <w:sz w:val="24"/>
          <w:szCs w:val="24"/>
          <w:cs/>
        </w:rPr>
        <w:t>និងនីតិវិធីគ្រប់គ្រងផ្ទៃក្នុងនៃ</w:t>
      </w:r>
      <w:r w:rsidRPr="00D93CEE">
        <w:rPr>
          <w:rFonts w:ascii="Khmer MEF1" w:hAnsi="Khmer MEF1" w:cs="Khmer MEF1" w:hint="cs"/>
          <w:spacing w:val="2"/>
          <w:sz w:val="24"/>
          <w:szCs w:val="24"/>
          <w:cs/>
        </w:rPr>
        <w:t xml:space="preserve"> </w:t>
      </w:r>
      <w:r w:rsidRPr="00D93CEE"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ធ</w:t>
      </w:r>
      <w:r w:rsidRPr="00D93CEE"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ក</w:t>
      </w:r>
      <w:r w:rsidRPr="00D93CEE"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.</w:t>
      </w:r>
      <w:del w:id="366" w:author="sithat" w:date="2021-12-21T22:32:00Z">
        <w:r w:rsidRPr="00D93CEE">
          <w:rPr>
            <w:rFonts w:ascii="Khmer MEF1" w:hAnsi="Khmer MEF1" w:cs="Khmer MEF1"/>
            <w:spacing w:val="2"/>
            <w:sz w:val="24"/>
            <w:szCs w:val="24"/>
            <w:cs/>
            <w:rPrChange w:id="367" w:author="Uon Rithy" w:date="2022-01-20T16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ផ្នែកបេឡាចំណូលចំណាយ ការគ្រប់គ្រង ទ្រព្យសម្បត្តិ និងការរៀបចំថវិកាក្រុង ស្រុក</w:delText>
        </w:r>
      </w:del>
      <w:r w:rsidRPr="00D93CEE">
        <w:rPr>
          <w:rFonts w:ascii="Khmer MEF1" w:hAnsi="Khmer MEF1" w:cs="Khmer MEF1"/>
          <w:spacing w:val="2"/>
          <w:sz w:val="24"/>
          <w:szCs w:val="24"/>
          <w:cs/>
          <w:rPrChange w:id="368" w:author="Uon Rithy" w:date="2022-01-20T16:23:00Z">
            <w:rPr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t xml:space="preserve"> ដើម្បីស្វែងយល់និងវាយតម្លៃលើគោល</w:t>
      </w:r>
      <w:r w:rsidRPr="00D93CEE">
        <w:rPr>
          <w:rFonts w:ascii="Khmer MEF1" w:hAnsi="Khmer MEF1" w:cs="Khmer MEF1"/>
          <w:spacing w:val="2"/>
          <w:sz w:val="24"/>
          <w:szCs w:val="24"/>
          <w:cs/>
        </w:rPr>
        <w:t>ការណ៍</w:t>
      </w:r>
      <w:r w:rsidRPr="00D93CEE">
        <w:rPr>
          <w:rFonts w:ascii="Khmer MEF1" w:hAnsi="Khmer MEF1" w:cs="Khmer MEF1" w:hint="cs"/>
          <w:spacing w:val="2"/>
          <w:sz w:val="24"/>
          <w:szCs w:val="24"/>
          <w:cs/>
        </w:rPr>
        <w:t xml:space="preserve"> </w:t>
      </w:r>
      <w:del w:id="369" w:author="sithat" w:date="2021-12-21T22:33:00Z">
        <w:r w:rsidRPr="00D93CEE" w:rsidDel="00600730">
          <w:rPr>
            <w:rFonts w:ascii="Khmer MEF1" w:hAnsi="Khmer MEF1" w:cs="Khmer MEF1"/>
            <w:spacing w:val="2"/>
            <w:sz w:val="24"/>
            <w:szCs w:val="24"/>
            <w:cs/>
          </w:rPr>
          <w:delText>គណនេយ្យ</w:delText>
        </w:r>
      </w:del>
      <w:r w:rsidRPr="00D93CEE">
        <w:rPr>
          <w:rFonts w:ascii="Khmer MEF1" w:hAnsi="Khmer MEF1" w:cs="Khmer MEF1"/>
          <w:spacing w:val="2"/>
          <w:sz w:val="24"/>
          <w:szCs w:val="24"/>
          <w:cs/>
        </w:rPr>
        <w:t>និងប្រព័ន្ធ</w:t>
      </w:r>
      <w:r w:rsidRPr="00D93CEE">
        <w:rPr>
          <w:rFonts w:ascii="Khmer MEF1" w:hAnsi="Khmer MEF1" w:cs="Khmer MEF1" w:hint="cs"/>
          <w:sz w:val="24"/>
          <w:szCs w:val="24"/>
          <w:cs/>
        </w:rPr>
        <w:t>គ្រប់គ្រង</w:t>
      </w:r>
      <w:r w:rsidRPr="00D93CEE">
        <w:rPr>
          <w:rFonts w:ascii="Khmer MEF1" w:hAnsi="Khmer MEF1" w:cs="Khmer MEF1"/>
          <w:sz w:val="24"/>
          <w:szCs w:val="24"/>
          <w:cs/>
        </w:rPr>
        <w:t>ផ្ទៃក្នុងរបស់</w:t>
      </w:r>
      <w:r w:rsidRPr="00D93CEE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D93CEE"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ធ</w:t>
      </w:r>
      <w:r w:rsidRPr="00D93CEE"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ក</w:t>
      </w:r>
      <w:r w:rsidRPr="00D93CEE"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.</w:t>
      </w:r>
      <w:ins w:id="370" w:author="sithat" w:date="2021-12-21T22:33:00Z">
        <w:del w:id="371" w:author="Uon Rithy" w:date="2022-01-03T08:27:00Z">
          <w:r w:rsidRPr="00D93CEE">
            <w:rPr>
              <w:rFonts w:ascii="Khmer MEF1" w:hAnsi="Khmer MEF1" w:cs="Khmer MEF1"/>
              <w:sz w:val="24"/>
              <w:szCs w:val="24"/>
              <w:cs/>
              <w:rPrChange w:id="372" w:author="TOSHIBA" w:date="2022-01-18T15:55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ចំណុះ អ.ស.ហ</w:delText>
          </w:r>
        </w:del>
        <w:r w:rsidRPr="00D93CEE">
          <w:rPr>
            <w:rFonts w:ascii="Khmer MEF1" w:hAnsi="Khmer MEF1" w:cs="Khmer MEF1"/>
            <w:sz w:val="24"/>
            <w:szCs w:val="24"/>
            <w:cs/>
          </w:rPr>
          <w:t>។</w:t>
        </w:r>
      </w:ins>
    </w:p>
    <w:p w14:paraId="1EE42620" w14:textId="77777777" w:rsidR="00B5706E" w:rsidRPr="00957CEA" w:rsidRDefault="00B5706E" w:rsidP="00B5706E">
      <w:pPr>
        <w:tabs>
          <w:tab w:val="left" w:pos="1404"/>
        </w:tabs>
        <w:spacing w:after="0" w:line="230" w:lineRule="auto"/>
        <w:ind w:firstLine="720"/>
        <w:jc w:val="both"/>
        <w:rPr>
          <w:rFonts w:ascii="Khmer MEF1" w:hAnsi="Khmer MEF1" w:cs="Khmer MEF1"/>
          <w:color w:val="FF0000"/>
          <w:sz w:val="6"/>
          <w:szCs w:val="6"/>
          <w:lang w:val="ca-ES"/>
        </w:rPr>
      </w:pPr>
    </w:p>
    <w:p w14:paraId="319762C2" w14:textId="561DDE36" w:rsidR="00B5706E" w:rsidRPr="000B2608" w:rsidRDefault="00957CEA">
      <w:pPr>
        <w:pStyle w:val="Heading2"/>
        <w:spacing w:before="0" w:line="230" w:lineRule="auto"/>
        <w:ind w:firstLine="720"/>
        <w:rPr>
          <w:rFonts w:ascii="Khmer MEF1" w:hAnsi="Khmer MEF1" w:cs="Khmer MEF1"/>
          <w:b/>
          <w:bCs/>
          <w:sz w:val="24"/>
          <w:szCs w:val="24"/>
          <w:lang w:val="ca-ES"/>
        </w:rPr>
        <w:pPrChange w:id="373" w:author="DELL" w:date="2022-02-02T10:52:00Z">
          <w:pPr>
            <w:spacing w:after="0"/>
          </w:pPr>
        </w:pPrChange>
      </w:pPr>
      <w:bookmarkStart w:id="374" w:name="_Toc156812974"/>
      <w:r w:rsidRPr="003A250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៣</w:t>
      </w:r>
      <w:del w:id="375" w:author="Sengheak Un" w:date="2022-01-03T16:04:00Z">
        <w:r w:rsidR="00B5706E" w:rsidRPr="003A250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376" w:author="Uon Rithy" w:date="2022-01-20T15:4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៥</w:delText>
        </w:r>
      </w:del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377" w:author="Uon Rithy" w:date="2022-01-20T15:48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.</w:t>
      </w:r>
      <w:r w:rsidR="00063DD1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៥</w:t>
      </w:r>
      <w:r w:rsidRPr="003A250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.</w:t>
      </w:r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378" w:author="Uon Rithy" w:date="2022-01-20T15:48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មូលដ្ឋានគតិយុត្ត</w:t>
      </w:r>
      <w:bookmarkEnd w:id="374"/>
      <w:r w:rsidR="00512EFC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 xml:space="preserve"> </w:t>
      </w:r>
      <w:ins w:id="379" w:author="Sengheak Un" w:date="2022-01-03T16:33:00Z">
        <w:del w:id="380" w:author="TOSHIBA" w:date="2022-01-18T15:56:00Z">
          <w:r w:rsidR="00B5706E" w:rsidRPr="003A2508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381" w:author="Uon Rithy" w:date="2022-01-20T15:4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(</w:delText>
          </w:r>
        </w:del>
      </w:ins>
      <w:ins w:id="382" w:author="Sengheak Un" w:date="2022-01-03T16:34:00Z">
        <w:del w:id="383" w:author="TOSHIBA" w:date="2022-01-18T15:56:00Z">
          <w:r w:rsidR="00B5706E" w:rsidRPr="003A2508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384" w:author="Uon Rithy" w:date="2022-01-20T15:4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លក្ខណៈវិនិច្ឆ័យផ្តោតលើបទប្បញ្ញត្តិ)</w:delText>
          </w:r>
        </w:del>
      </w:ins>
      <w:ins w:id="385" w:author="Samnang" w:date="2022-01-10T11:18:00Z">
        <w:del w:id="386" w:author="TOSHIBA" w:date="2022-01-18T15:55:00Z">
          <w:r w:rsidR="00B5706E" w:rsidRPr="003A2508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387" w:author="Uon Rithy" w:date="2022-01-20T15:48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បើស្រង់មិនអស់វាបង្កហានិ</w:delText>
          </w:r>
        </w:del>
      </w:ins>
      <w:ins w:id="388" w:author="Samnang" w:date="2022-01-10T11:19:00Z">
        <w:del w:id="389" w:author="TOSHIBA" w:date="2022-01-18T15:55:00Z">
          <w:r w:rsidR="00B5706E" w:rsidRPr="003A2508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390" w:author="Uon Rithy" w:date="2022-01-20T15:48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ភ័យ</w:delText>
          </w:r>
        </w:del>
      </w:ins>
    </w:p>
    <w:p w14:paraId="17B46ABF" w14:textId="3147F427" w:rsidR="00B5706E" w:rsidRPr="00FB0E0F" w:rsidRDefault="00B5706E" w:rsidP="00381EC7">
      <w:pPr>
        <w:spacing w:after="0" w:line="216" w:lineRule="auto"/>
        <w:ind w:right="576" w:firstLine="720"/>
        <w:jc w:val="both"/>
        <w:rPr>
          <w:rFonts w:ascii="Khmer MEF1" w:hAnsi="Khmer MEF1" w:cs="Khmer MEF1"/>
          <w:spacing w:val="-18"/>
          <w:sz w:val="24"/>
          <w:szCs w:val="24"/>
        </w:rPr>
      </w:pPr>
      <w:ins w:id="391" w:author="sithat" w:date="2021-12-21T22:34:00Z">
        <w:r w:rsidRPr="00DD5037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អង្គភាពសវនកម្មផ្ទៃក្នុងនៃ </w:t>
        </w:r>
        <w:r w:rsidRPr="00DD5037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392" w:author="Sengheak Un" w:date="2022-02-03T09:4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</w:t>
        </w:r>
      </w:ins>
      <w:ins w:id="393" w:author="Uon Rithy" w:date="2022-01-03T08:27:00Z">
        <w:r w:rsidRPr="00DD5037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394" w:author="Sengheak Un" w:date="2022-02-03T09:4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395" w:author="DELL" w:date="2022-01-31T10:42:00Z">
        <w:r w:rsidRPr="00DD5037">
          <w:rPr>
            <w:rFonts w:ascii="Khmer MEF1" w:hAnsi="Khmer MEF1" w:cs="Khmer MEF1"/>
            <w:spacing w:val="-10"/>
            <w:sz w:val="24"/>
            <w:szCs w:val="24"/>
            <w:cs/>
            <w:rPrChange w:id="396" w:author="Sengheak Un" w:date="2022-02-03T09:4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del w:id="397" w:author="sithat" w:date="2021-12-21T22:34:00Z">
        <w:r w:rsidRPr="00DD5037">
          <w:rPr>
            <w:rFonts w:ascii="Khmer MEF1" w:hAnsi="Khmer MEF1" w:cs="Khmer MEF1"/>
            <w:spacing w:val="-10"/>
            <w:sz w:val="24"/>
            <w:szCs w:val="24"/>
            <w:cs/>
          </w:rPr>
          <w:delText>អាជ្ញាធរសវនកម្មជាតិ</w:delText>
        </w:r>
      </w:del>
      <w:r w:rsidRPr="00DD5037">
        <w:rPr>
          <w:rFonts w:ascii="Khmer MEF1" w:hAnsi="Khmer MEF1" w:cs="Khmer MEF1"/>
          <w:spacing w:val="-10"/>
          <w:sz w:val="24"/>
          <w:szCs w:val="24"/>
          <w:cs/>
        </w:rPr>
        <w:t>នឹងធ្វើសវនកម្មផ្អែកលើលិខិតបទដ</w:t>
      </w:r>
      <w:ins w:id="398" w:author="Uon Rithy" w:date="2022-01-03T08:27:00Z">
        <w:r w:rsidRPr="00DD5037">
          <w:rPr>
            <w:rFonts w:ascii="Khmer MEF1" w:hAnsi="Khmer MEF1" w:cs="Khmer MEF1"/>
            <w:spacing w:val="-10"/>
            <w:sz w:val="24"/>
            <w:szCs w:val="24"/>
            <w:cs/>
          </w:rPr>
          <w:t>្ឋា</w:t>
        </w:r>
      </w:ins>
      <w:del w:id="399" w:author="Uon Rithy" w:date="2022-01-03T08:27:00Z">
        <w:r w:rsidRPr="00DD5037">
          <w:rPr>
            <w:rFonts w:ascii="Khmer MEF1" w:hAnsi="Khmer MEF1" w:cs="Khmer MEF1"/>
            <w:spacing w:val="-10"/>
            <w:sz w:val="24"/>
            <w:szCs w:val="24"/>
            <w:cs/>
          </w:rPr>
          <w:delText>្ថា</w:delText>
        </w:r>
      </w:del>
      <w:r w:rsidRPr="00DD5037">
        <w:rPr>
          <w:rFonts w:ascii="Khmer MEF1" w:hAnsi="Khmer MEF1" w:cs="Khmer MEF1"/>
          <w:spacing w:val="-10"/>
          <w:sz w:val="24"/>
          <w:szCs w:val="24"/>
          <w:cs/>
        </w:rPr>
        <w:t>នគតិយុត្តសំខាន់ៗ</w:t>
      </w:r>
      <w:r w:rsidR="00FB0E0F" w:rsidRPr="00DD5037">
        <w:rPr>
          <w:rFonts w:ascii="Khmer MEF1" w:hAnsi="Khmer MEF1" w:cs="Khmer MEF1" w:hint="cs"/>
          <w:spacing w:val="-10"/>
          <w:sz w:val="24"/>
          <w:szCs w:val="24"/>
          <w:cs/>
        </w:rPr>
        <w:t xml:space="preserve">របស់ </w:t>
      </w:r>
      <w:r w:rsidR="00CF38BD" w:rsidRPr="00DD5037">
        <w:rPr>
          <w:rFonts w:ascii="Khmer MEF1" w:hAnsi="Khmer MEF1" w:cs="Khmer MEF1" w:hint="cs"/>
          <w:b/>
          <w:bCs/>
          <w:spacing w:val="-10"/>
          <w:sz w:val="24"/>
          <w:szCs w:val="24"/>
          <w:cs/>
        </w:rPr>
        <w:t>ន.ធ.ក.</w:t>
      </w:r>
      <w:r w:rsidR="00FB0E0F" w:rsidRPr="00FB0E0F">
        <w:rPr>
          <w:rFonts w:ascii="Khmer MEF1" w:hAnsi="Khmer MEF1" w:cs="Khmer MEF1" w:hint="cs"/>
          <w:spacing w:val="-18"/>
          <w:sz w:val="24"/>
          <w:szCs w:val="24"/>
          <w:cs/>
        </w:rPr>
        <w:t>មាន</w:t>
      </w:r>
      <w:r w:rsidRPr="00FB0E0F">
        <w:rPr>
          <w:rFonts w:ascii="Khmer MEF1" w:hAnsi="Khmer MEF1" w:cs="Khmer MEF1"/>
          <w:spacing w:val="-18"/>
          <w:sz w:val="24"/>
          <w:szCs w:val="24"/>
          <w:cs/>
        </w:rPr>
        <w:t>ដូច</w:t>
      </w:r>
      <w:ins w:id="400" w:author="Spire4738Z" w:date="2022-01-29T10:20:00Z">
        <w:del w:id="401" w:author="DELL" w:date="2022-01-31T10:43:00Z">
          <w:r w:rsidRPr="00FB0E0F" w:rsidDel="00C55566">
            <w:rPr>
              <w:rFonts w:ascii="Khmer MEF1" w:hAnsi="Khmer MEF1" w:cs="Khmer MEF1"/>
              <w:spacing w:val="-18"/>
              <w:sz w:val="24"/>
              <w:szCs w:val="24"/>
              <w:cs/>
              <w:rPrChange w:id="402" w:author="Sengheak Un" w:date="2022-02-03T09:4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r w:rsidRPr="00FB0E0F">
        <w:rPr>
          <w:rFonts w:ascii="Khmer MEF1" w:hAnsi="Khmer MEF1" w:cs="Khmer MEF1"/>
          <w:spacing w:val="-18"/>
          <w:sz w:val="24"/>
          <w:szCs w:val="24"/>
          <w:cs/>
        </w:rPr>
        <w:t>ខាងក្រោម៖</w:t>
      </w:r>
      <w:r w:rsidRPr="00FB0E0F">
        <w:rPr>
          <w:rFonts w:ascii="Khmer MEF1" w:hAnsi="Khmer MEF1" w:cs="Khmer MEF1" w:hint="cs"/>
          <w:spacing w:val="-18"/>
          <w:sz w:val="24"/>
          <w:szCs w:val="24"/>
          <w:cs/>
        </w:rPr>
        <w:t xml:space="preserve"> </w:t>
      </w:r>
    </w:p>
    <w:p w14:paraId="18AE6DE7" w14:textId="1FC69591" w:rsidR="00CF38BD" w:rsidRPr="007852B0" w:rsidRDefault="00CF38BD" w:rsidP="00CF38BD">
      <w:pPr>
        <w:spacing w:after="0" w:line="211" w:lineRule="auto"/>
        <w:ind w:right="576"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bookmarkStart w:id="403" w:name="_Hlk154760125"/>
      <w:ins w:id="404" w:author="Spire4738Z" w:date="2022-01-29T10:55:00Z">
        <w:r w:rsidRPr="007852B0">
          <w:rPr>
            <w:rFonts w:ascii="Khmer MEF1" w:hAnsi="Khmer MEF1" w:cs="Khmer MEF1"/>
            <w:spacing w:val="6"/>
            <w:sz w:val="24"/>
            <w:szCs w:val="24"/>
            <w:cs/>
          </w:rPr>
          <w:t>១</w:t>
        </w:r>
      </w:ins>
      <w:r w:rsidRPr="007852B0">
        <w:rPr>
          <w:rFonts w:ascii="Khmer MEF1" w:hAnsi="Khmer MEF1" w:cs="Khmer MEF1"/>
          <w:spacing w:val="6"/>
          <w:sz w:val="24"/>
          <w:szCs w:val="24"/>
          <w:cs/>
        </w:rPr>
        <w:t>-</w:t>
      </w:r>
      <w:ins w:id="405" w:author="Spire4738Z" w:date="2022-01-29T10:55:00Z">
        <w:r w:rsidRPr="007852B0">
          <w:rPr>
            <w:rFonts w:ascii="Khmer MEF1" w:hAnsi="Khmer MEF1" w:cs="Khmer MEF1"/>
            <w:spacing w:val="6"/>
            <w:sz w:val="24"/>
            <w:szCs w:val="24"/>
            <w:cs/>
          </w:rPr>
          <w:t>ច្បាប់ស្ដីពីការរៀបចំ និងការប្រព្រឹត្តទៅនៃអាជ្ញាធរសេវាហិរញ្ញវត្ថុមិនមែនធនាគារ</w:t>
        </w:r>
      </w:ins>
      <w:r w:rsidR="00DD5037"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  <w:ins w:id="406" w:author="Spire4738Z" w:date="2022-01-29T10:55:00Z">
        <w:del w:id="407" w:author="Uon Rithy" w:date="2022-02-04T09:49:00Z">
          <w:r w:rsidRPr="007852B0" w:rsidDel="00BF5B4D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។</w:delText>
          </w:r>
        </w:del>
      </w:ins>
    </w:p>
    <w:p w14:paraId="76BB0537" w14:textId="1A328936" w:rsidR="00CF38BD" w:rsidRPr="007852B0" w:rsidRDefault="00CF38BD" w:rsidP="00CF38BD">
      <w:pPr>
        <w:spacing w:after="0" w:line="211" w:lineRule="auto"/>
        <w:ind w:right="576"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bookmarkStart w:id="408" w:name="_Hlk151632186"/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២</w:t>
      </w:r>
      <w:r w:rsidRPr="007852B0">
        <w:rPr>
          <w:rFonts w:ascii="Khmer MEF1" w:hAnsi="Khmer MEF1" w:cs="Khmer MEF1"/>
          <w:spacing w:val="6"/>
          <w:sz w:val="24"/>
          <w:szCs w:val="24"/>
        </w:rPr>
        <w:t>-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ច្បាប់ស្តីពីហរិញ្ញវត្ថុសម្រាប់ការគ្រប់គ្រងឆ្នាំ២០២៣</w:t>
      </w:r>
      <w:r w:rsidR="00DD5037"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7FC40810" w14:textId="52E444DC" w:rsidR="00CF38BD" w:rsidRDefault="00CF38BD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៣</w:t>
      </w:r>
      <w:r w:rsidRPr="007852B0">
        <w:rPr>
          <w:rFonts w:ascii="Khmer MEF1" w:hAnsi="Khmer MEF1" w:cs="Khmer MEF1"/>
          <w:spacing w:val="6"/>
          <w:sz w:val="24"/>
          <w:szCs w:val="24"/>
        </w:rPr>
        <w:t>-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អនុក្រឹត្យលេខ ២៨៩ អនក្រ.បក ចុះថ្ងៃទី២០ ខែកញ្ញា ឆ្នាំ២០២៣ ស្តីពីការគ្រប់គ្រងថវិកា និងគណនេយ្យសាធារណៈ</w:t>
      </w:r>
      <w:r w:rsidR="00DD5037"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721A77EA" w14:textId="61569D7A" w:rsidR="00DD5037" w:rsidRPr="00582045" w:rsidRDefault="00DD5037" w:rsidP="00DD5037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r w:rsidRPr="00CD3A84">
        <w:rPr>
          <w:rFonts w:ascii="Khmer MEF1" w:hAnsi="Khmer MEF1" w:cs="Khmer MEF1" w:hint="cs"/>
          <w:spacing w:val="6"/>
          <w:sz w:val="24"/>
          <w:szCs w:val="24"/>
          <w:cs/>
        </w:rPr>
        <w:t>៤-</w:t>
      </w:r>
      <w:r w:rsidRPr="00CD3A84">
        <w:rPr>
          <w:rFonts w:ascii="Khmer MEF1" w:hAnsi="Khmer MEF1" w:cs="Khmer MEF1" w:hint="cs"/>
          <w:color w:val="000000"/>
          <w:spacing w:val="-2"/>
          <w:sz w:val="24"/>
          <w:szCs w:val="24"/>
          <w:cs/>
          <w:lang w:val="ca-ES"/>
        </w:rPr>
        <w:t>អ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នុក្រឹត្យលេខ</w:t>
      </w:r>
      <w:r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២៧៥</w:t>
      </w:r>
      <w:r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អ</w:t>
      </w:r>
      <w:r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>.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ន</w:t>
      </w:r>
      <w:r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>.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ក្រ</w:t>
      </w:r>
      <w:r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>.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បក</w:t>
      </w:r>
      <w:r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ចុះថ្ងៃទី៣០</w:t>
      </w:r>
      <w:r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ខែធ្នូ</w:t>
      </w:r>
      <w:r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ឆ្នាំ២០២១</w:t>
      </w:r>
      <w:r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ស្តីពីការធានារ៉ាប់រង។</w:t>
      </w:r>
    </w:p>
    <w:p w14:paraId="03D5CF2B" w14:textId="799D276E" w:rsidR="00DD5037" w:rsidRPr="00582045" w:rsidRDefault="00DD5037" w:rsidP="00DD5037">
      <w:pPr>
        <w:spacing w:after="0" w:line="211" w:lineRule="auto"/>
        <w:ind w:left="990" w:right="576" w:hanging="270"/>
        <w:jc w:val="both"/>
        <w:rPr>
          <w:ins w:id="409" w:author="Spire4738Z" w:date="2022-01-29T10:55:00Z"/>
          <w:rFonts w:ascii="Khmer MEF1" w:hAnsi="Khmer MEF1" w:cs="Khmer MEF1"/>
          <w:spacing w:val="-2"/>
          <w:sz w:val="24"/>
          <w:szCs w:val="24"/>
          <w:cs/>
          <w:lang w:val="ca-ES"/>
        </w:rPr>
      </w:pPr>
      <w:r w:rsidRPr="00582045">
        <w:rPr>
          <w:rFonts w:ascii="Khmer MEF1" w:hAnsi="Khmer MEF1" w:cs="Khmer MEF1" w:hint="cs"/>
          <w:spacing w:val="6"/>
          <w:sz w:val="24"/>
          <w:szCs w:val="24"/>
          <w:cs/>
        </w:rPr>
        <w:t>៥</w:t>
      </w:r>
      <w:r w:rsidR="00CF38BD" w:rsidRPr="00582045">
        <w:rPr>
          <w:rFonts w:ascii="Khmer MEF1" w:hAnsi="Khmer MEF1" w:cs="Khmer MEF1" w:hint="cs"/>
          <w:spacing w:val="6"/>
          <w:sz w:val="24"/>
          <w:szCs w:val="24"/>
          <w:cs/>
        </w:rPr>
        <w:t>-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អនុក្រឹត្យលេខ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១១៣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អ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>.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ន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>.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ក្រ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>.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បក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ចុះថ្ងៃទី១៤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ខែកក្កដា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ឆ្នាំ២០២១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ស្តីពីការរៀបចំ</w:t>
      </w:r>
      <w:r w:rsidR="00CF38BD" w:rsidRPr="00582045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="00CF38BD"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និងការប្រព្រឹត្តទៅរបស់អាជ្ញាធរសេវាហិរញ្ញវត្ថុមិនមែនធនាគារ</w:t>
      </w:r>
      <w:r w:rsidRPr="00582045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។</w:t>
      </w:r>
    </w:p>
    <w:p w14:paraId="38E9E03D" w14:textId="1CFE8E37" w:rsidR="00CF38BD" w:rsidRPr="007852B0" w:rsidRDefault="00DD5037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bookmarkStart w:id="410" w:name="_Hlk151632195"/>
      <w:bookmarkEnd w:id="408"/>
      <w:r w:rsidRPr="00DD5037">
        <w:rPr>
          <w:rFonts w:ascii="Khmer MEF1" w:hAnsi="Khmer MEF1" w:cs="Khmer MEF1" w:hint="cs"/>
          <w:spacing w:val="-6"/>
          <w:sz w:val="24"/>
          <w:szCs w:val="24"/>
          <w:cs/>
        </w:rPr>
        <w:t>៦</w:t>
      </w:r>
      <w:r w:rsidR="00CF38BD" w:rsidRPr="00DD5037">
        <w:rPr>
          <w:rFonts w:ascii="Khmer MEF1" w:hAnsi="Khmer MEF1" w:cs="Khmer MEF1"/>
          <w:spacing w:val="-6"/>
          <w:sz w:val="24"/>
          <w:szCs w:val="24"/>
          <w:cs/>
        </w:rPr>
        <w:t>-</w:t>
      </w:r>
      <w:r w:rsidR="00CF38BD" w:rsidRPr="00DD5037">
        <w:rPr>
          <w:rFonts w:ascii="Khmer MEF1" w:hAnsi="Khmer MEF1" w:cs="Khmer MEF1" w:hint="cs"/>
          <w:spacing w:val="-6"/>
          <w:sz w:val="24"/>
          <w:szCs w:val="24"/>
          <w:cs/>
        </w:rPr>
        <w:t>ប្រកាសលេខ ០០៥ អ.ស.ហ.ប្រ.ក. ចុះថ្ងៃទី១ ខែតុលា ឆ្នាំ២០២១ ស្តីពីការរៀបចំ និងការប្រព្រឹត្ត</w:t>
      </w:r>
      <w:r w:rsidR="00CF38BD" w:rsidRPr="007852B0">
        <w:rPr>
          <w:rFonts w:ascii="Khmer MEF1" w:hAnsi="Khmer MEF1" w:cs="Khmer MEF1" w:hint="cs"/>
          <w:spacing w:val="6"/>
          <w:sz w:val="24"/>
          <w:szCs w:val="24"/>
          <w:cs/>
        </w:rPr>
        <w:t>ទៅនៃនាយកដ្ឋាន និងអង្គភាពក្រោមឱវាទរបស់</w:t>
      </w:r>
      <w:r w:rsidR="00CF38BD" w:rsidRPr="007852B0">
        <w:rPr>
          <w:rFonts w:ascii="Khmer MEF1" w:hAnsi="Khmer MEF1" w:cs="Khmer MEF1" w:hint="cs"/>
          <w:spacing w:val="2"/>
          <w:sz w:val="24"/>
          <w:szCs w:val="24"/>
          <w:cs/>
        </w:rPr>
        <w:t>និយ័តករ</w:t>
      </w:r>
      <w:r w:rsidR="00CF38BD">
        <w:rPr>
          <w:rFonts w:ascii="Khmer MEF1" w:hAnsi="Khmer MEF1" w:cs="Khmer MEF1" w:hint="cs"/>
          <w:spacing w:val="2"/>
          <w:sz w:val="24"/>
          <w:szCs w:val="24"/>
          <w:cs/>
        </w:rPr>
        <w:t>ធានារ៉ាប់រងកម្ពុជា</w:t>
      </w:r>
      <w:r>
        <w:rPr>
          <w:rFonts w:ascii="Khmer MEF1" w:hAnsi="Khmer MEF1" w:cs="Khmer MEF1" w:hint="cs"/>
          <w:spacing w:val="2"/>
          <w:sz w:val="24"/>
          <w:szCs w:val="24"/>
          <w:cs/>
        </w:rPr>
        <w:t>។</w:t>
      </w:r>
    </w:p>
    <w:p w14:paraId="7F4C5C1F" w14:textId="154E9FE4" w:rsidR="00CF38BD" w:rsidRPr="007852B0" w:rsidRDefault="00DD5037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៧</w:t>
      </w:r>
      <w:r w:rsidR="00CF38BD" w:rsidRPr="007852B0">
        <w:rPr>
          <w:rFonts w:ascii="Khmer MEF1" w:hAnsi="Khmer MEF1" w:cs="Khmer MEF1"/>
          <w:spacing w:val="6"/>
          <w:sz w:val="24"/>
          <w:szCs w:val="24"/>
          <w:cs/>
        </w:rPr>
        <w:t>-</w:t>
      </w:r>
      <w:r w:rsidR="00CF38BD" w:rsidRPr="007852B0">
        <w:rPr>
          <w:rFonts w:ascii="Khmer MEF1" w:hAnsi="Khmer MEF1" w:cs="Khmer MEF1" w:hint="cs"/>
          <w:spacing w:val="6"/>
          <w:sz w:val="24"/>
          <w:szCs w:val="24"/>
          <w:cs/>
        </w:rPr>
        <w:t>ប្រកាសលេខ ៦៦៣ សហវ.ប្រក ចុះថ្ងៃទី២៨ ខែកក្កដា ឆ្នាំ២០២០ ស្តីពីនីតិវិធីចំណាយតាមរជ្ជ</w:t>
      </w:r>
      <w:r w:rsidR="00174FCE">
        <w:rPr>
          <w:rFonts w:ascii="Khmer MEF1" w:hAnsi="Khmer MEF1" w:cs="Khmer MEF1" w:hint="cs"/>
          <w:spacing w:val="6"/>
          <w:sz w:val="24"/>
          <w:szCs w:val="24"/>
          <w:cs/>
        </w:rPr>
        <w:t>-</w:t>
      </w:r>
      <w:r w:rsidR="00CF38BD" w:rsidRPr="007852B0">
        <w:rPr>
          <w:rFonts w:ascii="Khmer MEF1" w:hAnsi="Khmer MEF1" w:cs="Khmer MEF1" w:hint="cs"/>
          <w:spacing w:val="6"/>
          <w:sz w:val="24"/>
          <w:szCs w:val="24"/>
          <w:cs/>
        </w:rPr>
        <w:t>ទេយ្យបុរេប្រទានសម្រាប់រដ្ឋបាលថ្នាក់ជាតិ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2F771AE8" w14:textId="34B66B1E" w:rsidR="00CF38BD" w:rsidRPr="007852B0" w:rsidRDefault="00DD5037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E756B9">
        <w:rPr>
          <w:rFonts w:ascii="Khmer MEF1" w:hAnsi="Khmer MEF1" w:cs="Khmer MEF1" w:hint="cs"/>
          <w:sz w:val="24"/>
          <w:szCs w:val="24"/>
          <w:cs/>
        </w:rPr>
        <w:t>៨</w:t>
      </w:r>
      <w:r w:rsidR="00CF38BD" w:rsidRPr="00E756B9">
        <w:rPr>
          <w:rFonts w:ascii="Khmer MEF1" w:hAnsi="Khmer MEF1" w:cs="Khmer MEF1"/>
          <w:sz w:val="24"/>
          <w:szCs w:val="24"/>
        </w:rPr>
        <w:t>-</w:t>
      </w:r>
      <w:r w:rsidR="00CF38BD" w:rsidRPr="00E756B9">
        <w:rPr>
          <w:rFonts w:ascii="Khmer MEF1" w:hAnsi="Khmer MEF1" w:cs="Khmer MEF1" w:hint="cs"/>
          <w:sz w:val="24"/>
          <w:szCs w:val="24"/>
          <w:cs/>
        </w:rPr>
        <w:t>ប្រកាសលេខ ១៩១១ សហវ.ប្រក</w:t>
      </w:r>
      <w:r w:rsidR="0090033F" w:rsidRPr="00E756B9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CF38BD" w:rsidRPr="00E756B9">
        <w:rPr>
          <w:rFonts w:ascii="Khmer MEF1" w:hAnsi="Khmer MEF1" w:cs="Khmer MEF1" w:hint="cs"/>
          <w:sz w:val="24"/>
          <w:szCs w:val="24"/>
          <w:cs/>
        </w:rPr>
        <w:t>ចុះថ្ងៃទី៣១ ខែធ្នូ ឆ្នាំ២០១៤ ស្តីពីការដាក់ឱ្យអនុវត្តគោលការណ៍</w:t>
      </w:r>
      <w:r w:rsidR="0090033F" w:rsidRPr="00E756B9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CF38BD" w:rsidRPr="007852B0">
        <w:rPr>
          <w:rFonts w:ascii="Khmer MEF1" w:hAnsi="Khmer MEF1" w:cs="Khmer MEF1" w:hint="cs"/>
          <w:spacing w:val="6"/>
          <w:sz w:val="24"/>
          <w:szCs w:val="24"/>
          <w:cs/>
        </w:rPr>
        <w:t>ណែនាំស្តីពីនីតិវិធីអនុវត្តថវិកាកម្មវិធី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075003B0" w14:textId="50B6F129" w:rsidR="00CF38BD" w:rsidRPr="007852B0" w:rsidRDefault="00DD5037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៩</w:t>
      </w:r>
      <w:r w:rsidR="00CF38BD" w:rsidRPr="007852B0">
        <w:rPr>
          <w:rFonts w:ascii="Khmer MEF1" w:hAnsi="Khmer MEF1" w:cs="Khmer MEF1"/>
          <w:spacing w:val="6"/>
          <w:sz w:val="24"/>
          <w:szCs w:val="24"/>
        </w:rPr>
        <w:t>-</w:t>
      </w:r>
      <w:r w:rsidR="00CF38BD" w:rsidRPr="007852B0">
        <w:rPr>
          <w:rFonts w:ascii="Khmer MEF1" w:hAnsi="Khmer MEF1" w:cs="Khmer MEF1" w:hint="cs"/>
          <w:spacing w:val="6"/>
          <w:sz w:val="24"/>
          <w:szCs w:val="24"/>
          <w:cs/>
        </w:rPr>
        <w:t>សារាចរណែនាំលេខ ០១៣ សហវ ចុះថ្ងៃទី២៧ ខែធ្នូ ឆ្នាំ២០២២ ស្តីពីការអនុវត្តច្បាប់ស្តីពីហិរញ្ញ</w:t>
      </w:r>
      <w:r w:rsidR="00174FCE">
        <w:rPr>
          <w:rFonts w:ascii="Khmer MEF1" w:hAnsi="Khmer MEF1" w:cs="Khmer MEF1" w:hint="cs"/>
          <w:spacing w:val="6"/>
          <w:sz w:val="24"/>
          <w:szCs w:val="24"/>
          <w:cs/>
        </w:rPr>
        <w:t>-</w:t>
      </w:r>
      <w:r w:rsidR="00CF38BD" w:rsidRPr="007852B0">
        <w:rPr>
          <w:rFonts w:ascii="Khmer MEF1" w:hAnsi="Khmer MEF1" w:cs="Khmer MEF1" w:hint="cs"/>
          <w:spacing w:val="6"/>
          <w:sz w:val="24"/>
          <w:szCs w:val="24"/>
          <w:cs/>
        </w:rPr>
        <w:t>វត្ថុសម្រាប់ការគ្រប់គ្រងឆ្នាំ២០២៣</w:t>
      </w:r>
      <w:bookmarkEnd w:id="410"/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23AA1C67" w14:textId="1322E843" w:rsidR="00CF38BD" w:rsidRPr="0046351F" w:rsidRDefault="00DD5037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១០</w:t>
      </w:r>
      <w:r w:rsidR="00CF38BD" w:rsidRPr="0046351F">
        <w:rPr>
          <w:rFonts w:ascii="Khmer MEF1" w:hAnsi="Khmer MEF1" w:cs="Khmer MEF1" w:hint="cs"/>
          <w:spacing w:val="6"/>
          <w:sz w:val="24"/>
          <w:szCs w:val="24"/>
          <w:cs/>
        </w:rPr>
        <w:t>-</w:t>
      </w:r>
      <w:proofErr w:type="spellStart"/>
      <w:r w:rsidR="00CF38BD" w:rsidRPr="0046351F">
        <w:rPr>
          <w:rFonts w:ascii="Khmer MEF1" w:hAnsi="Khmer MEF1" w:cs="Khmer MEF1"/>
          <w:spacing w:val="6"/>
          <w:sz w:val="24"/>
          <w:szCs w:val="24"/>
        </w:rPr>
        <w:t>ផែនការសកម្មភាព</w:t>
      </w:r>
      <w:proofErr w:type="spellEnd"/>
      <w:r w:rsidR="00CF38BD" w:rsidRPr="0046351F">
        <w:rPr>
          <w:rFonts w:ascii="Khmer MEF1" w:hAnsi="Khmer MEF1" w:cs="Khmer MEF1" w:hint="cs"/>
          <w:spacing w:val="6"/>
          <w:sz w:val="24"/>
          <w:szCs w:val="24"/>
          <w:cs/>
        </w:rPr>
        <w:t xml:space="preserve">សម្រាប់បីឆ្នាំរំកិល ២០២៣ - ២០២៥ </w:t>
      </w:r>
      <w:proofErr w:type="spellStart"/>
      <w:r w:rsidR="00CF38BD" w:rsidRPr="0046351F">
        <w:rPr>
          <w:rFonts w:ascii="Khmer MEF1" w:hAnsi="Khmer MEF1" w:cs="Khmer MEF1"/>
          <w:spacing w:val="6"/>
          <w:sz w:val="24"/>
          <w:szCs w:val="24"/>
        </w:rPr>
        <w:t>របស</w:t>
      </w:r>
      <w:proofErr w:type="spellEnd"/>
      <w:r w:rsidR="00CF38BD" w:rsidRPr="0046351F">
        <w:rPr>
          <w:rFonts w:ascii="Khmer MEF1" w:hAnsi="Khmer MEF1" w:cs="Khmer MEF1"/>
          <w:spacing w:val="6"/>
          <w:sz w:val="24"/>
          <w:szCs w:val="24"/>
        </w:rPr>
        <w:t>់</w:t>
      </w:r>
      <w:r w:rsidR="00CF38BD" w:rsidRPr="0046351F">
        <w:rPr>
          <w:rFonts w:ascii="Khmer MEF1" w:hAnsi="Khmer MEF1" w:cs="Khmer MEF1" w:hint="cs"/>
          <w:spacing w:val="2"/>
          <w:sz w:val="24"/>
          <w:szCs w:val="24"/>
          <w:cs/>
        </w:rPr>
        <w:t>និយ័តករធានារ៉ាប់រងកម្ពុជា</w:t>
      </w:r>
      <w:r>
        <w:rPr>
          <w:rFonts w:ascii="Khmer MEF1" w:hAnsi="Khmer MEF1" w:cs="Khmer MEF1" w:hint="cs"/>
          <w:spacing w:val="2"/>
          <w:sz w:val="24"/>
          <w:szCs w:val="24"/>
          <w:cs/>
        </w:rPr>
        <w:t>។</w:t>
      </w:r>
    </w:p>
    <w:p w14:paraId="50106E5D" w14:textId="3D350990" w:rsidR="00CF38BD" w:rsidRDefault="00CF38BD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DD5037">
        <w:rPr>
          <w:rFonts w:ascii="Khmer MEF1" w:hAnsi="Khmer MEF1" w:cs="Khmer MEF1" w:hint="cs"/>
          <w:spacing w:val="-2"/>
          <w:sz w:val="24"/>
          <w:szCs w:val="24"/>
          <w:cs/>
        </w:rPr>
        <w:t>១</w:t>
      </w:r>
      <w:r w:rsidR="00DD5037" w:rsidRPr="00DD5037">
        <w:rPr>
          <w:rFonts w:ascii="Khmer MEF1" w:hAnsi="Khmer MEF1" w:cs="Khmer MEF1" w:hint="cs"/>
          <w:spacing w:val="-2"/>
          <w:sz w:val="24"/>
          <w:szCs w:val="24"/>
          <w:cs/>
        </w:rPr>
        <w:t>១</w:t>
      </w:r>
      <w:r w:rsidRPr="00DD5037">
        <w:rPr>
          <w:rFonts w:ascii="Khmer MEF1" w:hAnsi="Khmer MEF1" w:cs="Khmer MEF1" w:hint="cs"/>
          <w:spacing w:val="-2"/>
          <w:sz w:val="24"/>
          <w:szCs w:val="24"/>
          <w:cs/>
        </w:rPr>
        <w:t>-</w:t>
      </w:r>
      <w:r w:rsidRPr="00DD5037">
        <w:rPr>
          <w:rFonts w:ascii="Khmer MEF1" w:hAnsi="Khmer MEF1" w:cs="Khmer MEF1" w:hint="cs"/>
          <w:spacing w:val="-2"/>
          <w:sz w:val="16"/>
          <w:szCs w:val="24"/>
          <w:cs/>
        </w:rPr>
        <w:t>ផែនការសកម្មភាពលម្អិតរបស់នាយកដ្ឋានកិច្ចការទូទៅ,</w:t>
      </w:r>
      <w:r w:rsidR="00DD5037" w:rsidRPr="00DD5037">
        <w:rPr>
          <w:rFonts w:ascii="Khmer MEF1" w:hAnsi="Khmer MEF1" w:cs="Khmer MEF1" w:hint="cs"/>
          <w:spacing w:val="-2"/>
          <w:sz w:val="16"/>
          <w:szCs w:val="24"/>
          <w:cs/>
        </w:rPr>
        <w:t xml:space="preserve"> </w:t>
      </w:r>
      <w:r w:rsidRPr="00DD5037">
        <w:rPr>
          <w:rFonts w:ascii="Khmer MEF1" w:hAnsi="Khmer MEF1" w:cs="Khmer MEF1" w:hint="cs"/>
          <w:spacing w:val="-2"/>
          <w:sz w:val="16"/>
          <w:szCs w:val="24"/>
          <w:cs/>
        </w:rPr>
        <w:t>នាយកដ្ឋានគ្រប់គ្រងអាជ្ញាបណ្ណនិង</w:t>
      </w:r>
      <w:r w:rsidRPr="00DD5037">
        <w:rPr>
          <w:rFonts w:ascii="Khmer MEF1" w:hAnsi="Khmer MEF1" w:cs="Khmer MEF1"/>
          <w:spacing w:val="-2"/>
          <w:sz w:val="16"/>
          <w:szCs w:val="24"/>
          <w:cs/>
        </w:rPr>
        <w:t>កិច្ចការ</w:t>
      </w:r>
      <w:r w:rsidRPr="00DD5037">
        <w:rPr>
          <w:rFonts w:ascii="Khmer MEF1" w:hAnsi="Khmer MEF1" w:cs="Khmer MEF1"/>
          <w:spacing w:val="-10"/>
          <w:sz w:val="16"/>
          <w:szCs w:val="24"/>
          <w:cs/>
        </w:rPr>
        <w:t>គ</w:t>
      </w:r>
      <w:r w:rsidRPr="00DD5037">
        <w:rPr>
          <w:rFonts w:ascii="Khmer MEF1" w:hAnsi="Khmer MEF1" w:cs="Khmer MEF1" w:hint="cs"/>
          <w:spacing w:val="-10"/>
          <w:sz w:val="16"/>
          <w:szCs w:val="24"/>
          <w:cs/>
        </w:rPr>
        <w:t>តិ</w:t>
      </w:r>
      <w:r w:rsidRPr="00DD5037">
        <w:rPr>
          <w:rFonts w:ascii="Khmer MEF1" w:hAnsi="Khmer MEF1" w:cs="Khmer MEF1"/>
          <w:spacing w:val="-10"/>
          <w:sz w:val="16"/>
          <w:szCs w:val="24"/>
          <w:cs/>
        </w:rPr>
        <w:t>យុត្ត</w:t>
      </w:r>
      <w:r w:rsidRPr="00DD5037">
        <w:rPr>
          <w:rFonts w:ascii="Khmer MEF1" w:hAnsi="Khmer MEF1" w:cs="Khmer MEF1" w:hint="cs"/>
          <w:spacing w:val="-10"/>
          <w:sz w:val="16"/>
          <w:szCs w:val="24"/>
          <w:cs/>
        </w:rPr>
        <w:t>,</w:t>
      </w:r>
      <w:r w:rsidR="00DD5037" w:rsidRPr="00DD5037">
        <w:rPr>
          <w:rFonts w:ascii="Khmer MEF1" w:hAnsi="Khmer MEF1" w:cs="Khmer MEF1" w:hint="cs"/>
          <w:spacing w:val="-10"/>
          <w:sz w:val="16"/>
          <w:szCs w:val="24"/>
          <w:cs/>
        </w:rPr>
        <w:t xml:space="preserve"> </w:t>
      </w:r>
      <w:r w:rsidRPr="00DD5037">
        <w:rPr>
          <w:rFonts w:ascii="Khmer MEF1" w:hAnsi="Khmer MEF1" w:cs="Khmer MEF1"/>
          <w:spacing w:val="-10"/>
          <w:sz w:val="16"/>
          <w:szCs w:val="24"/>
          <w:cs/>
        </w:rPr>
        <w:t>នាយកដ្ឋានត្រួតពិនិ</w:t>
      </w:r>
      <w:r w:rsidRPr="00DD5037">
        <w:rPr>
          <w:rFonts w:ascii="Khmer MEF1" w:hAnsi="Khmer MEF1" w:cs="Khmer MEF1" w:hint="cs"/>
          <w:spacing w:val="-10"/>
          <w:sz w:val="16"/>
          <w:szCs w:val="24"/>
          <w:cs/>
        </w:rPr>
        <w:t>ត្យ​​​​, នាយកដ្ឋានអភិវឌ្ឍន៍ទីផ្សារ​ និង</w:t>
      </w:r>
      <w:r w:rsidRPr="00DD5037">
        <w:rPr>
          <w:rFonts w:ascii="Khmer MEF1" w:hAnsi="Khmer MEF1" w:cs="Khmer MEF1"/>
          <w:spacing w:val="-10"/>
          <w:sz w:val="16"/>
          <w:szCs w:val="24"/>
          <w:cs/>
        </w:rPr>
        <w:t>នាយកដ្ឋាន</w:t>
      </w:r>
      <w:r w:rsidRPr="00DD5037">
        <w:rPr>
          <w:rFonts w:ascii="Khmer MEF1" w:hAnsi="Khmer MEF1" w:cs="Khmer MEF1" w:hint="cs"/>
          <w:spacing w:val="-10"/>
          <w:sz w:val="16"/>
          <w:szCs w:val="24"/>
          <w:cs/>
        </w:rPr>
        <w:t>ស្រាវជ្រាវ បណ្ដុះបណ្ដាល</w:t>
      </w:r>
      <w:r w:rsidRPr="00C6245A">
        <w:rPr>
          <w:rFonts w:ascii="Khmer MEF1" w:hAnsi="Khmer MEF1" w:cs="Khmer MEF1" w:hint="cs"/>
          <w:sz w:val="16"/>
          <w:szCs w:val="24"/>
          <w:cs/>
        </w:rPr>
        <w:t xml:space="preserve"> និងសហប្រតិបត្តិការ</w:t>
      </w:r>
      <w:r w:rsidRPr="00C6245A">
        <w:rPr>
          <w:rFonts w:ascii="Khmer MEF1" w:hAnsi="Khmer MEF1" w:cs="Khmer MEF1"/>
          <w:sz w:val="16"/>
          <w:szCs w:val="24"/>
        </w:rPr>
        <w:t>​</w:t>
      </w:r>
      <w:r>
        <w:rPr>
          <w:rFonts w:ascii="Khmer MEF1" w:hAnsi="Khmer MEF1" w:cs="Khmer MEF1" w:hint="cs"/>
          <w:sz w:val="16"/>
          <w:szCs w:val="24"/>
          <w:cs/>
        </w:rPr>
        <w:t xml:space="preserve"> </w:t>
      </w:r>
      <w:r w:rsidRPr="00C6245A">
        <w:rPr>
          <w:rFonts w:ascii="Khmer MEF1" w:hAnsi="Khmer MEF1" w:cs="Khmer MEF1" w:hint="cs"/>
          <w:sz w:val="16"/>
          <w:szCs w:val="24"/>
          <w:cs/>
        </w:rPr>
        <w:t>ប្រចាំឆ្នាំ២០២៣។</w:t>
      </w:r>
    </w:p>
    <w:p w14:paraId="2166C28C" w14:textId="36BCAE22" w:rsidR="00CF38BD" w:rsidRDefault="00CF38BD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2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១</w:t>
      </w:r>
      <w:r w:rsidR="00DD5037">
        <w:rPr>
          <w:rFonts w:ascii="Khmer MEF1" w:hAnsi="Khmer MEF1" w:cs="Khmer MEF1" w:hint="cs"/>
          <w:spacing w:val="6"/>
          <w:sz w:val="24"/>
          <w:szCs w:val="24"/>
          <w:cs/>
        </w:rPr>
        <w:t>២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-</w:t>
      </w:r>
      <w:r w:rsidRPr="007852B0">
        <w:rPr>
          <w:rFonts w:ascii="Khmer MEF1" w:hAnsi="Khmer MEF1" w:cs="Khmer MEF1" w:hint="cs"/>
          <w:spacing w:val="2"/>
          <w:sz w:val="24"/>
          <w:szCs w:val="24"/>
          <w:cs/>
        </w:rPr>
        <w:t>ផែនការសកម្មភាព</w:t>
      </w:r>
      <w:r>
        <w:rPr>
          <w:rFonts w:ascii="Khmer MEF1" w:hAnsi="Khmer MEF1" w:cs="Khmer MEF1" w:hint="cs"/>
          <w:spacing w:val="2"/>
          <w:sz w:val="24"/>
          <w:szCs w:val="24"/>
          <w:cs/>
        </w:rPr>
        <w:t>សម្រាប់បី</w:t>
      </w:r>
      <w:r w:rsidRPr="007852B0">
        <w:rPr>
          <w:rFonts w:ascii="Khmer MEF1" w:hAnsi="Khmer MEF1" w:cs="Khmer MEF1" w:hint="cs"/>
          <w:spacing w:val="2"/>
          <w:sz w:val="24"/>
          <w:szCs w:val="24"/>
          <w:cs/>
        </w:rPr>
        <w:t xml:space="preserve">ឆ្នាំរំកិល ២០២៣-២០២៥ </w:t>
      </w:r>
      <w:proofErr w:type="spellStart"/>
      <w:r w:rsidRPr="007852B0">
        <w:rPr>
          <w:rFonts w:ascii="Khmer MEF1" w:hAnsi="Khmer MEF1" w:cs="Khmer MEF1"/>
          <w:spacing w:val="2"/>
          <w:sz w:val="24"/>
          <w:szCs w:val="24"/>
        </w:rPr>
        <w:t>របស</w:t>
      </w:r>
      <w:proofErr w:type="spellEnd"/>
      <w:r w:rsidRPr="007852B0">
        <w:rPr>
          <w:rFonts w:ascii="Khmer MEF1" w:hAnsi="Khmer MEF1" w:cs="Khmer MEF1"/>
          <w:spacing w:val="2"/>
          <w:sz w:val="24"/>
          <w:szCs w:val="24"/>
        </w:rPr>
        <w:t>់</w:t>
      </w:r>
      <w:r w:rsidRPr="007852B0">
        <w:rPr>
          <w:rFonts w:ascii="Khmer MEF1" w:hAnsi="Khmer MEF1" w:cs="Khmer MEF1" w:hint="cs"/>
          <w:spacing w:val="2"/>
          <w:sz w:val="24"/>
          <w:szCs w:val="24"/>
          <w:cs/>
        </w:rPr>
        <w:t>និយ័តករ</w:t>
      </w:r>
      <w:r>
        <w:rPr>
          <w:rFonts w:ascii="Khmer MEF1" w:hAnsi="Khmer MEF1" w:cs="Khmer MEF1" w:hint="cs"/>
          <w:spacing w:val="2"/>
          <w:sz w:val="24"/>
          <w:szCs w:val="24"/>
          <w:cs/>
        </w:rPr>
        <w:t>ធានារ៉ាប់រងកម្ពុជា</w:t>
      </w:r>
      <w:r w:rsidR="00DD5037">
        <w:rPr>
          <w:rFonts w:ascii="Khmer MEF1" w:hAnsi="Khmer MEF1" w:cs="Khmer MEF1" w:hint="cs"/>
          <w:spacing w:val="2"/>
          <w:sz w:val="24"/>
          <w:szCs w:val="24"/>
          <w:cs/>
        </w:rPr>
        <w:t>។</w:t>
      </w:r>
    </w:p>
    <w:p w14:paraId="7E4249C0" w14:textId="1EFA316A" w:rsidR="00CF38BD" w:rsidRPr="00CF38BD" w:rsidRDefault="00CF38BD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-8"/>
          <w:sz w:val="24"/>
          <w:szCs w:val="24"/>
        </w:rPr>
      </w:pPr>
      <w:r w:rsidRPr="00CF38BD">
        <w:rPr>
          <w:rFonts w:ascii="Khmer MEF1" w:hAnsi="Khmer MEF1" w:cs="Khmer MEF1" w:hint="cs"/>
          <w:spacing w:val="-8"/>
          <w:sz w:val="24"/>
          <w:szCs w:val="24"/>
          <w:cs/>
        </w:rPr>
        <w:t>១</w:t>
      </w:r>
      <w:r w:rsidR="00DD5037">
        <w:rPr>
          <w:rFonts w:ascii="Khmer MEF1" w:hAnsi="Khmer MEF1" w:cs="Khmer MEF1" w:hint="cs"/>
          <w:spacing w:val="-8"/>
          <w:sz w:val="24"/>
          <w:szCs w:val="24"/>
          <w:cs/>
        </w:rPr>
        <w:t>៣</w:t>
      </w:r>
      <w:r w:rsidRPr="00CF38BD">
        <w:rPr>
          <w:rFonts w:ascii="Khmer MEF1" w:hAnsi="Khmer MEF1" w:cs="Khmer MEF1" w:hint="cs"/>
          <w:spacing w:val="-8"/>
          <w:sz w:val="24"/>
          <w:szCs w:val="24"/>
          <w:cs/>
        </w:rPr>
        <w:t>-គម្រោងថវិកាប្រចាំឆ្នាំ២០២៣ របស់និយ័តករធានារ៉ាប់រងកម្ពុជា</w:t>
      </w:r>
      <w:r w:rsidR="00DD5037">
        <w:rPr>
          <w:rFonts w:ascii="Khmer MEF1" w:hAnsi="Khmer MEF1" w:cs="Khmer MEF1" w:hint="cs"/>
          <w:spacing w:val="-8"/>
          <w:sz w:val="24"/>
          <w:szCs w:val="24"/>
          <w:cs/>
        </w:rPr>
        <w:t>។</w:t>
      </w:r>
    </w:p>
    <w:p w14:paraId="5014433C" w14:textId="2F6E0284" w:rsidR="00CF38BD" w:rsidRPr="00CF38BD" w:rsidRDefault="00CF38BD" w:rsidP="00CF38BD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-8"/>
          <w:sz w:val="24"/>
          <w:szCs w:val="24"/>
        </w:rPr>
      </w:pPr>
      <w:r w:rsidRPr="00CF38BD">
        <w:rPr>
          <w:rFonts w:ascii="Khmer MEF1" w:hAnsi="Khmer MEF1" w:cs="Khmer MEF1" w:hint="cs"/>
          <w:spacing w:val="-8"/>
          <w:sz w:val="24"/>
          <w:szCs w:val="24"/>
          <w:cs/>
        </w:rPr>
        <w:t>១</w:t>
      </w:r>
      <w:r w:rsidR="00DD5037">
        <w:rPr>
          <w:rFonts w:ascii="Khmer MEF1" w:hAnsi="Khmer MEF1" w:cs="Khmer MEF1" w:hint="cs"/>
          <w:spacing w:val="-8"/>
          <w:sz w:val="24"/>
          <w:szCs w:val="24"/>
          <w:cs/>
        </w:rPr>
        <w:t>៤</w:t>
      </w:r>
      <w:r w:rsidRPr="00CF38BD">
        <w:rPr>
          <w:rFonts w:ascii="Khmer MEF1" w:hAnsi="Khmer MEF1" w:cs="Khmer MEF1" w:hint="cs"/>
          <w:spacing w:val="-8"/>
          <w:sz w:val="24"/>
          <w:szCs w:val="24"/>
          <w:cs/>
        </w:rPr>
        <w:t>-គម្រោងកម្មវិធីចំណូល/ចំណាយថវិកាថ្នាក់ជាតិប្រចាំឆ្នាំ២០២៣ របស់និយ័តករធានារ៉ាប់រងកម្ពុជា។</w:t>
      </w:r>
    </w:p>
    <w:p w14:paraId="4DEA76A3" w14:textId="3E9A8561" w:rsidR="00884848" w:rsidRPr="007852B0" w:rsidRDefault="00884848" w:rsidP="00FB0E0F">
      <w:pPr>
        <w:spacing w:after="0" w:line="211" w:lineRule="auto"/>
        <w:ind w:left="990" w:right="576" w:hanging="270"/>
        <w:jc w:val="both"/>
        <w:rPr>
          <w:rFonts w:ascii="Khmer MEF1" w:hAnsi="Khmer MEF1" w:cs="Khmer MEF1"/>
          <w:spacing w:val="2"/>
          <w:sz w:val="24"/>
          <w:szCs w:val="24"/>
        </w:rPr>
      </w:pPr>
      <w:r>
        <w:rPr>
          <w:rFonts w:ascii="Khmer MEF1" w:hAnsi="Khmer MEF1" w:cs="Khmer MEF1" w:hint="cs"/>
          <w:spacing w:val="2"/>
          <w:sz w:val="24"/>
          <w:szCs w:val="24"/>
          <w:cs/>
        </w:rPr>
        <w:lastRenderedPageBreak/>
        <w:t>១</w:t>
      </w:r>
      <w:r w:rsidR="00DD5037">
        <w:rPr>
          <w:rFonts w:ascii="Khmer MEF1" w:hAnsi="Khmer MEF1" w:cs="Khmer MEF1" w:hint="cs"/>
          <w:spacing w:val="2"/>
          <w:sz w:val="24"/>
          <w:szCs w:val="24"/>
          <w:cs/>
        </w:rPr>
        <w:t>៥</w:t>
      </w:r>
      <w:r w:rsidRPr="007852B0">
        <w:rPr>
          <w:rFonts w:ascii="Khmer MEF1" w:hAnsi="Khmer MEF1" w:cs="Khmer MEF1" w:hint="cs"/>
          <w:spacing w:val="2"/>
          <w:sz w:val="24"/>
          <w:szCs w:val="24"/>
          <w:cs/>
        </w:rPr>
        <w:t>-</w:t>
      </w:r>
      <w:r>
        <w:rPr>
          <w:rFonts w:ascii="Khmer MEF1" w:hAnsi="Khmer MEF1" w:cs="Khmer MEF1" w:hint="cs"/>
          <w:spacing w:val="2"/>
          <w:sz w:val="24"/>
          <w:szCs w:val="24"/>
          <w:cs/>
        </w:rPr>
        <w:t>ឯកសារពាក់ព័ន្ធផ្សេងទៀត។</w:t>
      </w:r>
    </w:p>
    <w:bookmarkEnd w:id="403"/>
    <w:p w14:paraId="153034FB" w14:textId="77777777" w:rsidR="00B5706E" w:rsidRPr="00A07FA5" w:rsidRDefault="00B5706E" w:rsidP="00B5706E">
      <w:pPr>
        <w:spacing w:after="0" w:line="240" w:lineRule="auto"/>
        <w:jc w:val="both"/>
        <w:rPr>
          <w:ins w:id="411" w:author="Sengheak Un" w:date="2022-02-03T09:46:00Z"/>
          <w:rFonts w:ascii="Khmer MEF1" w:hAnsi="Khmer MEF1" w:cs="Khmer MEF1"/>
          <w:sz w:val="6"/>
          <w:szCs w:val="6"/>
          <w:cs/>
          <w:lang w:val="ca-ES"/>
        </w:rPr>
      </w:pPr>
    </w:p>
    <w:p w14:paraId="4A8459B7" w14:textId="7AE89B5F" w:rsidR="00DD5037" w:rsidRPr="005213F8" w:rsidRDefault="00DD5037" w:rsidP="00DD5037">
      <w:pPr>
        <w:pStyle w:val="Heading2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bookmarkStart w:id="412" w:name="_Toc155598486"/>
      <w:bookmarkStart w:id="413" w:name="_Toc156812975"/>
      <w:bookmarkStart w:id="414" w:name="_Hlk155862194"/>
      <w:r w:rsidRPr="005213F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៣.៦</w:t>
      </w:r>
      <w:del w:id="415" w:author="Sengheak Un" w:date="2022-01-03T16:36:00Z">
        <w:r w:rsidRPr="005213F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416" w:author="Uon Rithy" w:date="2022-01-20T15:49:00Z">
              <w:rPr>
                <w:rFonts w:ascii="Khmer MEF1" w:eastAsia="Calibri" w:hAnsi="Khmer MEF1" w:cs="Khmer MEF1"/>
                <w:b/>
                <w:bCs/>
                <w:color w:val="auto"/>
                <w:sz w:val="24"/>
                <w:szCs w:val="24"/>
                <w:cs/>
                <w:lang w:val="ca-ES"/>
              </w:rPr>
            </w:rPrChange>
          </w:rPr>
          <w:delText>៦</w:delText>
        </w:r>
      </w:del>
      <w:r w:rsidRPr="005213F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417" w:author="Uon Rithy" w:date="2022-01-20T15:49:00Z">
            <w:rPr>
              <w:rFonts w:ascii="Khmer MEF1" w:eastAsia="Calibri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</w:rPrChange>
        </w:rPr>
        <w:t>.</w:t>
      </w:r>
      <w:r w:rsidRPr="005213F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ការវាយតម្លៃហានិភ័យ</w:t>
      </w:r>
      <w:bookmarkEnd w:id="412"/>
      <w:bookmarkEnd w:id="413"/>
    </w:p>
    <w:p w14:paraId="5272A1EA" w14:textId="5F4FA23E" w:rsidR="00DD5037" w:rsidRDefault="00DD5037" w:rsidP="00DD5037">
      <w:pPr>
        <w:ind w:firstLine="720"/>
        <w:rPr>
          <w:rFonts w:ascii="Khmer MEF1" w:hAnsi="Khmer MEF1" w:cs="Khmer MEF1"/>
          <w:sz w:val="16"/>
          <w:szCs w:val="24"/>
          <w:lang w:val="ca-ES"/>
        </w:rPr>
      </w:pPr>
      <w:r w:rsidRPr="008C189E">
        <w:rPr>
          <w:rFonts w:ascii="Khmer MEF1" w:hAnsi="Khmer MEF1" w:cs="Khmer MEF1"/>
          <w:sz w:val="16"/>
          <w:szCs w:val="24"/>
          <w:cs/>
          <w:lang w:val="ca-ES"/>
        </w:rPr>
        <w:t>ចំពោះការងារសវនកម្មនៅ</w:t>
      </w:r>
      <w:r w:rsidRPr="00C11459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C11459" w:rsidRPr="00C11459">
        <w:rPr>
          <w:rFonts w:ascii="Khmer MEF1" w:hAnsi="Khmer MEF1" w:cs="Khmer MEF1"/>
          <w:b/>
          <w:bCs/>
          <w:sz w:val="24"/>
          <w:szCs w:val="24"/>
          <w:lang w:val="ca-ES"/>
        </w:rPr>
        <w:t>ន.ធ.ក.</w:t>
      </w:r>
      <w:r w:rsidRPr="008C189E">
        <w:rPr>
          <w:rFonts w:ascii="Khmer MEF1" w:hAnsi="Khmer MEF1" w:cs="Khmer MEF1"/>
          <w:sz w:val="16"/>
          <w:szCs w:val="24"/>
          <w:cs/>
          <w:lang w:val="ca-ES"/>
        </w:rPr>
        <w:t xml:space="preserve"> សវនករត្រូវកំណត់នូវលទ្ធភាព</w:t>
      </w:r>
      <w:r>
        <w:rPr>
          <w:rFonts w:ascii="Khmer MEF1" w:hAnsi="Khmer MEF1" w:cs="Khmer MEF1" w:hint="cs"/>
          <w:sz w:val="16"/>
          <w:szCs w:val="24"/>
          <w:cs/>
          <w:lang w:val="ca-ES"/>
        </w:rPr>
        <w:t>នៃហានិភ័យដែលអាចកើតមានឡើងដូចខាងក្រោម៖</w:t>
      </w:r>
    </w:p>
    <w:bookmarkEnd w:id="414"/>
    <w:p w14:paraId="25D46B05" w14:textId="77777777" w:rsidR="00DD5037" w:rsidRDefault="00DD5037" w:rsidP="00D36716">
      <w:pPr>
        <w:spacing w:after="0" w:line="216" w:lineRule="auto"/>
        <w:ind w:left="720" w:firstLine="720"/>
        <w:jc w:val="both"/>
        <w:rPr>
          <w:rFonts w:ascii="Khmer MEF1" w:hAnsi="Khmer MEF1" w:cs="Khmer MEF1"/>
          <w:spacing w:val="-12"/>
          <w:sz w:val="24"/>
          <w:szCs w:val="24"/>
        </w:rPr>
      </w:pPr>
      <w:r w:rsidRPr="00AB22F4">
        <w:rPr>
          <w:rFonts w:ascii="Khmer MEF1" w:hAnsi="Khmer MEF1" w:cs="Khmer MEF1" w:hint="cs"/>
          <w:b/>
          <w:bCs/>
          <w:spacing w:val="-12"/>
          <w:sz w:val="24"/>
          <w:szCs w:val="24"/>
          <w:cs/>
          <w:lang w:val="ca-ES"/>
        </w:rPr>
        <w:t>ប្រធានបទទី១</w:t>
      </w:r>
      <w:r w:rsidRPr="00AB22F4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ab/>
      </w:r>
      <w:r w:rsidRPr="00AB22F4">
        <w:rPr>
          <w:rFonts w:ascii="Khmer MEF1" w:hAnsi="Khmer MEF1" w:cs="Khmer MEF1" w:hint="cs"/>
          <w:b/>
          <w:bCs/>
          <w:spacing w:val="-12"/>
          <w:sz w:val="24"/>
          <w:szCs w:val="24"/>
          <w:cs/>
          <w:lang w:val="ca-ES"/>
        </w:rPr>
        <w:t xml:space="preserve">៖ </w:t>
      </w:r>
      <w:r w:rsidRPr="00AB22F4">
        <w:rPr>
          <w:rFonts w:ascii="Khmer MEF1" w:hAnsi="Khmer MEF1" w:cs="Khmer MEF1" w:hint="cs"/>
          <w:spacing w:val="-12"/>
          <w:sz w:val="24"/>
          <w:szCs w:val="24"/>
          <w:cs/>
        </w:rPr>
        <w:t>លិខិតបទដ្ឋានគតិយុត្តស្ដីពីលក្ខខណ្ឌនិងនីតិវិធីនៃការផ្អាក និងបញ្ចប់កិច្ចសន្យាធានា</w:t>
      </w:r>
    </w:p>
    <w:p w14:paraId="611A5596" w14:textId="77777777" w:rsidR="00DD5037" w:rsidRPr="00385ECC" w:rsidRDefault="00DD5037" w:rsidP="00D36716">
      <w:pPr>
        <w:spacing w:after="0" w:line="216" w:lineRule="auto"/>
        <w:ind w:left="720" w:firstLine="243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sz w:val="24"/>
          <w:szCs w:val="24"/>
          <w:cs/>
        </w:rPr>
        <w:t>រ៉ាប់រង។</w:t>
      </w:r>
    </w:p>
    <w:p w14:paraId="4A52533A" w14:textId="77777777" w:rsidR="00DD5037" w:rsidRPr="00AB22F4" w:rsidRDefault="00DD5037" w:rsidP="00DD5037">
      <w:pPr>
        <w:spacing w:after="0" w:line="216" w:lineRule="auto"/>
        <w:ind w:left="720"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AB22F4">
        <w:rPr>
          <w:rFonts w:ascii="Khmer MEF1" w:hAnsi="Khmer MEF1" w:cs="Khmer MEF1" w:hint="cs"/>
          <w:b/>
          <w:bCs/>
          <w:spacing w:val="6"/>
          <w:sz w:val="24"/>
          <w:szCs w:val="24"/>
          <w:cs/>
          <w:lang w:val="ca-ES"/>
        </w:rPr>
        <w:t>ហានិភ័យ</w:t>
      </w:r>
      <w:r w:rsidRPr="00AB22F4">
        <w:rPr>
          <w:rFonts w:ascii="Khmer MEF1" w:hAnsi="Khmer MEF1" w:cs="Khmer MEF1"/>
          <w:b/>
          <w:bCs/>
          <w:spacing w:val="6"/>
          <w:sz w:val="24"/>
          <w:szCs w:val="24"/>
          <w:cs/>
          <w:lang w:val="ca-ES"/>
        </w:rPr>
        <w:tab/>
      </w:r>
      <w:r w:rsidRPr="00AB22F4">
        <w:rPr>
          <w:rFonts w:ascii="Khmer MEF1" w:hAnsi="Khmer MEF1" w:cs="Khmer MEF1" w:hint="cs"/>
          <w:b/>
          <w:bCs/>
          <w:spacing w:val="6"/>
          <w:sz w:val="24"/>
          <w:szCs w:val="24"/>
          <w:cs/>
          <w:lang w:val="ca-ES"/>
        </w:rPr>
        <w:t xml:space="preserve">៖ </w:t>
      </w:r>
      <w:r w:rsidRPr="00AB22F4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ការរៀបចំ</w:t>
      </w:r>
      <w:r w:rsidRPr="00AB22F4">
        <w:rPr>
          <w:rFonts w:ascii="Khmer MEF1" w:hAnsi="Khmer MEF1" w:cs="Khmer MEF1" w:hint="cs"/>
          <w:spacing w:val="6"/>
          <w:sz w:val="24"/>
          <w:szCs w:val="24"/>
          <w:cs/>
        </w:rPr>
        <w:t>លិខិតបទដ្ឋានគតិយុត្តស្ដីពីលក្ខខណ្ឌនិងនីតិវិធីនៃការផ្អាក និងបញ្ចប់</w:t>
      </w:r>
    </w:p>
    <w:p w14:paraId="534FBBF3" w14:textId="77777777" w:rsidR="00DD5037" w:rsidRPr="00AB22F4" w:rsidRDefault="00DD5037" w:rsidP="00DD5037">
      <w:pPr>
        <w:spacing w:after="0" w:line="216" w:lineRule="auto"/>
        <w:ind w:left="720" w:firstLine="2430"/>
        <w:jc w:val="both"/>
        <w:rPr>
          <w:rFonts w:ascii="Khmer MEF1" w:hAnsi="Khmer MEF1" w:cs="Khmer MEF1"/>
          <w:spacing w:val="-6"/>
          <w:sz w:val="24"/>
          <w:szCs w:val="24"/>
          <w:lang w:val="ca-ES"/>
        </w:rPr>
      </w:pPr>
      <w:r w:rsidRPr="00AB22F4">
        <w:rPr>
          <w:rFonts w:ascii="Khmer MEF1" w:hAnsi="Khmer MEF1" w:cs="Khmer MEF1" w:hint="cs"/>
          <w:spacing w:val="-6"/>
          <w:sz w:val="24"/>
          <w:szCs w:val="24"/>
          <w:cs/>
        </w:rPr>
        <w:t>កិច្ចសន្យាធានារ៉ាប់រង</w:t>
      </w:r>
      <w:r w:rsidRPr="00AB22F4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អាចពុំទាន់អនុលោមស្របតាម</w:t>
      </w:r>
      <w:r w:rsidRPr="00AB22F4">
        <w:rPr>
          <w:rFonts w:ascii="Khmer MEF1" w:eastAsiaTheme="minorHAnsi" w:hAnsi="Khmer MEF1" w:cs="Khmer MEF1" w:hint="cs"/>
          <w:spacing w:val="-6"/>
          <w:sz w:val="24"/>
          <w:szCs w:val="24"/>
          <w:cs/>
          <w:lang w:val="en-GB"/>
        </w:rPr>
        <w:t>ច្បាប់ និងបទប្បញ្ញត្តិជាធរមាន</w:t>
      </w:r>
    </w:p>
    <w:p w14:paraId="34EA37FD" w14:textId="77777777" w:rsidR="00DD5037" w:rsidRPr="00AB22F4" w:rsidRDefault="00DD5037" w:rsidP="00DD5037">
      <w:pPr>
        <w:spacing w:after="0" w:line="216" w:lineRule="auto"/>
        <w:ind w:left="720" w:firstLine="720"/>
        <w:jc w:val="both"/>
        <w:rPr>
          <w:rFonts w:ascii="Khmer MEF1" w:hAnsi="Khmer MEF1" w:cs="Khmer MEF1"/>
          <w:sz w:val="24"/>
          <w:szCs w:val="24"/>
        </w:rPr>
      </w:pPr>
      <w:r w:rsidRPr="00AB22F4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ប្រធានបទទី២</w:t>
      </w:r>
      <w:r w:rsidRPr="00AB22F4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AB22F4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៖ </w:t>
      </w:r>
      <w:r w:rsidRPr="00AB22F4">
        <w:rPr>
          <w:rFonts w:ascii="Khmer MEF1" w:hAnsi="Khmer MEF1" w:cs="Khmer MEF1" w:hint="cs"/>
          <w:sz w:val="24"/>
          <w:szCs w:val="24"/>
          <w:cs/>
        </w:rPr>
        <w:t>លិខិតបទដ្ឋានគតិយុត្តស្ដីពីនីតិវិធីនៃការដោះស្រាយសំណងចំពោះការធានារ៉ាប់រង</w:t>
      </w:r>
    </w:p>
    <w:p w14:paraId="1872AF2B" w14:textId="77777777" w:rsidR="00DD5037" w:rsidRPr="00385ECC" w:rsidRDefault="00DD5037" w:rsidP="00DD5037">
      <w:pPr>
        <w:spacing w:after="0" w:line="216" w:lineRule="auto"/>
        <w:ind w:left="720" w:firstLine="243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spacing w:val="-6"/>
          <w:sz w:val="24"/>
          <w:szCs w:val="24"/>
          <w:cs/>
        </w:rPr>
        <w:t>ភារៈទទួលខុសត្រូវយានយន្ត</w:t>
      </w:r>
    </w:p>
    <w:p w14:paraId="02B6B853" w14:textId="77777777" w:rsidR="00DD5037" w:rsidRPr="00AB22F4" w:rsidRDefault="00DD5037" w:rsidP="00DD5037">
      <w:pPr>
        <w:spacing w:after="0" w:line="216" w:lineRule="auto"/>
        <w:ind w:left="720" w:firstLine="720"/>
        <w:jc w:val="both"/>
        <w:rPr>
          <w:rFonts w:ascii="Khmer MEF1" w:hAnsi="Khmer MEF1" w:cs="Khmer MEF1"/>
          <w:spacing w:val="2"/>
          <w:sz w:val="24"/>
          <w:szCs w:val="24"/>
        </w:rPr>
      </w:pPr>
      <w:r w:rsidRPr="00AB22F4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/>
        </w:rPr>
        <w:t>ហានិភ័យ</w:t>
      </w:r>
      <w:r w:rsidRPr="00AB22F4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ab/>
      </w:r>
      <w:r w:rsidRPr="00AB22F4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/>
        </w:rPr>
        <w:t>៖</w:t>
      </w:r>
      <w:r w:rsidRPr="00AB22F4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ការរៀបចំ</w:t>
      </w:r>
      <w:r w:rsidRPr="00AB22F4">
        <w:rPr>
          <w:rFonts w:ascii="Khmer MEF1" w:hAnsi="Khmer MEF1" w:cs="Khmer MEF1" w:hint="cs"/>
          <w:spacing w:val="2"/>
          <w:sz w:val="24"/>
          <w:szCs w:val="24"/>
          <w:cs/>
        </w:rPr>
        <w:t>លិខិតបទដ្ឋានគតិយុត្តស្ដីពីនីតិវិធីនៃការដោះស្រាយសំណងចំពោះការ</w:t>
      </w:r>
    </w:p>
    <w:p w14:paraId="36CA085E" w14:textId="77777777" w:rsidR="00DD5037" w:rsidRPr="00385ECC" w:rsidRDefault="00DD5037" w:rsidP="00DD5037">
      <w:pPr>
        <w:spacing w:after="0" w:line="216" w:lineRule="auto"/>
        <w:ind w:left="3150"/>
        <w:jc w:val="both"/>
        <w:rPr>
          <w:rFonts w:ascii="Khmer MEF1" w:eastAsiaTheme="minorHAnsi" w:hAnsi="Khmer MEF1" w:cs="Khmer MEF1"/>
          <w:spacing w:val="10"/>
          <w:sz w:val="24"/>
          <w:szCs w:val="24"/>
          <w:lang w:val="en-GB"/>
        </w:rPr>
      </w:pPr>
      <w:r w:rsidRPr="007F35F6">
        <w:rPr>
          <w:rFonts w:ascii="Khmer MEF1" w:hAnsi="Khmer MEF1" w:cs="Khmer MEF1" w:hint="cs"/>
          <w:spacing w:val="2"/>
          <w:sz w:val="24"/>
          <w:szCs w:val="24"/>
          <w:cs/>
        </w:rPr>
        <w:t>ធានារ៉ាប់រងភារៈទទួលខុសត្រូវយានយន្ត</w:t>
      </w:r>
      <w:r w:rsidRPr="007F35F6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អាចពុំទាន់អនុលោមស្របតាម</w:t>
      </w:r>
      <w:r w:rsidRPr="007F35F6">
        <w:rPr>
          <w:rFonts w:ascii="Khmer MEF1" w:eastAsiaTheme="minorHAnsi" w:hAnsi="Khmer MEF1" w:cs="Khmer MEF1" w:hint="cs"/>
          <w:spacing w:val="2"/>
          <w:sz w:val="24"/>
          <w:szCs w:val="24"/>
          <w:cs/>
          <w:lang w:val="en-GB"/>
        </w:rPr>
        <w:t>ច្បាប់</w:t>
      </w:r>
      <w:r w:rsidRPr="00AB22F4">
        <w:rPr>
          <w:rFonts w:ascii="Khmer MEF1" w:eastAsiaTheme="minorHAnsi" w:hAnsi="Khmer MEF1" w:cs="Khmer MEF1" w:hint="cs"/>
          <w:sz w:val="24"/>
          <w:szCs w:val="24"/>
          <w:cs/>
          <w:lang w:val="en-GB"/>
        </w:rPr>
        <w:t xml:space="preserve"> និង</w:t>
      </w:r>
      <w:r w:rsidRPr="00385ECC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បទប្បញ្ញត្តិជាធរមាន</w:t>
      </w:r>
    </w:p>
    <w:p w14:paraId="7FAFCB2C" w14:textId="77777777" w:rsidR="00DD5037" w:rsidRPr="007F35F6" w:rsidRDefault="00DD5037" w:rsidP="00DD5037">
      <w:pPr>
        <w:spacing w:after="0" w:line="216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</w:t>
      </w:r>
      <w:r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ធានបទទី៣</w:t>
      </w:r>
      <w:r w:rsidRPr="007F35F6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7F35F6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7F35F6">
        <w:rPr>
          <w:rFonts w:ascii="Khmer MEF1" w:hAnsi="Khmer MEF1" w:cs="Khmer MEF1"/>
          <w:sz w:val="24"/>
          <w:szCs w:val="24"/>
          <w:cs/>
        </w:rPr>
        <w:t>ការរៀបចំអនុក្រឹត្យស្តីពីការធានារ៉ាប់រងខ្នាតតូច</w:t>
      </w:r>
    </w:p>
    <w:p w14:paraId="42438797" w14:textId="42359053" w:rsidR="007F35F6" w:rsidRPr="007008A3" w:rsidRDefault="00D71653" w:rsidP="00D71653">
      <w:pPr>
        <w:spacing w:after="0" w:line="216" w:lineRule="auto"/>
        <w:ind w:left="720"/>
        <w:jc w:val="both"/>
        <w:rPr>
          <w:rFonts w:ascii="Khmer MEF1" w:eastAsiaTheme="minorHAnsi" w:hAnsi="Khmer MEF1" w:cs="Khmer MEF1"/>
          <w:spacing w:val="6"/>
          <w:sz w:val="24"/>
          <w:szCs w:val="24"/>
          <w:lang w:val="en-GB"/>
        </w:rPr>
      </w:pPr>
      <w:r w:rsidRPr="007F35F6">
        <w:rPr>
          <w:rFonts w:ascii="Khmer MEF1" w:hAnsi="Khmer MEF1" w:cs="Khmer MEF1" w:hint="cs"/>
          <w:b/>
          <w:bCs/>
          <w:spacing w:val="-16"/>
          <w:sz w:val="24"/>
          <w:szCs w:val="24"/>
          <w:cs/>
          <w:lang w:val="ca-ES"/>
        </w:rPr>
        <w:t xml:space="preserve">     </w:t>
      </w:r>
      <w:r w:rsidRPr="007F35F6">
        <w:rPr>
          <w:rFonts w:ascii="Khmer MEF1" w:hAnsi="Khmer MEF1" w:cs="Khmer MEF1" w:hint="cs"/>
          <w:b/>
          <w:bCs/>
          <w:spacing w:val="-12"/>
          <w:sz w:val="24"/>
          <w:szCs w:val="24"/>
          <w:cs/>
          <w:lang w:val="ca-ES"/>
        </w:rPr>
        <w:t xml:space="preserve">  </w:t>
      </w:r>
      <w:r w:rsidRPr="007008A3">
        <w:rPr>
          <w:rFonts w:ascii="Khmer MEF1" w:hAnsi="Khmer MEF1" w:cs="Khmer MEF1" w:hint="cs"/>
          <w:b/>
          <w:bCs/>
          <w:spacing w:val="6"/>
          <w:sz w:val="24"/>
          <w:szCs w:val="24"/>
          <w:cs/>
          <w:lang w:val="ca-ES"/>
        </w:rPr>
        <w:t xml:space="preserve">     </w:t>
      </w:r>
      <w:r w:rsidR="00DD5037" w:rsidRPr="007008A3">
        <w:rPr>
          <w:rFonts w:ascii="Khmer MEF1" w:hAnsi="Khmer MEF1" w:cs="Khmer MEF1" w:hint="cs"/>
          <w:b/>
          <w:bCs/>
          <w:spacing w:val="6"/>
          <w:sz w:val="24"/>
          <w:szCs w:val="24"/>
          <w:cs/>
          <w:lang w:val="ca-ES"/>
        </w:rPr>
        <w:t>ហានិភ័យ</w:t>
      </w:r>
      <w:r w:rsidR="00DD5037" w:rsidRPr="007008A3">
        <w:rPr>
          <w:rFonts w:ascii="Khmer MEF1" w:hAnsi="Khmer MEF1" w:cs="Khmer MEF1"/>
          <w:b/>
          <w:bCs/>
          <w:spacing w:val="6"/>
          <w:sz w:val="24"/>
          <w:szCs w:val="24"/>
          <w:cs/>
          <w:lang w:val="ca-ES"/>
        </w:rPr>
        <w:tab/>
      </w:r>
      <w:r w:rsidR="00DD5037" w:rsidRPr="007008A3">
        <w:rPr>
          <w:rFonts w:ascii="Khmer MEF1" w:hAnsi="Khmer MEF1" w:cs="Khmer MEF1" w:hint="cs"/>
          <w:b/>
          <w:bCs/>
          <w:spacing w:val="6"/>
          <w:sz w:val="24"/>
          <w:szCs w:val="24"/>
          <w:cs/>
          <w:lang w:val="ca-ES"/>
        </w:rPr>
        <w:t>៖</w:t>
      </w:r>
      <w:r w:rsidR="00DD5037" w:rsidRPr="007008A3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 xml:space="preserve"> ការរៀបចំ</w:t>
      </w:r>
      <w:r w:rsidR="00DD5037" w:rsidRPr="007008A3">
        <w:rPr>
          <w:rFonts w:ascii="Khmer MEF1" w:hAnsi="Khmer MEF1" w:cs="Khmer MEF1"/>
          <w:spacing w:val="6"/>
          <w:sz w:val="24"/>
          <w:szCs w:val="24"/>
          <w:cs/>
        </w:rPr>
        <w:t>អនុក្រឹត្យស្តីពីការធានារ៉ាប់រងខ្នាតតូច</w:t>
      </w:r>
      <w:r w:rsidR="00DD5037" w:rsidRPr="007008A3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អាចពុំទាន់</w:t>
      </w:r>
      <w:r w:rsidR="00DD5037" w:rsidRPr="007008A3">
        <w:rPr>
          <w:rFonts w:ascii="Khmer MEF1" w:eastAsiaTheme="minorHAnsi" w:hAnsi="Khmer MEF1" w:cs="Khmer MEF1" w:hint="cs"/>
          <w:spacing w:val="6"/>
          <w:sz w:val="24"/>
          <w:szCs w:val="24"/>
          <w:cs/>
          <w:lang w:val="en-GB"/>
        </w:rPr>
        <w:t>បានរៀបចំ</w:t>
      </w:r>
      <w:r w:rsidRPr="007008A3">
        <w:rPr>
          <w:rFonts w:ascii="Khmer MEF1" w:eastAsiaTheme="minorHAnsi" w:hAnsi="Khmer MEF1" w:cs="Khmer MEF1" w:hint="cs"/>
          <w:spacing w:val="6"/>
          <w:sz w:val="24"/>
          <w:szCs w:val="24"/>
          <w:cs/>
          <w:lang w:val="en-GB"/>
        </w:rPr>
        <w:t>ស្របតាម</w:t>
      </w:r>
    </w:p>
    <w:p w14:paraId="4197AE03" w14:textId="5B4A08E1" w:rsidR="00D71653" w:rsidRPr="007F35F6" w:rsidRDefault="00D71653" w:rsidP="007F35F6">
      <w:pPr>
        <w:spacing w:after="0" w:line="216" w:lineRule="auto"/>
        <w:ind w:left="720" w:firstLine="2430"/>
        <w:jc w:val="both"/>
        <w:rPr>
          <w:rFonts w:ascii="Khmer MEF1" w:eastAsiaTheme="minorHAnsi" w:hAnsi="Khmer MEF1" w:cs="Khmer MEF1"/>
          <w:spacing w:val="10"/>
          <w:sz w:val="24"/>
          <w:szCs w:val="24"/>
          <w:lang w:val="en-GB"/>
        </w:rPr>
      </w:pPr>
      <w:r w:rsidRPr="007F35F6">
        <w:rPr>
          <w:rFonts w:ascii="Khmer MEF1" w:eastAsiaTheme="minorHAnsi" w:hAnsi="Khmer MEF1" w:cs="Khmer MEF1" w:hint="cs"/>
          <w:sz w:val="24"/>
          <w:szCs w:val="24"/>
          <w:cs/>
          <w:lang w:val="en-GB"/>
        </w:rPr>
        <w:t>ផែនការ</w:t>
      </w:r>
      <w:r w:rsidRPr="007F35F6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សកម្មភាព</w:t>
      </w:r>
      <w:bookmarkStart w:id="418" w:name="_Hlk156303633"/>
      <w:r w:rsidRPr="007F35F6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 xml:space="preserve">លម្អិតប្រចាំឆ្នាំ២០២៣ </w:t>
      </w:r>
      <w:bookmarkEnd w:id="418"/>
    </w:p>
    <w:p w14:paraId="215E450C" w14:textId="72FB7943" w:rsidR="00DD5037" w:rsidRPr="007F35F6" w:rsidRDefault="00DD5037" w:rsidP="00D71653">
      <w:pPr>
        <w:spacing w:after="0" w:line="216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ប្រធានបទទី៤</w:t>
      </w:r>
      <w:r w:rsidRPr="007F35F6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7F35F6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7F35F6">
        <w:rPr>
          <w:rFonts w:ascii="Khmer MEF1" w:hAnsi="Khmer MEF1" w:cs="Khmer MEF1" w:hint="cs"/>
          <w:spacing w:val="10"/>
          <w:sz w:val="24"/>
          <w:szCs w:val="24"/>
          <w:cs/>
          <w:lang w:val="en-GB"/>
        </w:rPr>
        <w:t>ការរៀបចំប្រកាសស្តីពីអភិបាលកិច្ចក្រុមហ៊ុនធានារ៉ាប់រង</w:t>
      </w:r>
    </w:p>
    <w:p w14:paraId="70D0A0F8" w14:textId="77777777" w:rsidR="007F35F6" w:rsidRPr="007F35F6" w:rsidRDefault="00D71653" w:rsidP="00D71653">
      <w:pPr>
        <w:spacing w:after="0" w:line="216" w:lineRule="auto"/>
        <w:ind w:left="720"/>
        <w:jc w:val="both"/>
        <w:rPr>
          <w:rFonts w:ascii="Khmer MEF1" w:eastAsiaTheme="minorHAnsi" w:hAnsi="Khmer MEF1" w:cs="Khmer MEF1"/>
          <w:spacing w:val="-10"/>
          <w:sz w:val="24"/>
          <w:szCs w:val="24"/>
          <w:lang w:val="en-GB"/>
        </w:rPr>
      </w:pPr>
      <w:r w:rsidRPr="007F35F6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 xml:space="preserve">            </w:t>
      </w:r>
      <w:r w:rsidR="00DD5037" w:rsidRPr="007F35F6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>ហានិភ័យ</w:t>
      </w:r>
      <w:r w:rsidR="00DD5037" w:rsidRPr="007F35F6">
        <w:rPr>
          <w:rFonts w:ascii="Khmer MEF1" w:hAnsi="Khmer MEF1" w:cs="Khmer MEF1"/>
          <w:b/>
          <w:bCs/>
          <w:spacing w:val="-10"/>
          <w:sz w:val="24"/>
          <w:szCs w:val="24"/>
          <w:cs/>
          <w:lang w:val="ca-ES"/>
        </w:rPr>
        <w:tab/>
      </w:r>
      <w:r w:rsidR="00DD5037" w:rsidRPr="007F35F6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>៖</w:t>
      </w:r>
      <w:r w:rsidR="00DD5037" w:rsidRPr="007F35F6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 ការរៀបចំ</w:t>
      </w:r>
      <w:r w:rsidR="00DD5037" w:rsidRPr="007F35F6">
        <w:rPr>
          <w:rFonts w:ascii="Khmer MEF1" w:hAnsi="Khmer MEF1" w:cs="Khmer MEF1" w:hint="cs"/>
          <w:spacing w:val="-10"/>
          <w:sz w:val="24"/>
          <w:szCs w:val="24"/>
          <w:cs/>
          <w:lang w:val="en-GB"/>
        </w:rPr>
        <w:t>ប្រកាសស្តីពីអភិបាលកិច្ចក្រុមហ៊ុនធានារ៉ាប់រងប</w:t>
      </w:r>
      <w:r w:rsidR="00DD5037" w:rsidRPr="007F35F6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អាចពុំទាន់</w:t>
      </w:r>
      <w:r w:rsidR="00DD5037" w:rsidRPr="007F35F6">
        <w:rPr>
          <w:rFonts w:ascii="Khmer MEF1" w:eastAsiaTheme="minorHAnsi" w:hAnsi="Khmer MEF1" w:cs="Khmer MEF1" w:hint="cs"/>
          <w:spacing w:val="-10"/>
          <w:sz w:val="24"/>
          <w:szCs w:val="24"/>
          <w:cs/>
          <w:lang w:val="en-GB"/>
        </w:rPr>
        <w:t>បាន</w:t>
      </w:r>
      <w:r w:rsidRPr="007F35F6">
        <w:rPr>
          <w:rFonts w:ascii="Khmer MEF1" w:eastAsiaTheme="minorHAnsi" w:hAnsi="Khmer MEF1" w:cs="Khmer MEF1" w:hint="cs"/>
          <w:spacing w:val="-10"/>
          <w:sz w:val="24"/>
          <w:szCs w:val="24"/>
          <w:cs/>
          <w:lang w:val="en-GB"/>
        </w:rPr>
        <w:t>រៀបចំស្រប</w:t>
      </w:r>
      <w:r w:rsidR="007F35F6" w:rsidRPr="007F35F6">
        <w:rPr>
          <w:rFonts w:ascii="Khmer MEF1" w:eastAsiaTheme="minorHAnsi" w:hAnsi="Khmer MEF1" w:cs="Khmer MEF1" w:hint="cs"/>
          <w:spacing w:val="-10"/>
          <w:sz w:val="24"/>
          <w:szCs w:val="24"/>
          <w:cs/>
          <w:lang w:val="en-GB"/>
        </w:rPr>
        <w:t xml:space="preserve"> </w:t>
      </w:r>
    </w:p>
    <w:p w14:paraId="297E1AED" w14:textId="0383C2B1" w:rsidR="00D71653" w:rsidRPr="007F35F6" w:rsidRDefault="00D71653" w:rsidP="007F35F6">
      <w:pPr>
        <w:spacing w:after="0" w:line="216" w:lineRule="auto"/>
        <w:ind w:left="720" w:firstLine="2430"/>
        <w:jc w:val="both"/>
        <w:rPr>
          <w:rFonts w:ascii="Khmer MEF1" w:eastAsiaTheme="minorHAnsi" w:hAnsi="Khmer MEF1" w:cs="Khmer MEF1"/>
          <w:spacing w:val="10"/>
          <w:sz w:val="24"/>
          <w:szCs w:val="24"/>
          <w:lang w:val="en-GB"/>
        </w:rPr>
      </w:pPr>
      <w:r w:rsidRPr="007F35F6">
        <w:rPr>
          <w:rFonts w:ascii="Khmer MEF1" w:eastAsiaTheme="minorHAnsi" w:hAnsi="Khmer MEF1" w:cs="Khmer MEF1" w:hint="cs"/>
          <w:sz w:val="24"/>
          <w:szCs w:val="24"/>
          <w:cs/>
          <w:lang w:val="en-GB"/>
        </w:rPr>
        <w:t>តាមផែនការ</w:t>
      </w:r>
      <w:r w:rsidRPr="007F35F6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 xml:space="preserve">សកម្មភាពលម្អិតប្រចាំឆ្នាំ២០២៣ </w:t>
      </w:r>
    </w:p>
    <w:p w14:paraId="7EF5408D" w14:textId="65DBBC74" w:rsidR="00DD5037" w:rsidRPr="00385ECC" w:rsidRDefault="00DD5037" w:rsidP="00D71653">
      <w:pPr>
        <w:spacing w:after="0" w:line="216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ប្រធានបទទី៥</w:t>
      </w:r>
      <w:r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85ECC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85ECC">
        <w:rPr>
          <w:rFonts w:ascii="Khmer MEF1" w:hAnsi="Khmer MEF1" w:cs="Khmer MEF1" w:hint="cs"/>
          <w:spacing w:val="10"/>
          <w:sz w:val="24"/>
          <w:szCs w:val="24"/>
          <w:cs/>
          <w:lang w:val="en-GB"/>
        </w:rPr>
        <w:t>ការរៀបចំប្រកាសស្តីពីការធានារ៉ាប់រងបន្ត</w:t>
      </w:r>
    </w:p>
    <w:p w14:paraId="580F81C6" w14:textId="61BA79CE" w:rsidR="007F35F6" w:rsidRPr="007F35F6" w:rsidRDefault="00DD5037" w:rsidP="007F35F6">
      <w:pPr>
        <w:spacing w:after="0" w:line="216" w:lineRule="auto"/>
        <w:ind w:left="2880" w:hanging="1440"/>
        <w:jc w:val="both"/>
        <w:rPr>
          <w:rFonts w:ascii="Khmer MEF1" w:eastAsiaTheme="minorHAnsi" w:hAnsi="Khmer MEF1" w:cs="Khmer MEF1"/>
          <w:sz w:val="24"/>
          <w:szCs w:val="24"/>
          <w:lang w:val="en-GB"/>
        </w:rPr>
      </w:pPr>
      <w:r w:rsidRPr="00A50803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ហានិភ័</w:t>
      </w:r>
      <w:r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យ</w:t>
      </w:r>
      <w:r w:rsidR="007F35F6"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r w:rsidR="007F35F6" w:rsidRPr="007F35F6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="007F35F6"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r w:rsidRPr="007F35F6">
        <w:rPr>
          <w:rFonts w:ascii="Khmer MEF1" w:hAnsi="Khmer MEF1" w:cs="Khmer MEF1" w:hint="cs"/>
          <w:sz w:val="24"/>
          <w:szCs w:val="24"/>
          <w:cs/>
          <w:lang w:val="en-GB"/>
        </w:rPr>
        <w:t>ការរៀបចំប្រកាសស្តីពីការធានារ៉ាប់រងបន្ត</w:t>
      </w:r>
      <w:r w:rsidRPr="007F35F6">
        <w:rPr>
          <w:rFonts w:ascii="Khmer MEF1" w:hAnsi="Khmer MEF1" w:cs="Khmer MEF1" w:hint="cs"/>
          <w:sz w:val="24"/>
          <w:szCs w:val="24"/>
          <w:cs/>
          <w:lang w:val="ca-ES"/>
        </w:rPr>
        <w:t>អាចពុំទាន់</w:t>
      </w:r>
      <w:r w:rsidRPr="007F35F6">
        <w:rPr>
          <w:rFonts w:ascii="Khmer MEF1" w:eastAsiaTheme="minorHAnsi" w:hAnsi="Khmer MEF1" w:cs="Khmer MEF1" w:hint="cs"/>
          <w:sz w:val="24"/>
          <w:szCs w:val="24"/>
          <w:cs/>
          <w:lang w:val="en-GB"/>
        </w:rPr>
        <w:t>បាន</w:t>
      </w:r>
      <w:r w:rsidR="00D662A8" w:rsidRPr="007F35F6">
        <w:rPr>
          <w:rFonts w:ascii="Khmer MEF1" w:eastAsiaTheme="minorHAnsi" w:hAnsi="Khmer MEF1" w:cs="Khmer MEF1" w:hint="cs"/>
          <w:sz w:val="24"/>
          <w:szCs w:val="24"/>
          <w:cs/>
          <w:lang w:val="en-GB"/>
        </w:rPr>
        <w:t>រៀបចំស្របតាមផែនការ</w:t>
      </w:r>
    </w:p>
    <w:p w14:paraId="58887A56" w14:textId="2FBF3286" w:rsidR="00D662A8" w:rsidRPr="007F35F6" w:rsidRDefault="00D662A8" w:rsidP="007F35F6">
      <w:pPr>
        <w:spacing w:after="0" w:line="216" w:lineRule="auto"/>
        <w:ind w:left="3060" w:firstLine="90"/>
        <w:jc w:val="both"/>
        <w:rPr>
          <w:rFonts w:ascii="Khmer MEF1" w:eastAsiaTheme="minorHAnsi" w:hAnsi="Khmer MEF1" w:cs="Khmer MEF1"/>
          <w:spacing w:val="10"/>
          <w:sz w:val="24"/>
          <w:szCs w:val="24"/>
          <w:lang w:val="en-GB"/>
        </w:rPr>
      </w:pPr>
      <w:r w:rsidRPr="007F35F6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 xml:space="preserve">សកម្មភាពលម្អិតប្រចាំឆ្នាំ២០២៣ </w:t>
      </w:r>
    </w:p>
    <w:p w14:paraId="63931B6F" w14:textId="06CA22DE" w:rsidR="00DD5037" w:rsidRPr="007F35F6" w:rsidRDefault="00DD5037" w:rsidP="00D662A8">
      <w:pPr>
        <w:spacing w:after="0" w:line="216" w:lineRule="auto"/>
        <w:ind w:left="720" w:firstLine="720"/>
        <w:jc w:val="both"/>
        <w:rPr>
          <w:rFonts w:ascii="Khmer MEF1" w:hAnsi="Khmer MEF1" w:cs="Khmer MEF1"/>
          <w:spacing w:val="10"/>
          <w:sz w:val="24"/>
          <w:szCs w:val="24"/>
          <w:lang w:val="en-GB"/>
        </w:rPr>
      </w:pPr>
      <w:r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ប្រធានបទទី៦</w:t>
      </w:r>
      <w:r w:rsidRPr="007F35F6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7F35F6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7F35F6">
        <w:rPr>
          <w:rFonts w:ascii="Khmer MEF1" w:hAnsi="Khmer MEF1" w:cs="Khmer MEF1" w:hint="cs"/>
          <w:spacing w:val="10"/>
          <w:sz w:val="24"/>
          <w:szCs w:val="24"/>
          <w:cs/>
          <w:lang w:val="en-GB"/>
        </w:rPr>
        <w:t>ការរៀបចំឯកសារពាក់ព័ន្ធនឹងក្រមសីលធម៌វិជ្ជាជីវៈជើងសាធានារ៉ាប់រង</w:t>
      </w:r>
    </w:p>
    <w:p w14:paraId="1D9069E3" w14:textId="77777777" w:rsidR="00DD5037" w:rsidRPr="007F35F6" w:rsidRDefault="00DD5037" w:rsidP="00DD5037">
      <w:pPr>
        <w:spacing w:after="0" w:line="216" w:lineRule="auto"/>
        <w:ind w:left="720" w:firstLine="720"/>
        <w:jc w:val="both"/>
        <w:rPr>
          <w:rFonts w:ascii="Khmer MEF1" w:eastAsiaTheme="minorHAnsi" w:hAnsi="Khmer MEF1" w:cs="Khmer MEF1"/>
          <w:spacing w:val="-14"/>
          <w:sz w:val="24"/>
          <w:szCs w:val="24"/>
          <w:lang w:val="en-GB"/>
        </w:rPr>
      </w:pPr>
      <w:r w:rsidRPr="007F35F6">
        <w:rPr>
          <w:rFonts w:ascii="Khmer MEF1" w:hAnsi="Khmer MEF1" w:cs="Khmer MEF1" w:hint="cs"/>
          <w:b/>
          <w:bCs/>
          <w:spacing w:val="-14"/>
          <w:sz w:val="24"/>
          <w:szCs w:val="24"/>
          <w:cs/>
          <w:lang w:val="ca-ES"/>
        </w:rPr>
        <w:t>ហានិភ័យ</w:t>
      </w:r>
      <w:r w:rsidRPr="007F35F6">
        <w:rPr>
          <w:rFonts w:ascii="Khmer MEF1" w:hAnsi="Khmer MEF1" w:cs="Khmer MEF1"/>
          <w:b/>
          <w:bCs/>
          <w:spacing w:val="-14"/>
          <w:sz w:val="24"/>
          <w:szCs w:val="24"/>
          <w:cs/>
          <w:lang w:val="ca-ES"/>
        </w:rPr>
        <w:tab/>
      </w:r>
      <w:r w:rsidRPr="007F35F6">
        <w:rPr>
          <w:rFonts w:ascii="Khmer MEF1" w:hAnsi="Khmer MEF1" w:cs="Khmer MEF1" w:hint="cs"/>
          <w:b/>
          <w:bCs/>
          <w:spacing w:val="-14"/>
          <w:sz w:val="24"/>
          <w:szCs w:val="24"/>
          <w:cs/>
          <w:lang w:val="ca-ES"/>
        </w:rPr>
        <w:t>៖</w:t>
      </w:r>
      <w:r w:rsidRPr="007F35F6"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 xml:space="preserve"> </w:t>
      </w:r>
      <w:r w:rsidRPr="007F35F6">
        <w:rPr>
          <w:rFonts w:ascii="Khmer MEF1" w:hAnsi="Khmer MEF1" w:cs="Khmer MEF1" w:hint="cs"/>
          <w:spacing w:val="-14"/>
          <w:sz w:val="24"/>
          <w:szCs w:val="24"/>
          <w:cs/>
          <w:lang w:val="en-GB"/>
        </w:rPr>
        <w:t>ការរៀបចំឯកសារពាក់ព័ន្ធនឹងក្រមសីលធម៌វិជ្ជាជីវៈជើងសាធានារ៉ាប់រង</w:t>
      </w:r>
      <w:r w:rsidRPr="007F35F6"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>អាចពុំទាន់</w:t>
      </w:r>
      <w:r w:rsidRPr="007F35F6">
        <w:rPr>
          <w:rFonts w:ascii="Khmer MEF1" w:eastAsiaTheme="minorHAnsi" w:hAnsi="Khmer MEF1" w:cs="Khmer MEF1" w:hint="cs"/>
          <w:spacing w:val="-14"/>
          <w:sz w:val="24"/>
          <w:szCs w:val="24"/>
          <w:cs/>
          <w:lang w:val="en-GB"/>
        </w:rPr>
        <w:t xml:space="preserve">បាន </w:t>
      </w:r>
    </w:p>
    <w:p w14:paraId="7061964A" w14:textId="25221701" w:rsidR="00066B09" w:rsidRPr="007F35F6" w:rsidRDefault="00D71653" w:rsidP="007F35F6">
      <w:pPr>
        <w:spacing w:after="0" w:line="216" w:lineRule="auto"/>
        <w:ind w:left="720" w:firstLine="2430"/>
        <w:jc w:val="both"/>
        <w:rPr>
          <w:rFonts w:ascii="Khmer MEF1" w:eastAsiaTheme="minorHAnsi" w:hAnsi="Khmer MEF1" w:cs="Khmer MEF1"/>
          <w:spacing w:val="10"/>
          <w:sz w:val="24"/>
          <w:szCs w:val="24"/>
          <w:lang w:val="en-GB"/>
        </w:rPr>
      </w:pPr>
      <w:r w:rsidRPr="007F35F6">
        <w:rPr>
          <w:rFonts w:ascii="Khmer MEF1" w:eastAsiaTheme="minorHAnsi" w:hAnsi="Khmer MEF1" w:cs="Khmer MEF1" w:hint="cs"/>
          <w:sz w:val="24"/>
          <w:szCs w:val="24"/>
          <w:cs/>
          <w:lang w:val="en-GB"/>
        </w:rPr>
        <w:t>រៀបចំស្របតាមផែនការ</w:t>
      </w:r>
      <w:r w:rsidRPr="007F35F6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 xml:space="preserve">សកម្មភាពលម្អិតប្រចាំឆ្នាំ២០២៣ </w:t>
      </w:r>
      <w:r w:rsidRPr="00D71653">
        <w:rPr>
          <w:rFonts w:ascii="Khmer MEF1" w:eastAsiaTheme="minorHAnsi" w:hAnsi="Khmer MEF1" w:cs="Khmer MEF1" w:hint="cs"/>
          <w:color w:val="FF0000"/>
          <w:spacing w:val="10"/>
          <w:sz w:val="24"/>
          <w:szCs w:val="24"/>
          <w:cs/>
          <w:lang w:val="en-GB"/>
        </w:rPr>
        <w:t xml:space="preserve"> </w:t>
      </w:r>
    </w:p>
    <w:p w14:paraId="16B92A06" w14:textId="560308CA" w:rsidR="00DD5037" w:rsidRPr="00385ECC" w:rsidRDefault="00DD5037" w:rsidP="00DD5037">
      <w:pPr>
        <w:spacing w:after="0" w:line="216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</w:t>
      </w:r>
      <w:r w:rsid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៧</w:t>
      </w:r>
      <w:r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85ECC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85ECC">
        <w:rPr>
          <w:rFonts w:ascii="Khmer MEF1" w:hAnsi="Khmer MEF1" w:cs="Khmer MEF1" w:hint="cs"/>
          <w:sz w:val="24"/>
          <w:szCs w:val="24"/>
          <w:cs/>
        </w:rPr>
        <w:t>ការបើកផ្ដល់ប្រាក់បៀវត្ស</w:t>
      </w:r>
    </w:p>
    <w:p w14:paraId="588DF68E" w14:textId="40E25594" w:rsidR="00DD5037" w:rsidRPr="00A50803" w:rsidRDefault="00DD5037" w:rsidP="00DD5037">
      <w:pPr>
        <w:spacing w:after="0" w:line="216" w:lineRule="auto"/>
        <w:ind w:left="720" w:firstLine="720"/>
        <w:jc w:val="both"/>
        <w:rPr>
          <w:rFonts w:ascii="Khmer MEF1" w:eastAsiaTheme="minorHAnsi" w:hAnsi="Khmer MEF1" w:cs="Khmer MEF1"/>
          <w:sz w:val="24"/>
          <w:szCs w:val="24"/>
          <w:lang w:val="en-GB"/>
        </w:rPr>
      </w:pPr>
      <w:r w:rsidRPr="00A50803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ហានិភ័យ</w:t>
      </w:r>
      <w:r w:rsidRPr="00A50803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A50803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A50803">
        <w:rPr>
          <w:rFonts w:ascii="Khmer MEF1" w:hAnsi="Khmer MEF1" w:cs="Khmer MEF1" w:hint="cs"/>
          <w:sz w:val="24"/>
          <w:szCs w:val="24"/>
          <w:cs/>
          <w:lang w:val="ca-ES"/>
        </w:rPr>
        <w:t xml:space="preserve"> ការអនុវត្ត</w:t>
      </w:r>
      <w:r w:rsidRPr="00A50803">
        <w:rPr>
          <w:rFonts w:ascii="Khmer MEF1" w:hAnsi="Khmer MEF1" w:cs="Khmer MEF1" w:hint="cs"/>
          <w:sz w:val="24"/>
          <w:szCs w:val="24"/>
          <w:cs/>
        </w:rPr>
        <w:t xml:space="preserve">ការបើកផ្ដល់ប្រាក់បៀវត្ស </w:t>
      </w:r>
      <w:r w:rsidRPr="00A50803">
        <w:rPr>
          <w:rFonts w:ascii="Khmer MEF1" w:eastAsiaTheme="minorHAnsi" w:hAnsi="Khmer MEF1" w:cs="Khmer MEF1" w:hint="cs"/>
          <w:sz w:val="24"/>
          <w:szCs w:val="24"/>
          <w:cs/>
          <w:lang w:val="en-GB"/>
        </w:rPr>
        <w:t xml:space="preserve">អាចពុំទាន់អនុលោមស្របតាមច្បាប់ </w:t>
      </w:r>
    </w:p>
    <w:p w14:paraId="59387F46" w14:textId="77777777" w:rsidR="00DD5037" w:rsidRPr="00385ECC" w:rsidRDefault="00DD5037" w:rsidP="00DD5037">
      <w:pPr>
        <w:spacing w:after="0" w:line="216" w:lineRule="auto"/>
        <w:ind w:left="720" w:firstLine="2430"/>
        <w:jc w:val="both"/>
        <w:rPr>
          <w:rFonts w:ascii="Khmer MEF1" w:eastAsiaTheme="minorHAnsi" w:hAnsi="Khmer MEF1" w:cs="Khmer MEF1"/>
          <w:spacing w:val="10"/>
          <w:sz w:val="24"/>
          <w:szCs w:val="24"/>
          <w:lang w:val="en-GB"/>
        </w:rPr>
      </w:pPr>
      <w:r w:rsidRPr="00385ECC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និងបទប្បញ្ញត្តិជាធរមាន</w:t>
      </w:r>
    </w:p>
    <w:p w14:paraId="67778A87" w14:textId="1F29D5CB" w:rsidR="00DD5037" w:rsidRPr="00385ECC" w:rsidRDefault="00DD5037" w:rsidP="00DD5037">
      <w:pPr>
        <w:spacing w:after="0" w:line="216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</w:t>
      </w:r>
      <w:r w:rsid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៨</w:t>
      </w:r>
      <w:r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85ECC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85ECC">
        <w:rPr>
          <w:rFonts w:ascii="Khmer MEF1" w:hAnsi="Khmer MEF1" w:cs="Khmer MEF1" w:hint="cs"/>
          <w:sz w:val="24"/>
          <w:szCs w:val="24"/>
          <w:cs/>
        </w:rPr>
        <w:t>ការត្រួតពិនិត្យ និងតាមដានការអនុវត្តថវិកា​។</w:t>
      </w:r>
    </w:p>
    <w:p w14:paraId="27A0834B" w14:textId="1B761952" w:rsidR="007F35F6" w:rsidRPr="00A11299" w:rsidRDefault="00DD5037" w:rsidP="00A11299">
      <w:pPr>
        <w:spacing w:after="0" w:line="216" w:lineRule="auto"/>
        <w:ind w:left="720" w:firstLine="720"/>
        <w:jc w:val="both"/>
        <w:rPr>
          <w:rFonts w:ascii="Khmer MEF1" w:eastAsiaTheme="minorHAnsi" w:hAnsi="Khmer MEF1" w:cs="Khmer MEF1"/>
          <w:spacing w:val="-10"/>
          <w:sz w:val="24"/>
          <w:szCs w:val="24"/>
          <w:lang w:val="en-GB"/>
        </w:rPr>
      </w:pPr>
      <w:r w:rsidRPr="000B30FF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>ហានិភ័យ</w:t>
      </w:r>
      <w:r w:rsidRPr="000B30FF">
        <w:rPr>
          <w:rFonts w:ascii="Khmer MEF1" w:hAnsi="Khmer MEF1" w:cs="Khmer MEF1"/>
          <w:b/>
          <w:bCs/>
          <w:spacing w:val="-10"/>
          <w:sz w:val="24"/>
          <w:szCs w:val="24"/>
          <w:cs/>
          <w:lang w:val="ca-ES"/>
        </w:rPr>
        <w:tab/>
      </w:r>
      <w:r w:rsidRPr="000B30FF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>៖</w:t>
      </w:r>
      <w:r w:rsidRPr="000B30FF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 ការអនុវត្ត</w:t>
      </w:r>
      <w:r w:rsidRPr="000B30FF">
        <w:rPr>
          <w:rFonts w:ascii="Khmer MEF1" w:hAnsi="Khmer MEF1" w:cs="Khmer MEF1" w:hint="cs"/>
          <w:spacing w:val="-10"/>
          <w:sz w:val="24"/>
          <w:szCs w:val="24"/>
          <w:cs/>
        </w:rPr>
        <w:t xml:space="preserve">ការត្រួតពិនិត្យ និងតាមដានការអនុវត្តថវិកា​ </w:t>
      </w:r>
      <w:r w:rsidRPr="000B30FF">
        <w:rPr>
          <w:rFonts w:ascii="Khmer MEF1" w:eastAsiaTheme="minorHAnsi" w:hAnsi="Khmer MEF1" w:cs="Khmer MEF1" w:hint="cs"/>
          <w:spacing w:val="-10"/>
          <w:sz w:val="24"/>
          <w:szCs w:val="24"/>
          <w:cs/>
          <w:lang w:val="en-GB"/>
        </w:rPr>
        <w:t>អាចពុំទាន់អនុលោម</w:t>
      </w:r>
      <w:r w:rsidR="000B30FF" w:rsidRPr="000B30FF">
        <w:rPr>
          <w:rFonts w:ascii="Khmer MEF1" w:eastAsiaTheme="minorHAnsi" w:hAnsi="Khmer MEF1" w:cs="Khmer MEF1" w:hint="cs"/>
          <w:spacing w:val="-10"/>
          <w:sz w:val="24"/>
          <w:szCs w:val="24"/>
          <w:cs/>
          <w:lang w:val="en-GB"/>
        </w:rPr>
        <w:t>ស្របតាម</w:t>
      </w:r>
      <w:r w:rsidRPr="000B30FF">
        <w:rPr>
          <w:rFonts w:ascii="Khmer MEF1" w:eastAsiaTheme="minorHAnsi" w:hAnsi="Khmer MEF1" w:cs="Khmer MEF1" w:hint="cs"/>
          <w:spacing w:val="-10"/>
          <w:sz w:val="24"/>
          <w:szCs w:val="24"/>
          <w:cs/>
          <w:lang w:val="en-GB"/>
        </w:rPr>
        <w:t xml:space="preserve"> </w:t>
      </w:r>
    </w:p>
    <w:p w14:paraId="54134053" w14:textId="1CB6315D" w:rsidR="00DD5037" w:rsidRPr="00385ECC" w:rsidRDefault="00DD5037" w:rsidP="007F35F6">
      <w:pPr>
        <w:spacing w:after="0" w:line="216" w:lineRule="auto"/>
        <w:ind w:left="720" w:firstLine="2430"/>
        <w:jc w:val="both"/>
        <w:rPr>
          <w:rFonts w:ascii="Khmer MEF1" w:eastAsiaTheme="minorHAnsi" w:hAnsi="Khmer MEF1" w:cs="Khmer MEF1"/>
          <w:spacing w:val="10"/>
          <w:sz w:val="24"/>
          <w:szCs w:val="24"/>
          <w:lang w:val="en-GB"/>
        </w:rPr>
      </w:pPr>
      <w:r w:rsidRPr="00385ECC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ច្បាប់ និងបទប្បញ្ញត្តិជាធរមាន</w:t>
      </w:r>
      <w:r w:rsidR="00A11299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។</w:t>
      </w:r>
    </w:p>
    <w:p w14:paraId="2C8D32D8" w14:textId="489D80A0" w:rsidR="00DD5037" w:rsidRPr="00385ECC" w:rsidRDefault="00DD5037" w:rsidP="00F047C7">
      <w:pPr>
        <w:pStyle w:val="Heading2"/>
        <w:spacing w:line="214" w:lineRule="auto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  <w:rPrChange w:id="419" w:author="Uon Rithy" w:date="2022-01-20T15:49:00Z">
            <w:rPr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  <w:bookmarkStart w:id="420" w:name="_Toc155598487"/>
      <w:bookmarkStart w:id="421" w:name="_Toc156812976"/>
      <w:r w:rsidRPr="00385ECC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lastRenderedPageBreak/>
        <w:t>៣.៧</w:t>
      </w:r>
      <w:del w:id="422" w:author="Sengheak Un" w:date="2022-01-03T16:36:00Z">
        <w:r w:rsidRPr="00385ECC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423" w:author="Uon Rithy" w:date="2022-01-20T15:49:00Z">
              <w:rPr>
                <w:rFonts w:ascii="Khmer MEF1" w:eastAsia="Calibri" w:hAnsi="Khmer MEF1" w:cs="Khmer MEF1"/>
                <w:b/>
                <w:bCs/>
                <w:color w:val="auto"/>
                <w:sz w:val="24"/>
                <w:szCs w:val="24"/>
                <w:cs/>
                <w:lang w:val="ca-ES"/>
              </w:rPr>
            </w:rPrChange>
          </w:rPr>
          <w:delText>៦</w:delText>
        </w:r>
      </w:del>
      <w:r w:rsidRPr="00385ECC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424" w:author="Uon Rithy" w:date="2022-01-20T15:49:00Z">
            <w:rPr>
              <w:rFonts w:ascii="Khmer MEF1" w:eastAsia="Calibri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</w:rPrChange>
        </w:rPr>
        <w:t>.</w:t>
      </w:r>
      <w:r w:rsidRPr="00385ECC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លក្ខណៈវិនិច្ឆ័យសវនកម្ម</w:t>
      </w:r>
      <w:bookmarkEnd w:id="420"/>
      <w:bookmarkEnd w:id="421"/>
    </w:p>
    <w:p w14:paraId="024A38A8" w14:textId="77777777" w:rsidR="00DD5037" w:rsidRPr="001E4C18" w:rsidRDefault="00DD5037" w:rsidP="00F047C7">
      <w:pPr>
        <w:spacing w:after="0" w:line="214" w:lineRule="auto"/>
        <w:ind w:left="720" w:firstLine="720"/>
        <w:jc w:val="both"/>
        <w:rPr>
          <w:rFonts w:ascii="Khmer MEF1" w:hAnsi="Khmer MEF1" w:cs="Khmer MEF1"/>
          <w:spacing w:val="-8"/>
          <w:sz w:val="24"/>
          <w:szCs w:val="24"/>
        </w:rPr>
      </w:pPr>
      <w:bookmarkStart w:id="425" w:name="_Hlk155249974"/>
      <w:bookmarkStart w:id="426" w:name="_Hlk156304927"/>
      <w:r w:rsidRPr="001E4C18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val="ca-ES"/>
        </w:rPr>
        <w:t>ប្រធានបទទី១</w:t>
      </w:r>
      <w:r w:rsidRPr="001E4C18">
        <w:rPr>
          <w:rFonts w:ascii="Khmer MEF1" w:hAnsi="Khmer MEF1" w:cs="Khmer MEF1"/>
          <w:b/>
          <w:bCs/>
          <w:spacing w:val="-8"/>
          <w:sz w:val="24"/>
          <w:szCs w:val="24"/>
          <w:lang w:val="ca-ES"/>
        </w:rPr>
        <w:tab/>
      </w:r>
      <w:r w:rsidRPr="001E4C18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val="ca-ES"/>
        </w:rPr>
        <w:t>៖</w:t>
      </w:r>
      <w:r w:rsidRPr="001E4C18">
        <w:rPr>
          <w:rFonts w:ascii="Khmer MEF1" w:hAnsi="Khmer MEF1" w:cs="Khmer MEF1"/>
          <w:b/>
          <w:bCs/>
          <w:spacing w:val="-8"/>
          <w:sz w:val="24"/>
          <w:szCs w:val="24"/>
          <w:lang w:val="ca-ES"/>
        </w:rPr>
        <w:t xml:space="preserve"> </w:t>
      </w:r>
      <w:r w:rsidRPr="001E4C18">
        <w:rPr>
          <w:rFonts w:ascii="Khmer MEF1" w:hAnsi="Khmer MEF1" w:cs="Khmer MEF1" w:hint="cs"/>
          <w:spacing w:val="-8"/>
          <w:sz w:val="24"/>
          <w:szCs w:val="24"/>
          <w:cs/>
        </w:rPr>
        <w:t>លិខិតបទដ្ឋានគតិយុត្តស្ដីពីលក្ខខណ្ឌនិងនីតិវិធីនៃការផ្អាក និងបញ្ចប់កិច្ចសន្យាធានា</w:t>
      </w:r>
    </w:p>
    <w:p w14:paraId="746C441E" w14:textId="77777777" w:rsidR="00DD5037" w:rsidRPr="001E4C18" w:rsidRDefault="00DD5037" w:rsidP="00F047C7">
      <w:pPr>
        <w:spacing w:after="0" w:line="214" w:lineRule="auto"/>
        <w:ind w:left="720" w:firstLine="2430"/>
        <w:jc w:val="both"/>
        <w:rPr>
          <w:rFonts w:ascii="Khmer MEF1" w:hAnsi="Khmer MEF1" w:cs="Khmer MEF1"/>
          <w:spacing w:val="-6"/>
          <w:sz w:val="24"/>
          <w:szCs w:val="24"/>
          <w:lang w:val="ca-ES"/>
        </w:rPr>
      </w:pPr>
      <w:r w:rsidRPr="001E4C18">
        <w:rPr>
          <w:rFonts w:ascii="Khmer MEF1" w:hAnsi="Khmer MEF1" w:cs="Khmer MEF1" w:hint="cs"/>
          <w:spacing w:val="-6"/>
          <w:sz w:val="24"/>
          <w:szCs w:val="24"/>
          <w:cs/>
        </w:rPr>
        <w:t>រ៉ាប់រង។</w:t>
      </w:r>
    </w:p>
    <w:p w14:paraId="787E30DA" w14:textId="0526C0E5" w:rsidR="00DD5037" w:rsidRPr="001E4C18" w:rsidRDefault="00DD5037" w:rsidP="00F047C7">
      <w:pPr>
        <w:spacing w:after="0" w:line="214" w:lineRule="auto"/>
        <w:ind w:left="720" w:firstLine="720"/>
        <w:rPr>
          <w:rFonts w:ascii="Khmer MEF1" w:hAnsi="Khmer MEF1" w:cs="Khmer MEF1"/>
          <w:b/>
          <w:bCs/>
          <w:spacing w:val="-6"/>
          <w:sz w:val="24"/>
          <w:szCs w:val="24"/>
          <w:lang w:val="ca-ES"/>
        </w:rPr>
      </w:pPr>
      <w:r w:rsidRPr="001E4C18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 xml:space="preserve">លក្ខណៈវិនិច្ឆ័យ៖ </w:t>
      </w:r>
      <w:r w:rsidRPr="001E4C18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អនុក្រឹត្យលេខ ២៧៥ អនក្រ.បក ចុះថ្ងៃ៣០ ខែធ្នូ ឆ្នាំ២០២១ ស្តីពីការធានារ៉ាប់រង</w:t>
      </w:r>
      <w:r w:rsidR="00A11299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។</w:t>
      </w:r>
    </w:p>
    <w:p w14:paraId="1C251901" w14:textId="77777777" w:rsidR="00DD5037" w:rsidRDefault="00DD5037" w:rsidP="00F047C7">
      <w:pPr>
        <w:spacing w:after="0" w:line="214" w:lineRule="auto"/>
        <w:ind w:left="720" w:firstLine="720"/>
        <w:rPr>
          <w:rFonts w:ascii="Khmer MEF1" w:hAnsi="Khmer MEF1" w:cs="Khmer MEF1"/>
          <w:spacing w:val="-6"/>
          <w:sz w:val="24"/>
          <w:szCs w:val="24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ប្រធានបទទី២</w:t>
      </w:r>
      <w:r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  <w:r w:rsidRPr="00385ECC">
        <w:rPr>
          <w:rFonts w:ascii="Khmer MEF1" w:hAnsi="Khmer MEF1" w:cs="Khmer MEF1" w:hint="cs"/>
          <w:spacing w:val="-6"/>
          <w:sz w:val="24"/>
          <w:szCs w:val="24"/>
          <w:cs/>
        </w:rPr>
        <w:t>លិខិតបទដ្ឋានគតិយុត្តស្ដីពីនីតិវិធីនៃការដោះស្រាយសំណងចំពោះការធានារ៉ាប់រង</w:t>
      </w:r>
    </w:p>
    <w:p w14:paraId="563CEDF0" w14:textId="149076B5" w:rsidR="00DD5037" w:rsidRPr="00385ECC" w:rsidRDefault="00DD5037" w:rsidP="00F047C7">
      <w:pPr>
        <w:spacing w:after="0" w:line="214" w:lineRule="auto"/>
        <w:ind w:left="720" w:firstLine="2430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spacing w:val="-6"/>
          <w:sz w:val="24"/>
          <w:szCs w:val="24"/>
          <w:cs/>
        </w:rPr>
        <w:t>ភារៈទទួលខុសត្រូវយានយន្ត</w:t>
      </w:r>
      <w:r w:rsidR="00A11299">
        <w:rPr>
          <w:rFonts w:ascii="Khmer MEF1" w:hAnsi="Khmer MEF1" w:cs="Khmer MEF1" w:hint="cs"/>
          <w:spacing w:val="-6"/>
          <w:sz w:val="24"/>
          <w:szCs w:val="24"/>
          <w:cs/>
        </w:rPr>
        <w:t>។</w:t>
      </w:r>
    </w:p>
    <w:p w14:paraId="7A810153" w14:textId="5B8FB658" w:rsidR="00DD5037" w:rsidRPr="001E4C18" w:rsidRDefault="00DD5037" w:rsidP="00F047C7">
      <w:pPr>
        <w:spacing w:after="0" w:line="214" w:lineRule="auto"/>
        <w:ind w:left="720" w:firstLine="720"/>
        <w:rPr>
          <w:rFonts w:ascii="Khmer MEF1" w:hAnsi="Khmer MEF1" w:cs="Khmer MEF1"/>
          <w:b/>
          <w:bCs/>
          <w:spacing w:val="-6"/>
          <w:sz w:val="24"/>
          <w:szCs w:val="24"/>
          <w:lang w:val="ca-ES"/>
        </w:rPr>
      </w:pPr>
      <w:r w:rsidRPr="001E4C18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 xml:space="preserve">លក្ខណៈវិនិច្ឆ័យ៖ </w:t>
      </w:r>
      <w:r w:rsidRPr="001E4C18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អនុក្រឹត្យលេខ ២៧៥ អនក្រ.បក ចុះថ្ងៃ៣០ ខែធ្នូ ឆ្នាំ២០២១ ស្តីពីការធានារ៉ាប់រង</w:t>
      </w:r>
      <w:r w:rsidR="00A11299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។</w:t>
      </w:r>
    </w:p>
    <w:bookmarkEnd w:id="425"/>
    <w:p w14:paraId="421CD7FF" w14:textId="3AC2BB14" w:rsidR="00DD5037" w:rsidRPr="00385ECC" w:rsidRDefault="00DD5037" w:rsidP="00F047C7">
      <w:pPr>
        <w:spacing w:after="0" w:line="214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</w:t>
      </w:r>
      <w:bookmarkStart w:id="427" w:name="_Hlk155250128"/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ធានបទទី៣</w:t>
      </w:r>
      <w:r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="00D36B90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r w:rsidRPr="00385ECC">
        <w:rPr>
          <w:rFonts w:ascii="Khmer MEF1" w:hAnsi="Khmer MEF1" w:cs="Khmer MEF1"/>
          <w:sz w:val="24"/>
          <w:szCs w:val="24"/>
          <w:cs/>
        </w:rPr>
        <w:t>ការរៀបចំអនុក្រឹត្យស្តីពីការធានារ៉ាប់រងខ្នាតតូច</w:t>
      </w:r>
      <w:r w:rsidR="00A11299">
        <w:rPr>
          <w:rFonts w:ascii="Khmer MEF1" w:hAnsi="Khmer MEF1" w:cs="Khmer MEF1" w:hint="cs"/>
          <w:sz w:val="24"/>
          <w:szCs w:val="24"/>
          <w:cs/>
        </w:rPr>
        <w:t>។</w:t>
      </w:r>
    </w:p>
    <w:p w14:paraId="6D31955C" w14:textId="33534422" w:rsidR="00D36B90" w:rsidRDefault="00D36B90" w:rsidP="00F047C7">
      <w:pPr>
        <w:spacing w:after="0" w:line="214" w:lineRule="auto"/>
        <w:ind w:left="720" w:firstLine="720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លក្ខណៈវិនិច្ឆ័យ៖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-</w:t>
      </w:r>
      <w:r w:rsidRPr="005977B3">
        <w:rPr>
          <w:rFonts w:ascii="Khmer MEF1" w:hAnsi="Khmer MEF1" w:cs="Khmer MEF1" w:hint="cs"/>
          <w:sz w:val="24"/>
          <w:szCs w:val="24"/>
          <w:cs/>
          <w:lang w:val="ca-ES"/>
        </w:rPr>
        <w:t xml:space="preserve">ផែនការសកម្មភាពលម្អិតប្រចាំឆ្នាំ២០២៣ </w:t>
      </w:r>
      <w:r w:rsidR="00A11299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223BE096" w14:textId="77777777" w:rsidR="00D36B90" w:rsidRPr="00D36B90" w:rsidRDefault="00D36B90" w:rsidP="00F047C7">
      <w:pPr>
        <w:spacing w:after="0" w:line="214" w:lineRule="auto"/>
        <w:ind w:left="2880"/>
        <w:rPr>
          <w:rFonts w:ascii="Khmer MEF1" w:hAnsi="Khmer MEF1" w:cs="Khmer MEF1"/>
          <w:spacing w:val="-8"/>
          <w:sz w:val="24"/>
          <w:szCs w:val="24"/>
          <w:lang w:val="ca-ES"/>
        </w:rPr>
      </w:pPr>
      <w:r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D36B90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 </w:t>
      </w:r>
      <w:r w:rsidRPr="00D36B90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-ផែនការសកម្មភាពសម្រាប់បីឆ្នាំរំកិល ២០២៣-២០២៥ របស់និយ័តករធានារ៉ាប់រង</w:t>
      </w:r>
    </w:p>
    <w:p w14:paraId="6E239F33" w14:textId="1C6990FD" w:rsidR="00D36B90" w:rsidRPr="00385ECC" w:rsidRDefault="00D36B90" w:rsidP="00F047C7">
      <w:pPr>
        <w:spacing w:after="0" w:line="214" w:lineRule="auto"/>
        <w:ind w:left="2880" w:firstLine="360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sz w:val="24"/>
          <w:szCs w:val="24"/>
          <w:cs/>
          <w:lang w:val="ca-ES"/>
        </w:rPr>
        <w:t>កម្ពុជា</w:t>
      </w:r>
      <w:r w:rsidR="00A11299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2B0494AB" w14:textId="18EBFC13" w:rsidR="00DD5037" w:rsidRPr="00385ECC" w:rsidRDefault="00DD5037" w:rsidP="00F047C7">
      <w:pPr>
        <w:spacing w:after="0" w:line="214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ប្រធានបទទី៤</w:t>
      </w:r>
      <w:r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r w:rsidRPr="00385ECC">
        <w:rPr>
          <w:rFonts w:ascii="Khmer MEF1" w:hAnsi="Khmer MEF1" w:cs="Khmer MEF1" w:hint="cs"/>
          <w:spacing w:val="10"/>
          <w:sz w:val="24"/>
          <w:szCs w:val="24"/>
          <w:cs/>
          <w:lang w:val="en-GB"/>
        </w:rPr>
        <w:t>ការរៀបចំប្រកាសស្តីពីអភិបាលកិច្ចក្រុមហ៊ុនធានារ៉ាប់រង</w:t>
      </w:r>
      <w:r w:rsidR="00A11299">
        <w:rPr>
          <w:rFonts w:ascii="Khmer MEF1" w:hAnsi="Khmer MEF1" w:cs="Khmer MEF1" w:hint="cs"/>
          <w:spacing w:val="10"/>
          <w:sz w:val="24"/>
          <w:szCs w:val="24"/>
          <w:cs/>
          <w:lang w:val="en-GB"/>
        </w:rPr>
        <w:t>។</w:t>
      </w:r>
    </w:p>
    <w:p w14:paraId="6B9F3B0A" w14:textId="3032274A" w:rsidR="00D36B90" w:rsidRDefault="00D36B90" w:rsidP="00F047C7">
      <w:pPr>
        <w:spacing w:after="0" w:line="214" w:lineRule="auto"/>
        <w:ind w:left="720" w:firstLine="720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លក្ខណៈវិនិច្ឆ័យ៖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-</w:t>
      </w:r>
      <w:r w:rsidRPr="005977B3">
        <w:rPr>
          <w:rFonts w:ascii="Khmer MEF1" w:hAnsi="Khmer MEF1" w:cs="Khmer MEF1" w:hint="cs"/>
          <w:sz w:val="24"/>
          <w:szCs w:val="24"/>
          <w:cs/>
          <w:lang w:val="ca-ES"/>
        </w:rPr>
        <w:t xml:space="preserve">ផែនការសកម្មភាពលម្អិតប្រចាំឆ្នាំ២០២៣ </w:t>
      </w:r>
      <w:r w:rsidR="00A11299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56A8D9C7" w14:textId="77777777" w:rsidR="00D36B90" w:rsidRPr="00D36B90" w:rsidRDefault="00D36B90" w:rsidP="00F047C7">
      <w:pPr>
        <w:spacing w:after="0" w:line="214" w:lineRule="auto"/>
        <w:ind w:left="2880"/>
        <w:rPr>
          <w:rFonts w:ascii="Khmer MEF1" w:hAnsi="Khmer MEF1" w:cs="Khmer MEF1"/>
          <w:spacing w:val="-8"/>
          <w:sz w:val="24"/>
          <w:szCs w:val="24"/>
          <w:lang w:val="ca-ES"/>
        </w:rPr>
      </w:pPr>
      <w:r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D36B90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 </w:t>
      </w:r>
      <w:r w:rsidRPr="00D36B90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-ផែនការសកម្មភាពសម្រាប់បីឆ្នាំរំកិល ២០២៣-២០២៥ របស់និយ័តករធានារ៉ាប់រង</w:t>
      </w:r>
    </w:p>
    <w:p w14:paraId="26B79DE8" w14:textId="0F1A192D" w:rsidR="00D36B90" w:rsidRPr="00385ECC" w:rsidRDefault="00D36B90" w:rsidP="00F047C7">
      <w:pPr>
        <w:spacing w:after="0" w:line="214" w:lineRule="auto"/>
        <w:ind w:left="2880" w:firstLine="360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sz w:val="24"/>
          <w:szCs w:val="24"/>
          <w:cs/>
          <w:lang w:val="ca-ES"/>
        </w:rPr>
        <w:t>កម្ពុជា</w:t>
      </w:r>
      <w:r w:rsidR="00A11299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41DB5997" w14:textId="77449E46" w:rsidR="00DD5037" w:rsidRPr="00385ECC" w:rsidRDefault="00DD5037" w:rsidP="00F047C7">
      <w:pPr>
        <w:spacing w:after="0" w:line="214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ប្រធានបទទី៥</w:t>
      </w:r>
      <w:r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="00D36B90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r w:rsidRPr="00385ECC">
        <w:rPr>
          <w:rFonts w:ascii="Khmer MEF1" w:hAnsi="Khmer MEF1" w:cs="Khmer MEF1" w:hint="cs"/>
          <w:spacing w:val="10"/>
          <w:sz w:val="24"/>
          <w:szCs w:val="24"/>
          <w:cs/>
          <w:lang w:val="en-GB"/>
        </w:rPr>
        <w:t>ការរៀបចំប្រកាសស្តីពីការធានារ៉ាប់រងបន្ត</w:t>
      </w:r>
      <w:r w:rsidR="00A11299">
        <w:rPr>
          <w:rFonts w:ascii="Khmer MEF1" w:hAnsi="Khmer MEF1" w:cs="Khmer MEF1" w:hint="cs"/>
          <w:spacing w:val="10"/>
          <w:sz w:val="24"/>
          <w:szCs w:val="24"/>
          <w:cs/>
          <w:lang w:val="en-GB"/>
        </w:rPr>
        <w:t>។</w:t>
      </w:r>
    </w:p>
    <w:p w14:paraId="39DEE4B3" w14:textId="1E78D5D9" w:rsidR="00D36B90" w:rsidRDefault="00D36B90" w:rsidP="00F047C7">
      <w:pPr>
        <w:spacing w:after="0" w:line="214" w:lineRule="auto"/>
        <w:ind w:left="720" w:firstLine="720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លក្ខណៈវិនិច្ឆ័យ៖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-</w:t>
      </w:r>
      <w:r w:rsidRPr="005977B3">
        <w:rPr>
          <w:rFonts w:ascii="Khmer MEF1" w:hAnsi="Khmer MEF1" w:cs="Khmer MEF1" w:hint="cs"/>
          <w:sz w:val="24"/>
          <w:szCs w:val="24"/>
          <w:cs/>
          <w:lang w:val="ca-ES"/>
        </w:rPr>
        <w:t xml:space="preserve">ផែនការសកម្មភាពលម្អិតប្រចាំឆ្នាំ២០២៣ </w:t>
      </w:r>
      <w:r w:rsidR="00A11299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36F86BE3" w14:textId="32BC22E2" w:rsidR="00D36B90" w:rsidRPr="00D36B90" w:rsidRDefault="00D36B90" w:rsidP="00F047C7">
      <w:pPr>
        <w:spacing w:after="0" w:line="214" w:lineRule="auto"/>
        <w:ind w:left="2880"/>
        <w:rPr>
          <w:rFonts w:ascii="Khmer MEF1" w:hAnsi="Khmer MEF1" w:cs="Khmer MEF1"/>
          <w:spacing w:val="-8"/>
          <w:sz w:val="24"/>
          <w:szCs w:val="24"/>
          <w:lang w:val="ca-ES"/>
        </w:rPr>
      </w:pPr>
      <w:r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D36B90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 </w:t>
      </w:r>
      <w:r w:rsidRPr="00D36B90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-ផែនការសកម្មភាពសម្រាប់បីឆ្នាំរំកិល ២០២៣-២០២៥ របស់និយ័តករធានារ៉ាប់រង</w:t>
      </w:r>
    </w:p>
    <w:p w14:paraId="734FBA87" w14:textId="1CB0A766" w:rsidR="00D36B90" w:rsidRPr="00385ECC" w:rsidRDefault="00D36B90" w:rsidP="00F047C7">
      <w:pPr>
        <w:spacing w:after="0" w:line="214" w:lineRule="auto"/>
        <w:ind w:left="2880" w:firstLine="360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sz w:val="24"/>
          <w:szCs w:val="24"/>
          <w:cs/>
          <w:lang w:val="ca-ES"/>
        </w:rPr>
        <w:t>កម្ពុជា</w:t>
      </w:r>
      <w:r w:rsidR="00A11299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49ACDEF9" w14:textId="5DC0D014" w:rsidR="00DD5037" w:rsidRPr="00385ECC" w:rsidRDefault="00DD5037" w:rsidP="00F047C7">
      <w:pPr>
        <w:spacing w:after="0" w:line="214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៦</w:t>
      </w:r>
      <w:r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="00D36B90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r w:rsidRPr="00385ECC">
        <w:rPr>
          <w:rFonts w:ascii="Khmer MEF1" w:hAnsi="Khmer MEF1" w:cs="Khmer MEF1" w:hint="cs"/>
          <w:spacing w:val="10"/>
          <w:sz w:val="24"/>
          <w:szCs w:val="24"/>
          <w:cs/>
          <w:lang w:val="en-GB"/>
        </w:rPr>
        <w:t>ការរៀបចំ</w:t>
      </w:r>
      <w:r w:rsidRPr="00444CA9">
        <w:rPr>
          <w:rFonts w:ascii="Khmer MEF1" w:hAnsi="Khmer MEF1" w:cs="Khmer MEF1" w:hint="cs"/>
          <w:spacing w:val="10"/>
          <w:sz w:val="24"/>
          <w:szCs w:val="24"/>
          <w:cs/>
          <w:lang w:val="en-GB"/>
        </w:rPr>
        <w:t>ឯកសារពាក់ព័ន្ធនឹងក្រមសីលធម៌វិជ្ជាជីវៈជើងសាធានារ៉ាប់រង</w:t>
      </w:r>
    </w:p>
    <w:p w14:paraId="2C0B1F3E" w14:textId="4012A50F" w:rsidR="00D36B90" w:rsidRDefault="00D36B90" w:rsidP="00F047C7">
      <w:pPr>
        <w:spacing w:after="0" w:line="214" w:lineRule="auto"/>
        <w:ind w:left="720" w:firstLine="720"/>
        <w:rPr>
          <w:rFonts w:ascii="Khmer MEF1" w:hAnsi="Khmer MEF1" w:cs="Khmer MEF1"/>
          <w:b/>
          <w:bCs/>
          <w:sz w:val="24"/>
          <w:szCs w:val="24"/>
          <w:lang w:val="ca-ES"/>
        </w:rPr>
      </w:pPr>
      <w:bookmarkStart w:id="428" w:name="_Hlk155250200"/>
      <w:bookmarkEnd w:id="427"/>
      <w:r w:rsidRPr="00385EC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លក្ខណៈវិនិច្ឆ័យ៖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-</w:t>
      </w:r>
      <w:r w:rsidRPr="005977B3">
        <w:rPr>
          <w:rFonts w:ascii="Khmer MEF1" w:hAnsi="Khmer MEF1" w:cs="Khmer MEF1" w:hint="cs"/>
          <w:sz w:val="24"/>
          <w:szCs w:val="24"/>
          <w:cs/>
          <w:lang w:val="ca-ES"/>
        </w:rPr>
        <w:t xml:space="preserve">ផែនការសកម្មភាពលម្អិតប្រចាំឆ្នាំ២០២៣ </w:t>
      </w:r>
      <w:r w:rsidR="00A11299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41BA5621" w14:textId="77777777" w:rsidR="00D36B90" w:rsidRPr="00D36B90" w:rsidRDefault="00D36B90" w:rsidP="00F047C7">
      <w:pPr>
        <w:spacing w:after="0" w:line="214" w:lineRule="auto"/>
        <w:ind w:left="2880"/>
        <w:rPr>
          <w:rFonts w:ascii="Khmer MEF1" w:hAnsi="Khmer MEF1" w:cs="Khmer MEF1"/>
          <w:spacing w:val="-8"/>
          <w:sz w:val="24"/>
          <w:szCs w:val="24"/>
          <w:lang w:val="ca-ES"/>
        </w:rPr>
      </w:pPr>
      <w:r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D36B90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 </w:t>
      </w:r>
      <w:r w:rsidRPr="00D36B90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-ផែនការសកម្មភាពសម្រាប់បីឆ្នាំរំកិល ២០២៣-២០២៥ របស់និយ័តករធានារ៉ាប់រង</w:t>
      </w:r>
    </w:p>
    <w:p w14:paraId="24870A34" w14:textId="26530259" w:rsidR="00D36B90" w:rsidRPr="00385ECC" w:rsidRDefault="00D36B90" w:rsidP="00F047C7">
      <w:pPr>
        <w:spacing w:after="0" w:line="214" w:lineRule="auto"/>
        <w:ind w:left="2880" w:firstLine="360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sz w:val="24"/>
          <w:szCs w:val="24"/>
          <w:cs/>
          <w:lang w:val="ca-ES"/>
        </w:rPr>
        <w:t>កម្ពុជា</w:t>
      </w:r>
      <w:r w:rsidR="00A11299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07A6D6E0" w14:textId="598DD843" w:rsidR="00DD5037" w:rsidRPr="001E4C18" w:rsidRDefault="00D71653" w:rsidP="00F047C7">
      <w:pPr>
        <w:spacing w:after="0" w:line="214" w:lineRule="auto"/>
        <w:ind w:left="720" w:firstLine="720"/>
        <w:rPr>
          <w:rFonts w:ascii="Khmer MEF1" w:hAnsi="Khmer MEF1" w:cs="Khmer MEF1"/>
          <w:sz w:val="24"/>
          <w:szCs w:val="24"/>
        </w:rPr>
      </w:pPr>
      <w:r w:rsidRPr="001E4C18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</w:t>
      </w:r>
      <w:r w:rsid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៧</w:t>
      </w:r>
      <w:r w:rsidRPr="001E4C18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1E4C18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1E4C18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DD5037" w:rsidRPr="001E4C18">
        <w:rPr>
          <w:rFonts w:ascii="Khmer MEF1" w:hAnsi="Khmer MEF1" w:cs="Khmer MEF1" w:hint="cs"/>
          <w:sz w:val="24"/>
          <w:szCs w:val="24"/>
          <w:cs/>
        </w:rPr>
        <w:t>ការបើកផ្ដល់ប្រាក់បៀវត្ស</w:t>
      </w:r>
      <w:r w:rsidR="00A11299">
        <w:rPr>
          <w:rFonts w:ascii="Khmer MEF1" w:hAnsi="Khmer MEF1" w:cs="Khmer MEF1" w:hint="cs"/>
          <w:sz w:val="24"/>
          <w:szCs w:val="24"/>
          <w:cs/>
        </w:rPr>
        <w:t>។</w:t>
      </w:r>
    </w:p>
    <w:p w14:paraId="268DF36B" w14:textId="77777777" w:rsidR="00DD5037" w:rsidRDefault="00DD5037" w:rsidP="00F047C7">
      <w:pPr>
        <w:spacing w:after="0" w:line="214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1E4C18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លក្ខណៈវិនិច្ឆ័យ៖ </w:t>
      </w:r>
      <w:r>
        <w:rPr>
          <w:rFonts w:ascii="Khmer MEF1" w:hAnsi="Khmer MEF1" w:cs="Khmer MEF1"/>
          <w:b/>
          <w:bCs/>
          <w:sz w:val="24"/>
          <w:szCs w:val="24"/>
          <w:lang w:val="ca-ES"/>
        </w:rPr>
        <w:t>-</w:t>
      </w:r>
      <w:r w:rsidRPr="001E4C18">
        <w:rPr>
          <w:rFonts w:ascii="Khmer MEF1" w:hAnsi="Khmer MEF1" w:cs="Khmer MEF1" w:hint="cs"/>
          <w:sz w:val="24"/>
          <w:szCs w:val="24"/>
          <w:cs/>
          <w:lang w:val="ca-ES"/>
        </w:rPr>
        <w:t>សារាចរណែនាំលេខ ០១១ សហវ ចុះថ្ងៃទី២៨ ខែធ្នូ ឆ្នាំ២០១៨ ស្តីពីការអនុវត្ត</w:t>
      </w:r>
    </w:p>
    <w:p w14:paraId="2EC01182" w14:textId="77777777" w:rsidR="00DD5037" w:rsidRDefault="00DD5037" w:rsidP="00F047C7">
      <w:pPr>
        <w:spacing w:after="0" w:line="214" w:lineRule="auto"/>
        <w:ind w:left="3240"/>
        <w:rPr>
          <w:rFonts w:ascii="Khmer MEF1" w:hAnsi="Khmer MEF1" w:cs="Khmer MEF1"/>
          <w:sz w:val="24"/>
          <w:szCs w:val="24"/>
          <w:lang w:val="ca-ES"/>
        </w:rPr>
      </w:pPr>
      <w:r w:rsidRPr="001E4C18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នីតិវិធីសម្រាប់បើកផ្តល់បៀវត្សរៀងរាល់ពីរសប្តាហ៍ម្តងក្នុងខែនីមួយៗជូនមន្រ្តី</w:t>
      </w:r>
      <w:r w:rsidRPr="001E4C18">
        <w:rPr>
          <w:rFonts w:ascii="Khmer MEF1" w:hAnsi="Khmer MEF1" w:cs="Khmer MEF1" w:hint="cs"/>
          <w:sz w:val="24"/>
          <w:szCs w:val="24"/>
          <w:cs/>
          <w:lang w:val="ca-ES"/>
        </w:rPr>
        <w:t xml:space="preserve">រាជការស៊ីវិល និងមន្រ្តីសាធារណៈផ្សេងទៀត </w:t>
      </w:r>
    </w:p>
    <w:p w14:paraId="196C8690" w14:textId="31AE6A91" w:rsidR="00DD5037" w:rsidRPr="00D3081D" w:rsidRDefault="00DD5037" w:rsidP="00F047C7">
      <w:pPr>
        <w:spacing w:after="0" w:line="214" w:lineRule="auto"/>
        <w:ind w:left="3240" w:hanging="90"/>
        <w:rPr>
          <w:rFonts w:ascii="Khmer MEF1" w:hAnsi="Khmer MEF1" w:cs="Khmer MEF1"/>
          <w:sz w:val="24"/>
          <w:szCs w:val="24"/>
          <w:lang w:val="ca-ES"/>
        </w:rPr>
      </w:pPr>
      <w:r w:rsidRPr="00D3081D">
        <w:rPr>
          <w:rFonts w:ascii="Khmer MEF1" w:hAnsi="Khmer MEF1" w:cs="Khmer MEF1"/>
          <w:sz w:val="24"/>
          <w:szCs w:val="24"/>
          <w:lang w:val="ca-ES"/>
        </w:rPr>
        <w:t>-</w:t>
      </w:r>
      <w:r w:rsidRPr="00D3081D">
        <w:rPr>
          <w:rFonts w:ascii="Khmer MEF1" w:hAnsi="Khmer MEF1" w:cs="Khmer MEF1" w:hint="cs"/>
          <w:sz w:val="24"/>
          <w:szCs w:val="24"/>
          <w:cs/>
          <w:lang w:val="ca-ES"/>
        </w:rPr>
        <w:t>ប្រកាសលេខ ៦៦៣ សហវ.ប្រក ចុះថ្ងៃទី២៨ ខែកក្កដា ឆ្នាំ២០២០ ស្តីពីនីតិវិធីចំណាយតាមរជ្ជទេយ្យបុរេប្រទានសម្រាប់រដ្ឋបាលថ្នាក់ជាតិ</w:t>
      </w:r>
      <w:r w:rsidR="00A11299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73731016" w14:textId="0B3B098E" w:rsidR="00DD5037" w:rsidRPr="001E4C18" w:rsidRDefault="00DD5037" w:rsidP="00F047C7">
      <w:pPr>
        <w:spacing w:after="0" w:line="214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1E4C18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</w:t>
      </w:r>
      <w:r w:rsidR="007F35F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៨</w:t>
      </w:r>
      <w:r w:rsidRPr="001E4C18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1E4C18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1E4C18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1E4C18">
        <w:rPr>
          <w:rFonts w:ascii="Khmer MEF1" w:hAnsi="Khmer MEF1" w:cs="Khmer MEF1" w:hint="cs"/>
          <w:sz w:val="24"/>
          <w:szCs w:val="24"/>
          <w:cs/>
        </w:rPr>
        <w:t>ការត្រួតពិនិត្យ និងតាមដានការអនុវត្តថវិកា​</w:t>
      </w:r>
      <w:r w:rsidR="00A11299">
        <w:rPr>
          <w:rFonts w:ascii="Khmer MEF1" w:hAnsi="Khmer MEF1" w:cs="Khmer MEF1" w:hint="cs"/>
          <w:sz w:val="24"/>
          <w:szCs w:val="24"/>
          <w:cs/>
        </w:rPr>
        <w:t>។</w:t>
      </w:r>
    </w:p>
    <w:p w14:paraId="203D0AAA" w14:textId="77777777" w:rsidR="00DD5037" w:rsidRPr="001E4C18" w:rsidRDefault="00DD5037" w:rsidP="00F047C7">
      <w:pPr>
        <w:spacing w:after="0" w:line="214" w:lineRule="auto"/>
        <w:ind w:left="720" w:firstLine="720"/>
        <w:jc w:val="both"/>
        <w:rPr>
          <w:rFonts w:ascii="Khmer MEF1" w:hAnsi="Khmer MEF1" w:cs="Khmer MEF1"/>
          <w:color w:val="000000"/>
          <w:spacing w:val="2"/>
          <w:sz w:val="24"/>
          <w:szCs w:val="24"/>
        </w:rPr>
      </w:pPr>
      <w:r w:rsidRPr="001E4C18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/>
        </w:rPr>
        <w:t xml:space="preserve">លក្ខណៈវិនិច្ឆ័យ៖ </w:t>
      </w:r>
      <w:r w:rsidRPr="001E4C18">
        <w:rPr>
          <w:rFonts w:ascii="Khmer MEF1" w:hAnsi="Khmer MEF1" w:cs="Khmer MEF1" w:hint="cs"/>
          <w:color w:val="000000"/>
          <w:spacing w:val="2"/>
          <w:sz w:val="24"/>
          <w:szCs w:val="24"/>
          <w:cs/>
        </w:rPr>
        <w:t>ប្រកាសលេខ ១៩១១ សហវ.ប្រក ចុះថ្ងៃទី៣១ ខែធ្នូ ឆ្នាំ២០១៤ ស្តីពីការដាក់</w:t>
      </w:r>
      <w:r>
        <w:rPr>
          <w:rFonts w:ascii="Khmer MEF1" w:hAnsi="Khmer MEF1" w:cs="Khmer MEF1" w:hint="cs"/>
          <w:color w:val="000000"/>
          <w:spacing w:val="2"/>
          <w:sz w:val="24"/>
          <w:szCs w:val="24"/>
          <w:cs/>
        </w:rPr>
        <w:t>ឱ្យ</w:t>
      </w:r>
    </w:p>
    <w:p w14:paraId="29E82947" w14:textId="48FB7D09" w:rsidR="00DD5037" w:rsidRDefault="00DD5037" w:rsidP="00F047C7">
      <w:pPr>
        <w:spacing w:after="120" w:line="214" w:lineRule="auto"/>
        <w:ind w:left="720" w:firstLine="2430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1E4C18">
        <w:rPr>
          <w:rFonts w:ascii="Khmer MEF1" w:hAnsi="Khmer MEF1" w:cs="Khmer MEF1" w:hint="cs"/>
          <w:color w:val="000000"/>
          <w:spacing w:val="6"/>
          <w:sz w:val="24"/>
          <w:szCs w:val="24"/>
          <w:cs/>
        </w:rPr>
        <w:t>អនុវត្តគោលការណ៍ណែនាំស្តីពីនីតិវិធីអនុវត្តថវិកាកម្មវិធី។</w:t>
      </w:r>
      <w:bookmarkEnd w:id="428"/>
    </w:p>
    <w:p w14:paraId="756D3436" w14:textId="0FDBCB6D" w:rsidR="00B5706E" w:rsidRPr="003A2508" w:rsidRDefault="00FB0E0F" w:rsidP="003A2508">
      <w:pPr>
        <w:pStyle w:val="Heading2"/>
        <w:spacing w:before="0" w:line="230" w:lineRule="auto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  <w:rPrChange w:id="429" w:author="Uon Rithy" w:date="2022-01-20T15:49:00Z">
            <w:rPr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  <w:bookmarkStart w:id="430" w:name="_Toc156812977"/>
      <w:bookmarkEnd w:id="426"/>
      <w:r w:rsidRPr="003A250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lastRenderedPageBreak/>
        <w:t>៣.</w:t>
      </w:r>
      <w:r w:rsidR="00DD5037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៨</w:t>
      </w:r>
      <w:del w:id="431" w:author="Sengheak Un" w:date="2022-01-03T16:36:00Z">
        <w:r w:rsidR="00B5706E" w:rsidRPr="003A250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432" w:author="Uon Rithy" w:date="2022-01-20T15:49:00Z">
              <w:rPr>
                <w:rFonts w:ascii="Khmer MEF1" w:eastAsia="Calibri" w:hAnsi="Khmer MEF1" w:cs="Khmer MEF1"/>
                <w:b/>
                <w:bCs/>
                <w:color w:val="auto"/>
                <w:sz w:val="24"/>
                <w:szCs w:val="24"/>
                <w:cs/>
                <w:lang w:val="ca-ES"/>
              </w:rPr>
            </w:rPrChange>
          </w:rPr>
          <w:delText>៦</w:delText>
        </w:r>
      </w:del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433" w:author="Uon Rithy" w:date="2022-01-20T15:49:00Z">
            <w:rPr>
              <w:rFonts w:ascii="Khmer MEF1" w:eastAsia="Calibri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</w:rPrChange>
        </w:rPr>
        <w:t>.ភាពជាសារវ</w:t>
      </w:r>
      <w:ins w:id="434" w:author="Uon Rithy" w:date="2022-01-03T08:29:00Z">
        <w:r w:rsidR="00B5706E" w:rsidRPr="003A250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435" w:author="Uon Rithy" w:date="2022-01-20T15:49:00Z">
              <w:rPr>
                <w:rFonts w:ascii="Khmer MEF1" w:eastAsia="Calibri" w:hAnsi="Khmer MEF1" w:cs="Khmer MEF1"/>
                <w:b/>
                <w:bCs/>
                <w:color w:val="auto"/>
                <w:sz w:val="24"/>
                <w:szCs w:val="24"/>
                <w:cs/>
                <w:lang w:val="ca-ES"/>
              </w:rPr>
            </w:rPrChange>
          </w:rPr>
          <w:t>័</w:t>
        </w:r>
      </w:ins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436" w:author="Uon Rithy" w:date="2022-01-20T15:49:00Z">
            <w:rPr>
              <w:rFonts w:ascii="Khmer MEF1" w:eastAsia="Calibri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</w:rPrChange>
        </w:rPr>
        <w:t>ន្ត</w:t>
      </w:r>
      <w:bookmarkEnd w:id="430"/>
    </w:p>
    <w:p w14:paraId="7624AE43" w14:textId="77777777" w:rsidR="00DD5037" w:rsidRPr="00381EC7" w:rsidDel="00C55336" w:rsidRDefault="00DD5037">
      <w:pPr>
        <w:spacing w:after="0" w:line="216" w:lineRule="auto"/>
        <w:ind w:right="576" w:firstLine="720"/>
        <w:jc w:val="both"/>
        <w:rPr>
          <w:ins w:id="437" w:author="Sengheak Un" w:date="2022-01-03T16:43:00Z"/>
          <w:del w:id="438" w:author="DELL" w:date="2022-01-31T09:56:00Z"/>
          <w:rFonts w:ascii="Khmer MEF1" w:hAnsi="Khmer MEF1" w:cs="Khmer MEF1"/>
          <w:color w:val="000000"/>
          <w:sz w:val="24"/>
          <w:szCs w:val="24"/>
          <w:rPrChange w:id="439" w:author="DELL" w:date="2022-01-31T09:56:00Z">
            <w:rPr>
              <w:ins w:id="440" w:author="Sengheak Un" w:date="2022-01-03T16:43:00Z"/>
              <w:del w:id="441" w:author="DELL" w:date="2022-01-31T09:5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442" w:author="DELL" w:date="2022-02-02T10:43:00Z">
          <w:pPr>
            <w:spacing w:after="0"/>
            <w:ind w:firstLine="720"/>
            <w:jc w:val="both"/>
          </w:pPr>
        </w:pPrChange>
      </w:pPr>
      <w:r w:rsidRPr="00381EC7">
        <w:rPr>
          <w:rFonts w:ascii="Khmer MEF1" w:hAnsi="Khmer MEF1" w:cs="Khmer MEF1"/>
          <w:color w:val="000000"/>
          <w:sz w:val="24"/>
          <w:szCs w:val="24"/>
          <w:cs/>
          <w:rPrChange w:id="443" w:author="DELL" w:date="2022-01-31T09:56:00Z">
            <w:rPr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t>ការកំណត់</w:t>
      </w:r>
      <w:del w:id="444" w:author="DELL" w:date="2022-01-31T09:55:00Z">
        <w:r w:rsidRPr="00381EC7" w:rsidDel="00C55336">
          <w:rPr>
            <w:rFonts w:ascii="Khmer MEF1" w:hAnsi="Khmer MEF1" w:cs="Khmer MEF1"/>
            <w:color w:val="000000"/>
            <w:sz w:val="24"/>
            <w:szCs w:val="24"/>
            <w:cs/>
            <w:rPrChange w:id="445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ភាពជាសារវ័ន្តត្រូវបានកំណត់ដូចខាងក្រោម៖</w:delText>
        </w:r>
      </w:del>
      <w:ins w:id="446" w:author="sithat" w:date="2021-12-21T22:38:00Z">
        <w:del w:id="447" w:author="Uon Rithy" w:date="2022-01-20T15:52:00Z"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cs/>
              <w:rPrChange w:id="448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(</w:delText>
          </w:r>
        </w:del>
      </w:ins>
      <w:ins w:id="449" w:author="Uon Rithy" w:date="2022-01-03T08:32:00Z">
        <w:del w:id="450" w:author="Uon Rithy" w:date="2022-01-20T15:52:00Z">
          <w:r w:rsidRPr="00381EC7">
            <w:rPr>
              <w:rFonts w:ascii="Khmer MEF1" w:hAnsi="Khmer MEF1" w:cs="Khmer MEF1"/>
              <w:color w:val="000000"/>
              <w:sz w:val="24"/>
              <w:szCs w:val="24"/>
              <w:cs/>
              <w:rPrChange w:id="451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គោលការណ៍ណែនាំស្តីពីសវនកម្មលើអនុលោមភាពតាមច្បាប់ និងបទប្បញ្ញត្តិ</w:delText>
          </w:r>
        </w:del>
      </w:ins>
      <w:ins w:id="452" w:author="sithat" w:date="2021-12-21T22:38:00Z">
        <w:del w:id="453" w:author="Uon Rithy" w:date="2022-01-20T15:52:00Z"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cs/>
              <w:rPrChange w:id="454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សៀវភៅគោលការណ៍ណែនាំ</w:delText>
          </w:r>
        </w:del>
      </w:ins>
      <w:ins w:id="455" w:author="sithat" w:date="2021-12-21T22:39:00Z">
        <w:del w:id="456" w:author="Uon Rithy" w:date="2022-01-20T15:52:00Z"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cs/>
              <w:rPrChange w:id="457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សវនកម្មអនុលោមភាព</w:delText>
          </w:r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rPrChange w:id="458" w:author="DELL" w:date="2022-01-31T09:5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NAA</w:delText>
          </w:r>
        </w:del>
      </w:ins>
      <w:ins w:id="459" w:author="sithat" w:date="2021-12-21T22:38:00Z">
        <w:del w:id="460" w:author="Uon Rithy" w:date="2022-01-20T15:52:00Z"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cs/>
              <w:rPrChange w:id="461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)</w:delText>
          </w:r>
        </w:del>
      </w:ins>
    </w:p>
    <w:p w14:paraId="783E4123" w14:textId="48605417" w:rsidR="00DD5037" w:rsidRPr="00381EC7" w:rsidRDefault="00DD5037" w:rsidP="00DD5037">
      <w:pPr>
        <w:spacing w:after="0" w:line="216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ins w:id="462" w:author="Sengheak Un" w:date="2022-01-03T16:43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63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ភាពជាសារវ័ន្</w:t>
        </w:r>
      </w:ins>
      <w:ins w:id="464" w:author="Sengheak Un" w:date="2022-01-03T16:44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65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តអនុលោមភាព</w:t>
        </w:r>
      </w:ins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សមិទ្ធកម្ម និងហិរញ្ញវត្ថុ </w:t>
      </w:r>
      <w:ins w:id="466" w:author="Sengheak Un" w:date="2022-01-03T16:44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67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គឺអាស្រ័យលើទំហំនៃផលប៉ះពាល់</w:t>
        </w:r>
      </w:ins>
      <w:ins w:id="468" w:author="Sengheak Un" w:date="2022-01-03T16:58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69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នៃ</w:t>
        </w:r>
        <w:r w:rsidRPr="00DD5037">
          <w:rPr>
            <w:rFonts w:ascii="Khmer MEF1" w:hAnsi="Khmer MEF1" w:cs="Khmer MEF1"/>
            <w:color w:val="000000"/>
            <w:spacing w:val="-16"/>
            <w:sz w:val="24"/>
            <w:szCs w:val="24"/>
            <w:cs/>
            <w:rPrChange w:id="470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ភាពមិនអនុលោមតាម</w:t>
        </w:r>
        <w:r w:rsidRPr="00DD5037">
          <w:rPr>
            <w:rFonts w:ascii="Khmer MEF1" w:hAnsi="Khmer MEF1" w:cs="Khmer MEF1"/>
            <w:color w:val="000000"/>
            <w:spacing w:val="-16"/>
            <w:sz w:val="24"/>
            <w:szCs w:val="24"/>
            <w:cs/>
            <w:rPrChange w:id="471" w:author="DELL" w:date="2022-02-02T11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ច្បាប់</w:t>
        </w:r>
      </w:ins>
      <w:r w:rsidRPr="00DD5037">
        <w:rPr>
          <w:rFonts w:ascii="Khmer MEF1" w:hAnsi="Khmer MEF1" w:cs="Khmer MEF1" w:hint="cs"/>
          <w:color w:val="000000"/>
          <w:spacing w:val="-16"/>
          <w:sz w:val="24"/>
          <w:szCs w:val="24"/>
          <w:cs/>
        </w:rPr>
        <w:t xml:space="preserve"> </w:t>
      </w:r>
      <w:ins w:id="472" w:author="Sengheak Un" w:date="2022-01-03T16:58:00Z">
        <w:r w:rsidRPr="00DD5037">
          <w:rPr>
            <w:rFonts w:ascii="Khmer MEF1" w:hAnsi="Khmer MEF1" w:cs="Khmer MEF1"/>
            <w:color w:val="000000"/>
            <w:spacing w:val="-16"/>
            <w:sz w:val="24"/>
            <w:szCs w:val="24"/>
            <w:cs/>
          </w:rPr>
          <w:t>បទប្បញ្ញត្តិ លិខិតបទដ្ឋានគតិយុត្ត</w:t>
        </w:r>
      </w:ins>
      <w:r w:rsidRPr="00DD5037">
        <w:rPr>
          <w:rFonts w:ascii="Khmer MEF1" w:hAnsi="Khmer MEF1" w:cs="Khmer MEF1" w:hint="cs"/>
          <w:color w:val="000000"/>
          <w:spacing w:val="-16"/>
          <w:sz w:val="24"/>
          <w:szCs w:val="24"/>
          <w:cs/>
        </w:rPr>
        <w:t xml:space="preserve"> និងផែនការ</w:t>
      </w:r>
      <w:ins w:id="473" w:author="Sengheak Un" w:date="2022-01-03T16:58:00Z">
        <w:del w:id="474" w:author="DELL" w:date="2022-01-31T09:53:00Z">
          <w:r w:rsidRPr="00DD5037" w:rsidDel="00C55336">
            <w:rPr>
              <w:rFonts w:ascii="Khmer MEF1" w:hAnsi="Khmer MEF1" w:cs="Khmer MEF1"/>
              <w:color w:val="000000"/>
              <w:spacing w:val="-16"/>
              <w:sz w:val="24"/>
              <w:szCs w:val="24"/>
              <w:cs/>
            </w:rPr>
            <w:delText xml:space="preserve"> </w:delText>
          </w:r>
        </w:del>
        <w:r w:rsidRPr="00DD5037">
          <w:rPr>
            <w:rFonts w:ascii="Khmer MEF1" w:hAnsi="Khmer MEF1" w:cs="Khmer MEF1"/>
            <w:color w:val="000000"/>
            <w:spacing w:val="-16"/>
            <w:sz w:val="24"/>
            <w:szCs w:val="24"/>
            <w:cs/>
          </w:rPr>
          <w:t>របស់និយ័តករ</w:t>
        </w:r>
      </w:ins>
      <w:r w:rsidRPr="00DD5037">
        <w:rPr>
          <w:rFonts w:ascii="Khmer MEF1" w:hAnsi="Khmer MEF1" w:cs="Khmer MEF1" w:hint="cs"/>
          <w:color w:val="000000"/>
          <w:spacing w:val="-16"/>
          <w:sz w:val="24"/>
          <w:szCs w:val="24"/>
          <w:cs/>
        </w:rPr>
        <w:t xml:space="preserve">ធានារ៉ាប់រងកម្ពុជា </w:t>
      </w:r>
      <w:ins w:id="475" w:author="Sengheak Un" w:date="2022-01-03T16:56:00Z">
        <w:r w:rsidRPr="00DD5037">
          <w:rPr>
            <w:rFonts w:ascii="Khmer MEF1" w:hAnsi="Khmer MEF1" w:cs="Khmer MEF1"/>
            <w:color w:val="000000"/>
            <w:spacing w:val="-16"/>
            <w:sz w:val="24"/>
            <w:szCs w:val="24"/>
            <w:cs/>
          </w:rPr>
          <w:t>រួមមាន៖</w:t>
        </w:r>
      </w:ins>
      <w:ins w:id="476" w:author="DELL" w:date="2022-01-31T09:56:00Z">
        <w:r w:rsidRPr="00DD5037">
          <w:rPr>
            <w:rFonts w:ascii="Khmer MEF1" w:hAnsi="Khmer MEF1" w:cs="Khmer MEF1"/>
            <w:color w:val="000000"/>
            <w:spacing w:val="8"/>
            <w:sz w:val="24"/>
            <w:szCs w:val="24"/>
            <w:cs/>
            <w:rPrChange w:id="477" w:author="DELL" w:date="2022-02-02T11:22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r w:rsidRPr="00DD5037">
        <w:rPr>
          <w:rFonts w:ascii="Khmer MEF1" w:hAnsi="Khmer MEF1" w:cs="Khmer MEF1" w:hint="cs"/>
          <w:color w:val="000000"/>
          <w:spacing w:val="-6"/>
          <w:sz w:val="24"/>
          <w:szCs w:val="24"/>
          <w:cs/>
        </w:rPr>
        <w:t xml:space="preserve">ការអនុវត្តផែនការមិនមានប្រសិទ្ធភាព </w:t>
      </w:r>
      <w:ins w:id="478" w:author="Sengheak Un" w:date="2022-01-03T16:56:00Z">
        <w:r w:rsidRPr="00DD5037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479" w:author="DELL" w:date="2022-02-02T11:2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ការក្លែងបន្លំ</w:t>
        </w:r>
      </w:ins>
      <w:r w:rsidRPr="00DD5037">
        <w:rPr>
          <w:rFonts w:ascii="Khmer MEF1" w:hAnsi="Khmer MEF1" w:cs="Khmer MEF1" w:hint="cs"/>
          <w:color w:val="000000"/>
          <w:spacing w:val="-6"/>
          <w:sz w:val="24"/>
          <w:szCs w:val="24"/>
          <w:cs/>
        </w:rPr>
        <w:t xml:space="preserve"> </w:t>
      </w:r>
      <w:ins w:id="480" w:author="Sengheak Un" w:date="2022-01-03T16:57:00Z">
        <w:r w:rsidRPr="00DD5037">
          <w:rPr>
            <w:rFonts w:ascii="Khmer MEF1" w:hAnsi="Khmer MEF1" w:cs="Khmer MEF1"/>
            <w:color w:val="000000"/>
            <w:spacing w:val="-6"/>
            <w:sz w:val="24"/>
            <w:szCs w:val="24"/>
            <w:cs/>
          </w:rPr>
          <w:t>អំពើមិនស្របច្បាប់ដោយចេតនា</w:t>
        </w:r>
      </w:ins>
      <w:r w:rsidRPr="00DD5037">
        <w:rPr>
          <w:rFonts w:ascii="Khmer MEF1" w:hAnsi="Khmer MEF1" w:cs="Khmer MEF1" w:hint="cs"/>
          <w:color w:val="000000"/>
          <w:spacing w:val="-6"/>
          <w:sz w:val="24"/>
          <w:szCs w:val="24"/>
          <w:cs/>
        </w:rPr>
        <w:t xml:space="preserve"> </w:t>
      </w:r>
      <w:ins w:id="481" w:author="Sengheak Un" w:date="2022-01-03T16:57:00Z">
        <w:r w:rsidRPr="00DD5037">
          <w:rPr>
            <w:rFonts w:ascii="Khmer MEF1" w:hAnsi="Khmer MEF1" w:cs="Khmer MEF1"/>
            <w:color w:val="000000"/>
            <w:spacing w:val="-6"/>
            <w:sz w:val="24"/>
            <w:szCs w:val="24"/>
            <w:cs/>
          </w:rPr>
          <w:t>ឬភាពមិនអនុលោម</w:t>
        </w:r>
      </w:ins>
      <w:r w:rsidRPr="00DD5037">
        <w:rPr>
          <w:rFonts w:ascii="Khmer MEF1" w:hAnsi="Khmer MEF1" w:cs="Khmer MEF1" w:hint="cs"/>
          <w:color w:val="000000"/>
          <w:spacing w:val="-6"/>
          <w:sz w:val="24"/>
          <w:szCs w:val="24"/>
          <w:cs/>
        </w:rPr>
        <w:t xml:space="preserve"> </w:t>
      </w:r>
      <w:ins w:id="482" w:author="Sengheak Un" w:date="2022-01-03T16:57:00Z">
        <w:del w:id="483" w:author="DELL" w:date="2022-01-31T09:54:00Z">
          <w:r w:rsidRPr="00DD5037" w:rsidDel="00C55336">
            <w:rPr>
              <w:rFonts w:ascii="Khmer MEF1" w:hAnsi="Khmer MEF1" w:cs="Khmer MEF1"/>
              <w:color w:val="000000"/>
              <w:spacing w:val="-6"/>
              <w:sz w:val="24"/>
              <w:szCs w:val="24"/>
              <w:cs/>
            </w:rPr>
            <w:delText xml:space="preserve"> </w:delText>
          </w:r>
        </w:del>
        <w:r w:rsidRPr="00DD5037">
          <w:rPr>
            <w:rFonts w:ascii="Khmer MEF1" w:hAnsi="Khmer MEF1" w:cs="Khmer MEF1"/>
            <w:color w:val="000000"/>
            <w:spacing w:val="-6"/>
            <w:sz w:val="24"/>
            <w:szCs w:val="24"/>
            <w:cs/>
          </w:rPr>
          <w:t>ការផ្តល់</w:t>
        </w:r>
        <w:r w:rsidRPr="00DD5037">
          <w:rPr>
            <w:rFonts w:ascii="Khmer MEF1" w:hAnsi="Khmer MEF1" w:cs="Khmer MEF1"/>
            <w:color w:val="000000"/>
            <w:spacing w:val="-8"/>
            <w:sz w:val="24"/>
            <w:szCs w:val="24"/>
            <w:cs/>
          </w:rPr>
          <w:t>ព័ត៌មានមិនត្រឹមត្រូវ</w:t>
        </w:r>
      </w:ins>
      <w:ins w:id="484" w:author="DELL" w:date="2022-01-31T09:54:00Z">
        <w:r w:rsidRPr="00DD5037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485" w:author="DELL" w:date="2022-02-02T11:2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</w:t>
        </w:r>
      </w:ins>
      <w:ins w:id="486" w:author="Sengheak Un" w:date="2022-01-03T16:57:00Z">
        <w:r w:rsidRPr="00DD5037">
          <w:rPr>
            <w:rFonts w:ascii="Khmer MEF1" w:hAnsi="Khmer MEF1" w:cs="Khmer MEF1"/>
            <w:color w:val="000000"/>
            <w:spacing w:val="-8"/>
            <w:sz w:val="24"/>
            <w:szCs w:val="24"/>
            <w:cs/>
          </w:rPr>
          <w:t>ឬមិនពេញលេញ</w:t>
        </w:r>
        <w:r w:rsidRPr="00DD5037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rPrChange w:id="487" w:author="DELL" w:date="2022-02-02T11:22:00Z">
              <w:rPr>
                <w:rFonts w:hint="cs"/>
                <w:spacing w:val="6"/>
                <w:cs/>
              </w:rPr>
            </w:rPrChange>
          </w:rPr>
          <w:t>ទៅថ្នាក់ដឹកនាំសវនករ</w:t>
        </w:r>
        <w:r w:rsidRPr="00DD5037">
          <w:rPr>
            <w:rFonts w:ascii="Khmer MEF1" w:hAnsi="Khmer MEF1" w:cs="Khmer MEF1"/>
            <w:color w:val="000000"/>
            <w:spacing w:val="-8"/>
            <w:sz w:val="24"/>
            <w:szCs w:val="24"/>
            <w:rPrChange w:id="488" w:author="DELL" w:date="2022-02-02T11:22:00Z">
              <w:rPr>
                <w:rFonts w:ascii="Khmer MEF1" w:hAnsi="Khmer MEF1" w:cs="Khmer MEF1"/>
                <w:spacing w:val="6"/>
                <w:sz w:val="24"/>
                <w:szCs w:val="24"/>
              </w:rPr>
            </w:rPrChange>
          </w:rPr>
          <w:t xml:space="preserve"> (</w:t>
        </w:r>
        <w:r w:rsidRPr="00DD5037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rPrChange w:id="489" w:author="DELL" w:date="2022-02-02T11:22:00Z">
              <w:rPr>
                <w:rFonts w:hint="cs"/>
                <w:spacing w:val="6"/>
                <w:cs/>
              </w:rPr>
            </w:rPrChange>
          </w:rPr>
          <w:t>ការបិទបាំង</w:t>
        </w:r>
        <w:r w:rsidRPr="00DD5037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rPrChange w:id="490" w:author="DELL" w:date="2022-01-31T09:58:00Z">
              <w:rPr>
                <w:rFonts w:hint="cs"/>
                <w:cs/>
              </w:rPr>
            </w:rPrChange>
          </w:rPr>
          <w:t>ព័ត៌មាន</w:t>
        </w:r>
        <w:r w:rsidRPr="00DD5037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491" w:author="DELL" w:date="2022-01-31T09:58:00Z">
              <w:rPr>
                <w:cs/>
              </w:rPr>
            </w:rPrChange>
          </w:rPr>
          <w:t xml:space="preserve">) </w:t>
        </w:r>
        <w:r w:rsidRPr="00DD5037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rPrChange w:id="492" w:author="DELL" w:date="2022-01-31T09:58:00Z">
              <w:rPr>
                <w:rFonts w:hint="cs"/>
                <w:spacing w:val="-6"/>
                <w:cs/>
              </w:rPr>
            </w:rPrChange>
          </w:rPr>
          <w:t>ការមិនមាន</w:t>
        </w:r>
        <w:r w:rsidRPr="00D93CEE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rPrChange w:id="493" w:author="DELL" w:date="2022-01-31T09:58:00Z">
              <w:rPr>
                <w:rFonts w:hint="cs"/>
                <w:spacing w:val="-6"/>
                <w:cs/>
              </w:rPr>
            </w:rPrChange>
          </w:rPr>
          <w:t>បំណងគោរពតាមសំណើសុំ</w:t>
        </w:r>
        <w:r w:rsidRPr="00D93CEE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494" w:author="DELL" w:date="2022-01-31T09:5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ការពិនិត្យតាមដានឡើងវិញរបស់សវនករ</w:t>
        </w:r>
      </w:ins>
      <w:r w:rsidRPr="00D93CEE">
        <w:rPr>
          <w:rFonts w:ascii="Khmer MEF1" w:hAnsi="Khmer MEF1" w:cs="Khmer MEF1" w:hint="cs"/>
          <w:color w:val="000000"/>
          <w:spacing w:val="-8"/>
          <w:sz w:val="24"/>
          <w:szCs w:val="24"/>
          <w:cs/>
        </w:rPr>
        <w:t xml:space="preserve"> </w:t>
      </w:r>
      <w:r w:rsidR="00132609">
        <w:rPr>
          <w:rFonts w:ascii="Khmer MEF1" w:hAnsi="Khmer MEF1" w:cs="Khmer MEF1" w:hint="cs"/>
          <w:color w:val="000000"/>
          <w:spacing w:val="-8"/>
          <w:sz w:val="24"/>
          <w:szCs w:val="24"/>
          <w:cs/>
        </w:rPr>
        <w:t>ក៏</w:t>
      </w:r>
      <w:ins w:id="495" w:author="Sengheak Un" w:date="2022-01-03T16:57:00Z">
        <w:r w:rsidRPr="00D93CEE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496" w:author="DELL" w:date="2022-01-31T09:5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ប្រតិបត្តិការ</w:t>
        </w:r>
      </w:ins>
      <w:r w:rsidRPr="00D93CEE">
        <w:rPr>
          <w:rFonts w:ascii="Khmer MEF1" w:hAnsi="Khmer MEF1" w:cs="Khmer MEF1" w:hint="cs"/>
          <w:color w:val="000000"/>
          <w:spacing w:val="-8"/>
          <w:sz w:val="24"/>
          <w:szCs w:val="24"/>
          <w:cs/>
        </w:rPr>
        <w:t>នោះនៅតែត្រូវបាន</w:t>
      </w:r>
      <w:r w:rsidRPr="00D93CEE">
        <w:rPr>
          <w:rFonts w:ascii="Khmer MEF1" w:hAnsi="Khmer MEF1" w:cs="Khmer MEF1" w:hint="cs"/>
          <w:spacing w:val="-8"/>
          <w:sz w:val="24"/>
          <w:szCs w:val="24"/>
          <w:cs/>
        </w:rPr>
        <w:t>អនុវត្ត</w:t>
      </w:r>
      <w:ins w:id="497" w:author="Sengheak Un" w:date="2022-01-03T16:57:00Z">
        <w:r w:rsidRPr="00D93CEE"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  <w:rPrChange w:id="498" w:author="DELL" w:date="2022-01-31T09:56:00Z">
              <w:rPr>
                <w:rFonts w:hint="cs"/>
                <w:cs/>
                <w:lang w:val="ca-ES"/>
              </w:rPr>
            </w:rPrChange>
          </w:rPr>
          <w:t>។</w:t>
        </w:r>
      </w:ins>
    </w:p>
    <w:p w14:paraId="70684610" w14:textId="77777777" w:rsidR="00B5706E" w:rsidRPr="00A07FA5" w:rsidRDefault="00B5706E" w:rsidP="00B5706E">
      <w:pPr>
        <w:spacing w:after="0" w:line="216" w:lineRule="auto"/>
        <w:jc w:val="both"/>
        <w:rPr>
          <w:rFonts w:ascii="Khmer MEF1" w:hAnsi="Khmer MEF1" w:cs="Khmer MEF1"/>
          <w:sz w:val="6"/>
          <w:szCs w:val="6"/>
          <w:lang w:val="ca-ES"/>
        </w:rPr>
      </w:pPr>
    </w:p>
    <w:p w14:paraId="6B54B777" w14:textId="77777777" w:rsidR="00B5706E" w:rsidRPr="00A07FA5" w:rsidRDefault="00B5706E" w:rsidP="00B5706E">
      <w:pPr>
        <w:spacing w:after="0" w:line="216" w:lineRule="auto"/>
        <w:ind w:firstLine="720"/>
        <w:jc w:val="both"/>
        <w:rPr>
          <w:rFonts w:ascii="Khmer MEF1" w:hAnsi="Khmer MEF1" w:cs="Khmer MEF1"/>
          <w:b/>
          <w:bCs/>
          <w:sz w:val="8"/>
          <w:szCs w:val="8"/>
          <w:lang w:val="ca-ES"/>
        </w:rPr>
      </w:pPr>
    </w:p>
    <w:p w14:paraId="2C0F408D" w14:textId="77777777" w:rsidR="00B5706E" w:rsidRPr="00A07FA5" w:rsidDel="009D6346" w:rsidRDefault="00B5706E" w:rsidP="00B5706E">
      <w:pPr>
        <w:pStyle w:val="ListParagraph"/>
        <w:numPr>
          <w:ilvl w:val="0"/>
          <w:numId w:val="43"/>
        </w:numPr>
        <w:spacing w:after="0" w:line="216" w:lineRule="auto"/>
        <w:ind w:left="0" w:firstLine="0"/>
        <w:jc w:val="both"/>
        <w:rPr>
          <w:del w:id="499" w:author="Sengheak Un" w:date="2022-01-04T14:25:00Z"/>
          <w:rFonts w:ascii="Khmer MEF1" w:hAnsi="Khmer MEF1" w:cs="Khmer MEF1"/>
          <w:sz w:val="12"/>
          <w:szCs w:val="12"/>
          <w:lang w:val="en-GB"/>
          <w:rPrChange w:id="500" w:author="Uon Rithy" w:date="2022-02-04T10:10:00Z">
            <w:rPr>
              <w:del w:id="501" w:author="Sengheak Un" w:date="2022-01-04T14:25:00Z"/>
              <w:spacing w:val="-8"/>
            </w:rPr>
          </w:rPrChange>
        </w:rPr>
      </w:pPr>
    </w:p>
    <w:p w14:paraId="602C1F7D" w14:textId="77777777" w:rsidR="00B5706E" w:rsidRPr="00A07FA5" w:rsidRDefault="00B5706E">
      <w:pPr>
        <w:spacing w:after="0" w:line="216" w:lineRule="auto"/>
        <w:rPr>
          <w:ins w:id="502" w:author="sithat" w:date="2021-12-21T22:57:00Z"/>
          <w:del w:id="503" w:author="Sengheak Un" w:date="2022-01-04T14:25:00Z"/>
          <w:rFonts w:ascii="Khmer MEF2" w:hAnsi="Khmer MEF2" w:cs="Khmer MEF2"/>
        </w:rPr>
        <w:pPrChange w:id="504" w:author="Uon Rithy" w:date="2022-02-04T10:10:00Z">
          <w:pPr>
            <w:spacing w:after="0"/>
            <w:ind w:firstLine="720"/>
          </w:pPr>
        </w:pPrChange>
      </w:pPr>
      <w:ins w:id="505" w:author="sithat" w:date="2021-12-21T22:57:00Z">
        <w:del w:id="506" w:author="Sengheak Un" w:date="2022-01-04T14:25:00Z">
          <w:r w:rsidRPr="00A07FA5" w:rsidDel="00FC1856">
            <w:rPr>
              <w:rFonts w:ascii="Khmer MEF2" w:hAnsi="Khmer MEF2" w:cs="Khmer MEF2"/>
              <w:cs/>
              <w:lang w:val="ca-ES"/>
            </w:rPr>
            <w:delText xml:space="preserve">១.លក្ខណៈវិនិច្ឆ័យរបស់ប្រធានបទ </w:delText>
          </w:r>
          <w:r w:rsidRPr="00A07FA5" w:rsidDel="00FC1856">
            <w:rPr>
              <w:rFonts w:ascii="Khmer MEF2" w:hAnsi="Khmer MEF2" w:cs="Khmer MEF2"/>
            </w:rPr>
            <w:delText xml:space="preserve">C </w:delText>
          </w:r>
          <w:r w:rsidRPr="00A07FA5" w:rsidDel="00FC1856">
            <w:rPr>
              <w:rFonts w:ascii="Khmer MEF2" w:hAnsi="Khmer MEF2" w:cs="Khmer MEF2"/>
              <w:cs/>
            </w:rPr>
            <w:delText>មានអ្វីខ្លះ</w:delText>
          </w:r>
          <w:r w:rsidRPr="00A07FA5" w:rsidDel="00FC1856">
            <w:rPr>
              <w:rFonts w:ascii="Khmer MEF2" w:hAnsi="Khmer MEF2" w:cs="Khmer MEF2"/>
            </w:rPr>
            <w:delText>?</w:delText>
          </w:r>
        </w:del>
      </w:ins>
    </w:p>
    <w:p w14:paraId="17C0D614" w14:textId="77777777" w:rsidR="00B5706E" w:rsidRPr="00A07FA5" w:rsidRDefault="00B5706E">
      <w:pPr>
        <w:spacing w:after="0" w:line="216" w:lineRule="auto"/>
        <w:rPr>
          <w:ins w:id="507" w:author="sithat" w:date="2021-12-21T22:57:00Z"/>
          <w:del w:id="508" w:author="Sengheak Un" w:date="2022-01-04T14:25:00Z"/>
          <w:rFonts w:ascii="Khmer MEF2" w:hAnsi="Khmer MEF2" w:cs="Khmer MEF2"/>
        </w:rPr>
        <w:pPrChange w:id="509" w:author="Uon Rithy" w:date="2022-02-04T10:10:00Z">
          <w:pPr>
            <w:pStyle w:val="ListParagraph"/>
            <w:numPr>
              <w:numId w:val="19"/>
            </w:numPr>
            <w:ind w:hanging="360"/>
          </w:pPr>
        </w:pPrChange>
      </w:pPr>
      <w:ins w:id="510" w:author="sithat" w:date="2021-12-21T22:57:00Z">
        <w:del w:id="511" w:author="Sengheak Un" w:date="2022-01-04T14:25:00Z">
          <w:r w:rsidRPr="00A07FA5" w:rsidDel="00FC1856">
            <w:rPr>
              <w:rFonts w:ascii="Khmer MEF2" w:hAnsi="Khmer MEF2" w:cs="Khmer MEF2"/>
              <w:cs/>
              <w:lang w:val="ca-ES"/>
            </w:rPr>
            <w:delText xml:space="preserve">ប្រធានបទ </w:delText>
          </w:r>
          <w:r w:rsidRPr="00A07FA5" w:rsidDel="00FC1856">
            <w:rPr>
              <w:rFonts w:ascii="Khmer MEF2" w:hAnsi="Khmer MEF2" w:cs="Khmer MEF2"/>
            </w:rPr>
            <w:delText>D</w:delText>
          </w:r>
        </w:del>
      </w:ins>
    </w:p>
    <w:p w14:paraId="5BE184AC" w14:textId="77777777" w:rsidR="00B5706E" w:rsidRPr="00A07FA5" w:rsidRDefault="00B5706E">
      <w:pPr>
        <w:spacing w:after="0" w:line="216" w:lineRule="auto"/>
        <w:rPr>
          <w:ins w:id="512" w:author="sithat" w:date="2021-12-21T22:57:00Z"/>
          <w:del w:id="513" w:author="Sengheak Un" w:date="2022-01-04T14:25:00Z"/>
          <w:rFonts w:ascii="Khmer MEF2" w:hAnsi="Khmer MEF2" w:cs="Khmer MEF2"/>
        </w:rPr>
        <w:pPrChange w:id="514" w:author="Uon Rithy" w:date="2022-02-04T10:10:00Z">
          <w:pPr>
            <w:spacing w:after="0"/>
            <w:ind w:firstLine="720"/>
          </w:pPr>
        </w:pPrChange>
      </w:pPr>
      <w:ins w:id="515" w:author="sithat" w:date="2021-12-21T22:57:00Z">
        <w:del w:id="516" w:author="Sengheak Un" w:date="2022-01-04T14:25:00Z">
          <w:r w:rsidRPr="00A07FA5" w:rsidDel="00FC1856">
            <w:rPr>
              <w:rFonts w:ascii="Khmer MEF2" w:hAnsi="Khmer MEF2" w:cs="Khmer MEF2"/>
              <w:cs/>
              <w:lang w:val="ca-ES"/>
            </w:rPr>
            <w:delText xml:space="preserve">១.លក្ខណៈវិនិច្ឆ័យរបស់ប្រធានបទ </w:delText>
          </w:r>
          <w:r w:rsidRPr="00A07FA5" w:rsidDel="00FC1856">
            <w:rPr>
              <w:rFonts w:ascii="Khmer MEF2" w:hAnsi="Khmer MEF2" w:cs="Khmer MEF2"/>
            </w:rPr>
            <w:delText xml:space="preserve">D </w:delText>
          </w:r>
          <w:r w:rsidRPr="00A07FA5" w:rsidDel="00FC1856">
            <w:rPr>
              <w:rFonts w:ascii="Khmer MEF2" w:hAnsi="Khmer MEF2" w:cs="Khmer MEF2"/>
              <w:cs/>
            </w:rPr>
            <w:delText>មានអ្វីខ្លះ</w:delText>
          </w:r>
          <w:r w:rsidRPr="00A07FA5" w:rsidDel="00FC1856">
            <w:rPr>
              <w:rFonts w:ascii="Khmer MEF2" w:hAnsi="Khmer MEF2" w:cs="Khmer MEF2"/>
            </w:rPr>
            <w:delText>?</w:delText>
          </w:r>
        </w:del>
      </w:ins>
    </w:p>
    <w:p w14:paraId="75AB984B" w14:textId="77777777" w:rsidR="00B5706E" w:rsidRPr="00A07FA5" w:rsidRDefault="00B5706E">
      <w:pPr>
        <w:spacing w:after="0" w:line="216" w:lineRule="auto"/>
        <w:rPr>
          <w:ins w:id="517" w:author="sithat" w:date="2021-12-21T22:56:00Z"/>
          <w:del w:id="518" w:author="Uon Rithy" w:date="2022-01-03T08:36:00Z"/>
          <w:rFonts w:ascii="Khmer MEF2" w:hAnsi="Khmer MEF2" w:cs="Khmer MEF2"/>
          <w:cs/>
        </w:rPr>
        <w:pPrChange w:id="519" w:author="Uon Rithy" w:date="2022-02-04T10:10:00Z">
          <w:pPr>
            <w:spacing w:after="0"/>
          </w:pPr>
        </w:pPrChange>
      </w:pPr>
    </w:p>
    <w:p w14:paraId="52FE5EF8" w14:textId="77777777" w:rsidR="00B5706E" w:rsidRPr="00A07FA5" w:rsidRDefault="00B5706E">
      <w:pPr>
        <w:spacing w:after="0" w:line="216" w:lineRule="auto"/>
        <w:rPr>
          <w:del w:id="520" w:author="Uon Rithy" w:date="2022-02-04T10:11:00Z"/>
          <w:rFonts w:ascii="Khmer MEF2" w:hAnsi="Khmer MEF2" w:cs="Khmer MEF2"/>
          <w:lang w:val="ca-ES"/>
        </w:rPr>
        <w:pPrChange w:id="521" w:author="Uon Rithy" w:date="2022-02-04T10:10:00Z">
          <w:pPr>
            <w:spacing w:after="0"/>
          </w:pPr>
        </w:pPrChange>
      </w:pPr>
    </w:p>
    <w:p w14:paraId="038E3553" w14:textId="77777777" w:rsidR="00B5706E" w:rsidRPr="00A07FA5" w:rsidDel="00436CFB" w:rsidRDefault="00B5706E" w:rsidP="00B5706E">
      <w:pPr>
        <w:spacing w:after="0" w:line="216" w:lineRule="auto"/>
        <w:rPr>
          <w:del w:id="522" w:author="sithat" w:date="2021-12-21T22:57:00Z"/>
          <w:rFonts w:ascii="Khmer MEF2" w:hAnsi="Khmer MEF2" w:cs="Khmer MEF2"/>
          <w:b/>
          <w:bCs/>
          <w:lang w:val="ca-ES"/>
        </w:rPr>
      </w:pPr>
      <w:del w:id="523" w:author="sithat" w:date="2021-12-21T22:57:00Z">
        <w:r w:rsidRPr="00A07FA5" w:rsidDel="00E7553E">
          <w:rPr>
            <w:rFonts w:ascii="Khmer MEF2" w:hAnsi="Khmer MEF2" w:cs="Khmer MEF2"/>
            <w:b/>
            <w:bCs/>
            <w:cs/>
            <w:lang w:val="ca-ES"/>
          </w:rPr>
          <w:delText xml:space="preserve">ចំណាយ </w:delText>
        </w:r>
      </w:del>
    </w:p>
    <w:p w14:paraId="01A073D8" w14:textId="77777777" w:rsidR="00B5706E" w:rsidRPr="00A07FA5" w:rsidDel="009D6346" w:rsidRDefault="00B5706E" w:rsidP="00B5706E">
      <w:pPr>
        <w:spacing w:after="0" w:line="216" w:lineRule="auto"/>
        <w:rPr>
          <w:ins w:id="524" w:author="Uon Rithy" w:date="2022-01-20T16:01:00Z"/>
          <w:del w:id="525" w:author="DELL" w:date="2022-02-02T09:57:00Z"/>
          <w:rFonts w:ascii="Khmer MEF2" w:hAnsi="Khmer MEF2" w:cs="Khmer MEF2"/>
          <w:b/>
          <w:bCs/>
          <w:lang w:val="ca-ES"/>
          <w:rPrChange w:id="526" w:author="Uon Rithy" w:date="2022-01-20T16:01:00Z">
            <w:rPr>
              <w:ins w:id="527" w:author="Uon Rithy" w:date="2022-01-20T16:01:00Z"/>
              <w:del w:id="528" w:author="DELL" w:date="2022-02-02T09:57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</w:p>
    <w:p w14:paraId="0388CBE9" w14:textId="77777777" w:rsidR="00B5706E" w:rsidRPr="00A07FA5" w:rsidDel="00436CFB" w:rsidRDefault="00B5706E" w:rsidP="00B5706E">
      <w:pPr>
        <w:spacing w:after="0" w:line="216" w:lineRule="auto"/>
        <w:rPr>
          <w:del w:id="529" w:author="sithat" w:date="2021-12-21T22:57:00Z"/>
          <w:rFonts w:ascii="Khmer MEF2" w:hAnsi="Khmer MEF2" w:cs="Khmer MEF2"/>
          <w:lang w:val="ca-ES"/>
        </w:rPr>
      </w:pPr>
      <w:del w:id="530" w:author="sithat" w:date="2021-12-21T22:57:00Z">
        <w:r w:rsidRPr="00A07FA5" w:rsidDel="00E7553E">
          <w:rPr>
            <w:rFonts w:ascii="Khmer MEF2" w:hAnsi="Khmer MEF2" w:cs="Khmer MEF2"/>
            <w:cs/>
            <w:lang w:val="ca-ES"/>
          </w:rPr>
          <w:delText>១. ភាពយឺតយ៉ាវក្នុងការស្នើសុំធានាចំណាយ៖ យោងតាមសារាចរណែនាំលេខ ០០២ សហវ.អលស ចុះថ្ងៃទី១៤ ខែមករា ឆ្នាំ២០១៤ របស់ក្រសួងសេដ្ឋកិច្ច និងហិរញ្ញវត្ថុ ស្តីពី " ការអនុវត្តកិច្ចលទ្ធកម្ម</w:delText>
        </w:r>
      </w:del>
    </w:p>
    <w:p w14:paraId="32036417" w14:textId="77777777" w:rsidR="00B5706E" w:rsidRPr="00A07FA5" w:rsidRDefault="00B5706E">
      <w:pPr>
        <w:spacing w:after="0" w:line="216" w:lineRule="auto"/>
        <w:rPr>
          <w:ins w:id="531" w:author="Uon Rithy" w:date="2022-01-20T16:01:00Z"/>
          <w:del w:id="532" w:author="DELL" w:date="2022-02-02T09:57:00Z"/>
          <w:rFonts w:ascii="Khmer MEF2" w:hAnsi="Khmer MEF2" w:cs="Khmer MEF2"/>
          <w:lang w:val="ca-ES"/>
        </w:rPr>
        <w:pPrChange w:id="533" w:author="DELL" w:date="2022-02-02T09:57:00Z">
          <w:pPr>
            <w:spacing w:after="0"/>
            <w:ind w:firstLine="720"/>
          </w:pPr>
        </w:pPrChange>
      </w:pPr>
    </w:p>
    <w:p w14:paraId="47239F67" w14:textId="77777777" w:rsidR="00B5706E" w:rsidRPr="00A07FA5" w:rsidDel="00E7553E" w:rsidRDefault="00B5706E" w:rsidP="00B5706E">
      <w:pPr>
        <w:spacing w:after="0" w:line="216" w:lineRule="auto"/>
        <w:rPr>
          <w:del w:id="534" w:author="sithat" w:date="2021-12-21T22:57:00Z"/>
          <w:rFonts w:ascii="Khmer MEF2" w:hAnsi="Khmer MEF2" w:cs="Khmer MEF2"/>
          <w:lang w:val="ca-ES"/>
        </w:rPr>
      </w:pPr>
      <w:del w:id="535" w:author="sithat" w:date="2021-12-21T22:57:00Z">
        <w:r w:rsidRPr="00A07FA5" w:rsidDel="00E7553E">
          <w:rPr>
            <w:rFonts w:ascii="Khmer MEF2" w:hAnsi="Khmer MEF2" w:cs="Khmer MEF2"/>
            <w:cs/>
            <w:lang w:val="ca-ES"/>
          </w:rPr>
          <w:delText>សាធារណៈ ” ត្រង់ ចំណុច (២)។</w:delText>
        </w:r>
      </w:del>
    </w:p>
    <w:p w14:paraId="3CA71330" w14:textId="77777777" w:rsidR="00B5706E" w:rsidRPr="00A07FA5" w:rsidDel="00E7553E" w:rsidRDefault="00B5706E" w:rsidP="00B5706E">
      <w:pPr>
        <w:spacing w:after="0" w:line="216" w:lineRule="auto"/>
        <w:rPr>
          <w:del w:id="536" w:author="sithat" w:date="2021-12-21T22:57:00Z"/>
          <w:rFonts w:ascii="Khmer MEF2" w:hAnsi="Khmer MEF2" w:cs="Khmer MEF2"/>
          <w:lang w:val="ca-ES"/>
        </w:rPr>
      </w:pPr>
      <w:del w:id="537" w:author="sithat" w:date="2021-12-21T22:57:00Z">
        <w:r w:rsidRPr="00A07FA5" w:rsidDel="00E7553E">
          <w:rPr>
            <w:rFonts w:ascii="Khmer MEF2" w:hAnsi="Khmer MEF2" w:cs="Khmer MEF2"/>
            <w:cs/>
            <w:lang w:val="ca-ES"/>
          </w:rPr>
          <w:delText xml:space="preserve">២. ភាពយឺតយ៉ាវក្នុងការដកសាច់ប្រាក់រជ្ជទេយ្យបុរេប្រទានជុំដំបូង៖ យោងតាមប្រកាសលេខ ១៥៨៧ សហវ.ប្រក ចុះថ្ងៃទី២៧ ខែធ្នូ ឆ្នាំ២០១៦ របស់ក្រសួងសេដ្ឋកិច្ច និងហិរញ្ញវត្ថុ ស្តីពីការ កែសម្រួលប្រការ១៣ នៃប្រកាសលេខ ២៧៥ សហវ.ប្រក ចុះថ្ងៃទី១០ ខែមីនា ឆ្នាំ២០១៥ ស្តីពី នីតិវិធីចំណាយតាមរជ្ជទេយ្យបុរេប្រទានសម្រាប់រដ្ឋបាលថ្នាក់ក្រោមជាតិ ត្រង់(ប្រការ១៣ថ្មី) ។ </w:delText>
        </w:r>
      </w:del>
    </w:p>
    <w:p w14:paraId="7097F5A5" w14:textId="77777777" w:rsidR="00B5706E" w:rsidRPr="00A07FA5" w:rsidDel="00E7553E" w:rsidRDefault="00B5706E" w:rsidP="00B5706E">
      <w:pPr>
        <w:spacing w:after="0" w:line="216" w:lineRule="auto"/>
        <w:rPr>
          <w:del w:id="538" w:author="sithat" w:date="2021-12-21T22:57:00Z"/>
          <w:rFonts w:ascii="Khmer MEF2" w:hAnsi="Khmer MEF2" w:cs="Khmer MEF2"/>
          <w:lang w:val="ca-ES"/>
        </w:rPr>
      </w:pPr>
      <w:del w:id="539" w:author="sithat" w:date="2021-12-21T22:57:00Z">
        <w:r w:rsidRPr="00A07FA5" w:rsidDel="00E7553E">
          <w:rPr>
            <w:rFonts w:ascii="Khmer MEF2" w:hAnsi="Khmer MEF2" w:cs="Khmer MEF2"/>
            <w:cs/>
            <w:lang w:val="ca-ES"/>
          </w:rPr>
          <w:delText xml:space="preserve">៣. ភាពយឺតយ៉ាវក្នុងការរៀបចំនីតិវិធីលទ្ធកម្មសាធារណៈ៖ យោងតាមសារាចរណែនាំលេខ ០០២ សហវ.អលស ចុះថ្ងៃទី ១៤ ខែមករា ឆ្នាំ២០១៤ របស់ក្រសួង សេដ្ឋកិច្ច និងហិរញ្ញវត្ថុស្តីពី " ការអនុវត្តកិច្ចលទ្ធកម្មសាធារណៈ ” ត្រង់ ចំណុច (២)។ </w:delText>
        </w:r>
      </w:del>
    </w:p>
    <w:p w14:paraId="10B7B9A6" w14:textId="77777777" w:rsidR="00B5706E" w:rsidRPr="00A07FA5" w:rsidDel="00796E98" w:rsidRDefault="00B5706E" w:rsidP="00B5706E">
      <w:pPr>
        <w:spacing w:after="0" w:line="216" w:lineRule="auto"/>
        <w:rPr>
          <w:del w:id="540" w:author="Sengheak Un" w:date="2022-01-04T14:32:00Z"/>
          <w:rFonts w:ascii="Khmer MEF2" w:hAnsi="Khmer MEF2" w:cs="Khmer MEF2"/>
          <w:b/>
          <w:bCs/>
          <w:lang w:val="ca-ES"/>
        </w:rPr>
      </w:pPr>
      <w:del w:id="541" w:author="Sengheak Un" w:date="2022-01-04T14:32:00Z">
        <w:r w:rsidRPr="00A07FA5" w:rsidDel="00796E98">
          <w:rPr>
            <w:rFonts w:ascii="Khmer MEF2" w:hAnsi="Khmer MEF2" w:cs="Khmer MEF2"/>
            <w:b/>
            <w:bCs/>
            <w:cs/>
            <w:lang w:val="ca-ES"/>
          </w:rPr>
          <w:delText xml:space="preserve">ការគ្រប់គ្រងទ្រព្យសម្បត្តិរដ្ឋ </w:delText>
        </w:r>
      </w:del>
    </w:p>
    <w:p w14:paraId="7359CEC6" w14:textId="77777777" w:rsidR="00B5706E" w:rsidRPr="00A07FA5" w:rsidDel="00796E98" w:rsidRDefault="00B5706E" w:rsidP="00B5706E">
      <w:pPr>
        <w:spacing w:after="0" w:line="216" w:lineRule="auto"/>
        <w:rPr>
          <w:del w:id="542" w:author="Sengheak Un" w:date="2022-01-04T14:32:00Z"/>
          <w:rFonts w:ascii="Khmer MEF2" w:hAnsi="Khmer MEF2" w:cs="Khmer MEF2"/>
          <w:lang w:val="ca-ES"/>
        </w:rPr>
      </w:pPr>
      <w:del w:id="543" w:author="Sengheak Un" w:date="2022-01-04T14:32:00Z">
        <w:r w:rsidRPr="00A07FA5" w:rsidDel="00796E98">
          <w:rPr>
            <w:rFonts w:ascii="Khmer MEF2" w:hAnsi="Khmer MEF2" w:cs="Khmer MEF2"/>
            <w:cs/>
            <w:lang w:val="ca-ES"/>
          </w:rPr>
          <w:delText xml:space="preserve">១. កង្វះខាតក្នុងការរៀបចំតារាងប្រៀបធៀបកើន ថយទ្រព្យសម្បត្តិរដ្ឋ៖ យោងតាមលិខិតលេខ ៣៨៤៤ សហវ.ទរ ចុះថ្ងៃទី១៨ ខែកក្កដា ឆ្នាំ២០០៧ របស់ក្រសួងសេដ្ឋកិច្ច និងហិរញ្ញវត្ថុ ស្តីពីសំណើ សុំរំលឹកការធ្វើប្លង់កម្មសិទ្ធិលើទ្រព្យសម្បត្តិរដ្ឋ ដែលស្ថិតនៅក្រោមការគ្រប់គ្រងរបស់បណ្តាក្រសួងស្ថាប័ន និងខេត្ត-ក្រុង។ </w:delText>
        </w:r>
      </w:del>
    </w:p>
    <w:p w14:paraId="575E67FB" w14:textId="77777777" w:rsidR="00B5706E" w:rsidRPr="00A07FA5" w:rsidDel="00796E98" w:rsidRDefault="00B5706E" w:rsidP="00B5706E">
      <w:pPr>
        <w:spacing w:after="0" w:line="216" w:lineRule="auto"/>
        <w:rPr>
          <w:del w:id="544" w:author="Sengheak Un" w:date="2022-01-04T14:32:00Z"/>
          <w:rFonts w:ascii="Khmer MEF2" w:hAnsi="Khmer MEF2" w:cs="Khmer MEF2"/>
          <w:b/>
          <w:bCs/>
          <w:lang w:val="ca-ES"/>
        </w:rPr>
      </w:pPr>
      <w:del w:id="545" w:author="Sengheak Un" w:date="2022-01-04T14:32:00Z">
        <w:r w:rsidRPr="00A07FA5" w:rsidDel="00796E98">
          <w:rPr>
            <w:rFonts w:ascii="Khmer MEF2" w:hAnsi="Khmer MEF2" w:cs="Khmer MEF2"/>
            <w:b/>
            <w:bCs/>
            <w:cs/>
            <w:lang w:val="ca-ES"/>
          </w:rPr>
          <w:delText xml:space="preserve">ប្រព័ន្ធត្រួតពិនិត្យផ្ទៃក្នុង </w:delText>
        </w:r>
      </w:del>
    </w:p>
    <w:p w14:paraId="5BC7F14E" w14:textId="77777777" w:rsidR="00B5706E" w:rsidRPr="00A07FA5" w:rsidDel="00796E98" w:rsidRDefault="00B5706E" w:rsidP="00B5706E">
      <w:pPr>
        <w:spacing w:after="0" w:line="216" w:lineRule="auto"/>
        <w:rPr>
          <w:del w:id="546" w:author="Sengheak Un" w:date="2022-01-04T14:32:00Z"/>
          <w:rFonts w:ascii="Khmer MEF2" w:hAnsi="Khmer MEF2" w:cs="Khmer MEF2"/>
          <w:lang w:val="ca-ES"/>
        </w:rPr>
      </w:pPr>
      <w:del w:id="547" w:author="Sengheak Un" w:date="2022-01-04T14:32:00Z">
        <w:r w:rsidRPr="00A07FA5" w:rsidDel="00796E98">
          <w:rPr>
            <w:rFonts w:ascii="Khmer MEF2" w:hAnsi="Khmer MEF2" w:cs="Khmer MEF2"/>
            <w:cs/>
            <w:lang w:val="ca-ES"/>
          </w:rPr>
          <w:delText>១. ភាពយឺតយ៉ាវក្នុងការរៀបចំតារាងតាមដានបង្កាន់ដៃបង់ប្រាក់៖ យោងតាមសារាចរណែនាំ</w:delText>
        </w:r>
      </w:del>
    </w:p>
    <w:p w14:paraId="20813779" w14:textId="77777777" w:rsidR="00B5706E" w:rsidRPr="00A07FA5" w:rsidDel="00796E98" w:rsidRDefault="00B5706E" w:rsidP="00B5706E">
      <w:pPr>
        <w:spacing w:after="0" w:line="216" w:lineRule="auto"/>
        <w:rPr>
          <w:del w:id="548" w:author="Sengheak Un" w:date="2022-01-04T14:32:00Z"/>
          <w:rFonts w:ascii="Khmer MEF2" w:hAnsi="Khmer MEF2" w:cs="Khmer MEF2"/>
          <w:lang w:val="ca-ES"/>
        </w:rPr>
      </w:pPr>
      <w:del w:id="549" w:author="Sengheak Un" w:date="2022-01-04T14:32:00Z">
        <w:r w:rsidRPr="00A07FA5" w:rsidDel="00796E98">
          <w:rPr>
            <w:rFonts w:ascii="Khmer MEF2" w:hAnsi="Khmer MEF2" w:cs="Khmer MEF2"/>
            <w:cs/>
            <w:lang w:val="ca-ES"/>
          </w:rPr>
          <w:delText xml:space="preserve">លេខ ០០៥ សហវ ចុះថ្ងៃទី១៧ ខែមីនា ឆ្នាំ២០១១ របស់ក្រសួងសេដ្ឋកិច្ច និង ហិរញ្ញវត្ថុ ស្តីពីការគ្រប់គ្រងបង្កាន់ដៃបង់ប្រាក់ ត្រង់ផ្នែកទី៣ ចំណុចទី(៩) </w:delText>
        </w:r>
      </w:del>
    </w:p>
    <w:p w14:paraId="1839D348" w14:textId="77777777" w:rsidR="00B5706E" w:rsidRPr="00A07FA5" w:rsidDel="00796E98" w:rsidRDefault="00B5706E" w:rsidP="00B5706E">
      <w:pPr>
        <w:spacing w:after="0" w:line="216" w:lineRule="auto"/>
        <w:rPr>
          <w:del w:id="550" w:author="Sengheak Un" w:date="2022-01-04T14:32:00Z"/>
          <w:rFonts w:ascii="Khmer MEF2" w:hAnsi="Khmer MEF2" w:cs="Khmer MEF2"/>
          <w:lang w:val="ca-ES"/>
        </w:rPr>
      </w:pPr>
      <w:del w:id="551" w:author="Sengheak Un" w:date="2022-01-04T14:32:00Z">
        <w:r w:rsidRPr="00A07FA5" w:rsidDel="00796E98">
          <w:rPr>
            <w:rFonts w:ascii="Khmer MEF2" w:hAnsi="Khmer MEF2" w:cs="Khmer MEF2"/>
            <w:cs/>
            <w:lang w:val="ca-ES"/>
          </w:rPr>
          <w:delText>២. ភាពយឺតយ៉ាវក្នុងការបិទបញ្ជីចំណូល ចំណាយថវិការ៖ យោងតាម សារាចរណែនាំលេខ ០០៩សហវ.អហក ចុះថ្ងៃទី២៤ ខែវិច្ឆិកា ឆ្នាំ២០១៧ របស់ក្រសួងសេដ្ឋកិច្ច និងហិរញ្ញវត្ថុ ស្តីពី "ការបិទ បញ្ជីចំណូល ចំណាយថវិកា និងការធ្វើរបាយការណ៍បូកសរុបទូទាត់ថវិការបស់រដ្ឋបាលថ្នាក់ក្រោម</w:delText>
        </w:r>
      </w:del>
    </w:p>
    <w:p w14:paraId="7D6B3F14" w14:textId="77777777" w:rsidR="00B5706E" w:rsidRPr="00A07FA5" w:rsidDel="00796E98" w:rsidRDefault="00B5706E" w:rsidP="00B5706E">
      <w:pPr>
        <w:spacing w:after="0" w:line="216" w:lineRule="auto"/>
        <w:rPr>
          <w:del w:id="552" w:author="Sengheak Un" w:date="2022-01-04T14:32:00Z"/>
          <w:rFonts w:ascii="Khmer MEF2" w:hAnsi="Khmer MEF2" w:cs="Khmer MEF2"/>
          <w:lang w:val="ca-ES"/>
        </w:rPr>
      </w:pPr>
      <w:del w:id="553" w:author="Sengheak Un" w:date="2022-01-04T14:32:00Z">
        <w:r w:rsidRPr="00A07FA5" w:rsidDel="00796E98">
          <w:rPr>
            <w:rFonts w:ascii="Khmer MEF2" w:hAnsi="Khmer MEF2" w:cs="Khmer MEF2"/>
            <w:cs/>
            <w:lang w:val="ca-ES"/>
          </w:rPr>
          <w:delText xml:space="preserve">ជាតិ ឆ្នាំ២០១៧” ត្រង់ចំណុចទី(១០) </w:delText>
        </w:r>
      </w:del>
    </w:p>
    <w:p w14:paraId="165FDEE0" w14:textId="77777777" w:rsidR="00B5706E" w:rsidRPr="00A07FA5" w:rsidDel="009D6346" w:rsidRDefault="00B5706E" w:rsidP="00B5706E">
      <w:pPr>
        <w:pStyle w:val="Heading1"/>
        <w:spacing w:before="0" w:line="216" w:lineRule="auto"/>
        <w:rPr>
          <w:del w:id="554" w:author="Sengheak Un" w:date="2022-01-04T14:25:00Z"/>
          <w:rFonts w:ascii="Khmer MEF2" w:hAnsi="Khmer MEF2" w:cs="Khmer MEF2"/>
          <w:spacing w:val="-8"/>
          <w:sz w:val="24"/>
          <w:szCs w:val="24"/>
          <w:rPrChange w:id="555" w:author="Uon Rithy" w:date="2022-02-04T10:10:00Z">
            <w:rPr>
              <w:del w:id="556" w:author="Sengheak Un" w:date="2022-01-04T14:25:00Z"/>
              <w:spacing w:val="-8"/>
            </w:rPr>
          </w:rPrChange>
        </w:rPr>
      </w:pPr>
      <w:ins w:id="557" w:author="sithat" w:date="2021-12-21T22:57:00Z">
        <w:del w:id="558" w:author="Sengheak Un" w:date="2022-01-04T14:25:00Z">
          <w:r w:rsidRPr="00A07FA5" w:rsidDel="00FC1856">
            <w:rPr>
              <w:rFonts w:ascii="Khmer MEF2" w:hAnsi="Khmer MEF2" w:cs="Khmer MEF2"/>
              <w:sz w:val="24"/>
              <w:szCs w:val="24"/>
              <w:cs/>
              <w:lang w:val="ca-ES"/>
              <w:rPrChange w:id="559" w:author="Uon Rithy" w:date="2022-02-04T10:10:00Z">
                <w:rPr>
                  <w:cs/>
                  <w:lang w:val="ca-ES"/>
                </w:rPr>
              </w:rPrChange>
            </w:rPr>
            <w:delText xml:space="preserve">ប្រធានបទ </w:delText>
          </w:r>
        </w:del>
      </w:ins>
      <w:ins w:id="560" w:author="sithat" w:date="2021-12-21T22:58:00Z">
        <w:del w:id="561" w:author="Sengheak Un" w:date="2022-01-04T14:25:00Z">
          <w:r w:rsidRPr="00A07FA5" w:rsidDel="00FC1856">
            <w:rPr>
              <w:rFonts w:ascii="Khmer MEF2" w:hAnsi="Khmer MEF2" w:cs="Khmer MEF2"/>
              <w:sz w:val="24"/>
              <w:szCs w:val="24"/>
              <w:rPrChange w:id="562" w:author="Uon Rithy" w:date="2022-02-04T10:10:00Z">
                <w:rPr/>
              </w:rPrChange>
            </w:rPr>
            <w:delText>C</w:delText>
          </w:r>
        </w:del>
      </w:ins>
    </w:p>
    <w:p w14:paraId="76F5ED8C" w14:textId="77777777" w:rsidR="00B5706E" w:rsidRPr="00A07FA5" w:rsidRDefault="00B5706E">
      <w:pPr>
        <w:pStyle w:val="Heading1"/>
        <w:spacing w:before="0" w:line="216" w:lineRule="auto"/>
        <w:rPr>
          <w:ins w:id="563" w:author="sithat" w:date="2021-12-21T22:57:00Z"/>
          <w:del w:id="564" w:author="Sengheak Un" w:date="2022-01-04T14:25:00Z"/>
          <w:rFonts w:ascii="Khmer MEF2" w:hAnsi="Khmer MEF2" w:cs="Khmer MEF2"/>
          <w:sz w:val="24"/>
          <w:szCs w:val="24"/>
        </w:rPr>
        <w:pPrChange w:id="565" w:author="Uon Rithy" w:date="2022-02-04T10:10:00Z">
          <w:pPr>
            <w:spacing w:after="0"/>
            <w:ind w:firstLine="720"/>
          </w:pPr>
        </w:pPrChange>
      </w:pPr>
      <w:ins w:id="566" w:author="sithat" w:date="2021-12-21T22:57:00Z">
        <w:del w:id="567" w:author="Sengheak Un" w:date="2022-01-04T14:25:00Z">
          <w:r w:rsidRPr="00A07FA5" w:rsidDel="00FC1856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 xml:space="preserve">១.លក្ខណៈវិនិច្ឆ័យរបស់ប្រធានបទ </w:delText>
          </w:r>
          <w:r w:rsidRPr="00A07FA5" w:rsidDel="00FC1856">
            <w:rPr>
              <w:rFonts w:ascii="Khmer MEF2" w:hAnsi="Khmer MEF2" w:cs="Khmer MEF2"/>
              <w:sz w:val="24"/>
              <w:szCs w:val="24"/>
            </w:rPr>
            <w:delText xml:space="preserve">C </w:delText>
          </w:r>
          <w:r w:rsidRPr="00A07FA5" w:rsidDel="00FC1856">
            <w:rPr>
              <w:rFonts w:ascii="Khmer MEF2" w:hAnsi="Khmer MEF2" w:cs="Khmer MEF2"/>
              <w:sz w:val="24"/>
              <w:szCs w:val="24"/>
              <w:cs/>
            </w:rPr>
            <w:delText>មានអ្វីខ្លះ</w:delText>
          </w:r>
          <w:r w:rsidRPr="00A07FA5" w:rsidDel="00FC1856">
            <w:rPr>
              <w:rFonts w:ascii="Khmer MEF2" w:hAnsi="Khmer MEF2" w:cs="Khmer MEF2"/>
              <w:sz w:val="24"/>
              <w:szCs w:val="24"/>
            </w:rPr>
            <w:delText>?</w:delText>
          </w:r>
        </w:del>
      </w:ins>
    </w:p>
    <w:p w14:paraId="53A6FA36" w14:textId="77777777" w:rsidR="00B5706E" w:rsidRPr="00A07FA5" w:rsidRDefault="00B5706E">
      <w:pPr>
        <w:pStyle w:val="Heading1"/>
        <w:spacing w:before="0" w:line="216" w:lineRule="auto"/>
        <w:rPr>
          <w:ins w:id="568" w:author="sithat" w:date="2021-12-21T22:57:00Z"/>
          <w:del w:id="569" w:author="Sengheak Un" w:date="2022-01-04T14:25:00Z"/>
          <w:rFonts w:ascii="Khmer MEF2" w:hAnsi="Khmer MEF2" w:cs="Khmer MEF2"/>
          <w:sz w:val="24"/>
          <w:szCs w:val="24"/>
        </w:rPr>
        <w:pPrChange w:id="570" w:author="Uon Rithy" w:date="2022-02-04T10:10:00Z">
          <w:pPr>
            <w:pStyle w:val="ListParagraph"/>
            <w:numPr>
              <w:numId w:val="19"/>
            </w:numPr>
            <w:ind w:hanging="360"/>
          </w:pPr>
        </w:pPrChange>
      </w:pPr>
      <w:ins w:id="571" w:author="sithat" w:date="2021-12-21T22:57:00Z">
        <w:del w:id="572" w:author="Sengheak Un" w:date="2022-01-04T14:25:00Z">
          <w:r w:rsidRPr="00A07FA5" w:rsidDel="00FC1856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 xml:space="preserve">ប្រធានបទ </w:delText>
          </w:r>
          <w:r w:rsidRPr="00A07FA5" w:rsidDel="00FC1856">
            <w:rPr>
              <w:rFonts w:ascii="Khmer MEF2" w:hAnsi="Khmer MEF2" w:cs="Khmer MEF2"/>
              <w:sz w:val="24"/>
              <w:szCs w:val="24"/>
            </w:rPr>
            <w:delText>D</w:delText>
          </w:r>
        </w:del>
      </w:ins>
    </w:p>
    <w:p w14:paraId="47D9C840" w14:textId="77777777" w:rsidR="00B5706E" w:rsidRPr="00A07FA5" w:rsidRDefault="00B5706E">
      <w:pPr>
        <w:pStyle w:val="Heading1"/>
        <w:spacing w:before="0" w:line="216" w:lineRule="auto"/>
        <w:rPr>
          <w:ins w:id="573" w:author="sithat" w:date="2021-12-21T22:57:00Z"/>
          <w:del w:id="574" w:author="Sengheak Un" w:date="2022-01-04T14:25:00Z"/>
          <w:rFonts w:ascii="Khmer MEF2" w:hAnsi="Khmer MEF2" w:cs="Khmer MEF2"/>
          <w:sz w:val="24"/>
          <w:szCs w:val="24"/>
        </w:rPr>
        <w:pPrChange w:id="575" w:author="Uon Rithy" w:date="2022-02-04T10:10:00Z">
          <w:pPr>
            <w:spacing w:after="0"/>
            <w:ind w:firstLine="720"/>
          </w:pPr>
        </w:pPrChange>
      </w:pPr>
      <w:ins w:id="576" w:author="sithat" w:date="2021-12-21T22:57:00Z">
        <w:del w:id="577" w:author="Sengheak Un" w:date="2022-01-04T14:25:00Z">
          <w:r w:rsidRPr="00A07FA5" w:rsidDel="00FC1856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 xml:space="preserve">១.លក្ខណៈវិនិច្ឆ័យរបស់ប្រធានបទ </w:delText>
          </w:r>
          <w:r w:rsidRPr="00A07FA5" w:rsidDel="00FC1856">
            <w:rPr>
              <w:rFonts w:ascii="Khmer MEF2" w:hAnsi="Khmer MEF2" w:cs="Khmer MEF2"/>
              <w:sz w:val="24"/>
              <w:szCs w:val="24"/>
            </w:rPr>
            <w:delText xml:space="preserve">D </w:delText>
          </w:r>
          <w:r w:rsidRPr="00A07FA5" w:rsidDel="00FC1856">
            <w:rPr>
              <w:rFonts w:ascii="Khmer MEF2" w:hAnsi="Khmer MEF2" w:cs="Khmer MEF2"/>
              <w:sz w:val="24"/>
              <w:szCs w:val="24"/>
              <w:cs/>
            </w:rPr>
            <w:delText>មានអ្វីខ្លះ</w:delText>
          </w:r>
          <w:r w:rsidRPr="00A07FA5" w:rsidDel="00FC1856">
            <w:rPr>
              <w:rFonts w:ascii="Khmer MEF2" w:hAnsi="Khmer MEF2" w:cs="Khmer MEF2"/>
              <w:sz w:val="24"/>
              <w:szCs w:val="24"/>
            </w:rPr>
            <w:delText>?</w:delText>
          </w:r>
        </w:del>
      </w:ins>
    </w:p>
    <w:p w14:paraId="08E428E7" w14:textId="77777777" w:rsidR="00B5706E" w:rsidRPr="00A07FA5" w:rsidDel="007239E0" w:rsidRDefault="00B5706E">
      <w:pPr>
        <w:pStyle w:val="Heading1"/>
        <w:spacing w:before="0" w:line="216" w:lineRule="auto"/>
        <w:rPr>
          <w:ins w:id="578" w:author="sithat" w:date="2021-12-21T22:56:00Z"/>
          <w:del w:id="579" w:author="Uon Rithy" w:date="2022-01-03T08:36:00Z"/>
          <w:rFonts w:ascii="Khmer MEF2" w:hAnsi="Khmer MEF2" w:cs="Khmer MEF2"/>
          <w:sz w:val="24"/>
          <w:szCs w:val="24"/>
          <w:cs/>
        </w:rPr>
        <w:pPrChange w:id="580" w:author="Uon Rithy" w:date="2022-02-04T10:10:00Z">
          <w:pPr>
            <w:spacing w:after="0"/>
          </w:pPr>
        </w:pPrChange>
      </w:pPr>
    </w:p>
    <w:p w14:paraId="3401DDBE" w14:textId="77777777" w:rsidR="00B5706E" w:rsidRPr="00A07FA5" w:rsidDel="00C634E8" w:rsidRDefault="00B5706E">
      <w:pPr>
        <w:pStyle w:val="Heading1"/>
        <w:spacing w:before="0" w:line="216" w:lineRule="auto"/>
        <w:rPr>
          <w:del w:id="581" w:author="Uon Rithy" w:date="2022-02-04T10:11:00Z"/>
          <w:rFonts w:ascii="Khmer MEF2" w:hAnsi="Khmer MEF2" w:cs="Khmer MEF2"/>
          <w:sz w:val="24"/>
          <w:szCs w:val="24"/>
          <w:lang w:val="ca-ES"/>
        </w:rPr>
        <w:pPrChange w:id="582" w:author="Uon Rithy" w:date="2022-02-04T10:10:00Z">
          <w:pPr>
            <w:spacing w:after="0"/>
          </w:pPr>
        </w:pPrChange>
      </w:pPr>
    </w:p>
    <w:p w14:paraId="46A481DD" w14:textId="77777777" w:rsidR="00B5706E" w:rsidRPr="00A07FA5" w:rsidDel="00436CFB" w:rsidRDefault="00B5706E" w:rsidP="00B5706E">
      <w:pPr>
        <w:pStyle w:val="Heading1"/>
        <w:spacing w:before="0" w:line="216" w:lineRule="auto"/>
        <w:rPr>
          <w:del w:id="583" w:author="sithat" w:date="2021-12-21T22:57:00Z"/>
          <w:rFonts w:ascii="Khmer MEF2" w:hAnsi="Khmer MEF2" w:cs="Khmer MEF2"/>
          <w:b/>
          <w:bCs/>
          <w:sz w:val="24"/>
          <w:szCs w:val="24"/>
          <w:lang w:val="ca-ES"/>
        </w:rPr>
      </w:pPr>
      <w:del w:id="584" w:author="sithat" w:date="2021-12-21T22:57:00Z">
        <w:r w:rsidRPr="00A07FA5" w:rsidDel="00E7553E">
          <w:rPr>
            <w:rFonts w:ascii="Khmer MEF2" w:hAnsi="Khmer MEF2" w:cs="Khmer MEF2"/>
            <w:b/>
            <w:bCs/>
            <w:sz w:val="24"/>
            <w:szCs w:val="24"/>
            <w:cs/>
            <w:lang w:val="ca-ES"/>
          </w:rPr>
          <w:delText xml:space="preserve">ចំណាយ </w:delText>
        </w:r>
      </w:del>
    </w:p>
    <w:p w14:paraId="3016CBD6" w14:textId="77777777" w:rsidR="00B5706E" w:rsidRPr="00A07FA5" w:rsidDel="009D6346" w:rsidRDefault="00B5706E" w:rsidP="00B5706E">
      <w:pPr>
        <w:pStyle w:val="Heading1"/>
        <w:spacing w:before="0" w:line="216" w:lineRule="auto"/>
        <w:rPr>
          <w:ins w:id="585" w:author="Uon Rithy" w:date="2022-01-20T16:01:00Z"/>
          <w:del w:id="586" w:author="DELL" w:date="2022-02-02T09:57:00Z"/>
          <w:rFonts w:ascii="Khmer MEF2" w:hAnsi="Khmer MEF2" w:cs="Khmer MEF2"/>
          <w:b/>
          <w:bCs/>
          <w:sz w:val="24"/>
          <w:szCs w:val="24"/>
          <w:lang w:val="ca-ES"/>
          <w:rPrChange w:id="587" w:author="Uon Rithy" w:date="2022-01-20T16:01:00Z">
            <w:rPr>
              <w:ins w:id="588" w:author="Uon Rithy" w:date="2022-01-20T16:01:00Z"/>
              <w:del w:id="589" w:author="DELL" w:date="2022-02-02T09:57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</w:p>
    <w:p w14:paraId="75968E55" w14:textId="77777777" w:rsidR="00B5706E" w:rsidRPr="00A07FA5" w:rsidDel="00436CFB" w:rsidRDefault="00B5706E" w:rsidP="00B5706E">
      <w:pPr>
        <w:pStyle w:val="Heading1"/>
        <w:spacing w:before="0" w:line="216" w:lineRule="auto"/>
        <w:rPr>
          <w:del w:id="590" w:author="sithat" w:date="2021-12-21T22:57:00Z"/>
          <w:rFonts w:ascii="Khmer MEF2" w:hAnsi="Khmer MEF2" w:cs="Khmer MEF2"/>
          <w:sz w:val="24"/>
          <w:szCs w:val="24"/>
          <w:lang w:val="ca-ES"/>
        </w:rPr>
      </w:pPr>
      <w:del w:id="591" w:author="sithat" w:date="2021-12-21T22:57:00Z">
        <w:r w:rsidRPr="00A07FA5" w:rsidDel="00E7553E">
          <w:rPr>
            <w:rFonts w:ascii="Khmer MEF2" w:hAnsi="Khmer MEF2" w:cs="Khmer MEF2"/>
            <w:sz w:val="24"/>
            <w:szCs w:val="24"/>
            <w:cs/>
            <w:lang w:val="ca-ES"/>
          </w:rPr>
          <w:delText>១. ភាពយឺតយ៉ាវក្នុងការស្នើសុំធានាចំណាយ៖ យោងតាមសារាចរណែនាំលេខ ០០២ សហវ.អលស ចុះថ្ងៃទី១៤ ខែមករា ឆ្នាំ២០១៤ របស់ក្រសួងសេដ្ឋកិច្ច និងហិរញ្ញវត្ថុ ស្តីពី " ការអនុវត្តកិច្ចលទ្ធកម្ម</w:delText>
        </w:r>
      </w:del>
    </w:p>
    <w:p w14:paraId="2BDF388F" w14:textId="77777777" w:rsidR="00B5706E" w:rsidRPr="00A07FA5" w:rsidDel="009D6346" w:rsidRDefault="00B5706E">
      <w:pPr>
        <w:pStyle w:val="Heading1"/>
        <w:spacing w:before="0" w:line="216" w:lineRule="auto"/>
        <w:rPr>
          <w:ins w:id="592" w:author="Uon Rithy" w:date="2022-01-20T16:01:00Z"/>
          <w:del w:id="593" w:author="DELL" w:date="2022-02-02T09:57:00Z"/>
          <w:rFonts w:ascii="Khmer MEF2" w:hAnsi="Khmer MEF2" w:cs="Khmer MEF2"/>
          <w:sz w:val="24"/>
          <w:szCs w:val="24"/>
          <w:lang w:val="ca-ES"/>
        </w:rPr>
        <w:pPrChange w:id="594" w:author="DELL" w:date="2022-02-02T09:57:00Z">
          <w:pPr>
            <w:spacing w:after="0"/>
            <w:ind w:firstLine="720"/>
          </w:pPr>
        </w:pPrChange>
      </w:pPr>
    </w:p>
    <w:p w14:paraId="2D898C29" w14:textId="77777777" w:rsidR="00B5706E" w:rsidRPr="00A07FA5" w:rsidDel="00E7553E" w:rsidRDefault="00B5706E" w:rsidP="00B5706E">
      <w:pPr>
        <w:pStyle w:val="Heading1"/>
        <w:spacing w:before="0" w:line="216" w:lineRule="auto"/>
        <w:rPr>
          <w:del w:id="595" w:author="sithat" w:date="2021-12-21T22:57:00Z"/>
          <w:rFonts w:ascii="Khmer MEF2" w:hAnsi="Khmer MEF2" w:cs="Khmer MEF2"/>
          <w:sz w:val="24"/>
          <w:szCs w:val="24"/>
          <w:lang w:val="ca-ES"/>
        </w:rPr>
      </w:pPr>
      <w:del w:id="596" w:author="sithat" w:date="2021-12-21T22:57:00Z">
        <w:r w:rsidRPr="00A07FA5" w:rsidDel="00E7553E">
          <w:rPr>
            <w:rFonts w:ascii="Khmer MEF2" w:hAnsi="Khmer MEF2" w:cs="Khmer MEF2"/>
            <w:sz w:val="24"/>
            <w:szCs w:val="24"/>
            <w:cs/>
            <w:lang w:val="ca-ES"/>
          </w:rPr>
          <w:delText>សាធារណៈ ” ត្រង់ ចំណុច (២)។</w:delText>
        </w:r>
      </w:del>
    </w:p>
    <w:p w14:paraId="10D2BBF1" w14:textId="77777777" w:rsidR="00B5706E" w:rsidRPr="00A07FA5" w:rsidDel="00E7553E" w:rsidRDefault="00B5706E" w:rsidP="00B5706E">
      <w:pPr>
        <w:pStyle w:val="Heading1"/>
        <w:spacing w:before="0" w:line="216" w:lineRule="auto"/>
        <w:rPr>
          <w:del w:id="597" w:author="sithat" w:date="2021-12-21T22:57:00Z"/>
          <w:rFonts w:ascii="Khmer MEF2" w:hAnsi="Khmer MEF2" w:cs="Khmer MEF2"/>
          <w:sz w:val="24"/>
          <w:szCs w:val="24"/>
          <w:lang w:val="ca-ES"/>
        </w:rPr>
      </w:pPr>
      <w:del w:id="598" w:author="sithat" w:date="2021-12-21T22:57:00Z">
        <w:r w:rsidRPr="00A07FA5" w:rsidDel="00E7553E">
          <w:rPr>
            <w:rFonts w:ascii="Khmer MEF2" w:hAnsi="Khmer MEF2" w:cs="Khmer MEF2"/>
            <w:sz w:val="24"/>
            <w:szCs w:val="24"/>
            <w:cs/>
            <w:lang w:val="ca-ES"/>
          </w:rPr>
          <w:delText xml:space="preserve">២. ភាពយឺតយ៉ាវក្នុងការដកសាច់ប្រាក់រជ្ជទេយ្យបុរេប្រទានជុំដំបូង៖ យោងតាមប្រកាសលេខ ១៥៨៧ សហវ.ប្រក ចុះថ្ងៃទី២៧ ខែធ្នូ ឆ្នាំ២០១៦ របស់ក្រសួងសេដ្ឋកិច្ច និងហិរញ្ញវត្ថុ ស្តីពីការ កែសម្រួលប្រការ១៣ នៃប្រកាសលេខ ២៧៥ សហវ.ប្រក ចុះថ្ងៃទី១០ ខែមីនា ឆ្នាំ២០១៥ ស្តីពី នីតិវិធីចំណាយតាមរជ្ជទេយ្យបុរេប្រទានសម្រាប់រដ្ឋបាលថ្នាក់ក្រោមជាតិ ត្រង់(ប្រការ១៣ថ្មី) ។ </w:delText>
        </w:r>
      </w:del>
    </w:p>
    <w:p w14:paraId="7F80C51E" w14:textId="77777777" w:rsidR="00B5706E" w:rsidRPr="00A07FA5" w:rsidDel="00E7553E" w:rsidRDefault="00B5706E" w:rsidP="00B5706E">
      <w:pPr>
        <w:pStyle w:val="Heading1"/>
        <w:spacing w:before="0" w:line="216" w:lineRule="auto"/>
        <w:rPr>
          <w:del w:id="599" w:author="sithat" w:date="2021-12-21T22:57:00Z"/>
          <w:rFonts w:ascii="Khmer MEF2" w:hAnsi="Khmer MEF2" w:cs="Khmer MEF2"/>
          <w:sz w:val="24"/>
          <w:szCs w:val="24"/>
          <w:lang w:val="ca-ES"/>
        </w:rPr>
      </w:pPr>
      <w:del w:id="600" w:author="sithat" w:date="2021-12-21T22:57:00Z">
        <w:r w:rsidRPr="00A07FA5" w:rsidDel="00E7553E">
          <w:rPr>
            <w:rFonts w:ascii="Khmer MEF2" w:hAnsi="Khmer MEF2" w:cs="Khmer MEF2"/>
            <w:sz w:val="24"/>
            <w:szCs w:val="24"/>
            <w:cs/>
            <w:lang w:val="ca-ES"/>
          </w:rPr>
          <w:delText xml:space="preserve">៣. ភាពយឺតយ៉ាវក្នុងការរៀបចំនីតិវិធីលទ្ធកម្មសាធារណៈ៖ យោងតាមសារាចរណែនាំលេខ ០០២ សហវ.អលស ចុះថ្ងៃទី ១៤ ខែមករា ឆ្នាំ២០១៤ របស់ក្រសួង សេដ្ឋកិច្ច និងហិរញ្ញវត្ថុស្តីពី " ការអនុវត្តកិច្ចលទ្ធកម្មសាធារណៈ ” ត្រង់ ចំណុច (២)។ </w:delText>
        </w:r>
      </w:del>
    </w:p>
    <w:p w14:paraId="0A17156D" w14:textId="77777777" w:rsidR="00B5706E" w:rsidRPr="00A07FA5" w:rsidDel="00796E98" w:rsidRDefault="00B5706E" w:rsidP="00B5706E">
      <w:pPr>
        <w:pStyle w:val="Heading1"/>
        <w:spacing w:before="0" w:line="216" w:lineRule="auto"/>
        <w:rPr>
          <w:del w:id="601" w:author="Sengheak Un" w:date="2022-01-04T14:32:00Z"/>
          <w:rFonts w:ascii="Khmer MEF2" w:hAnsi="Khmer MEF2" w:cs="Khmer MEF2"/>
          <w:b/>
          <w:bCs/>
          <w:sz w:val="24"/>
          <w:szCs w:val="24"/>
          <w:lang w:val="ca-ES"/>
        </w:rPr>
      </w:pPr>
      <w:del w:id="602" w:author="Sengheak Un" w:date="2022-01-04T14:32:00Z">
        <w:r w:rsidRPr="00A07FA5" w:rsidDel="00796E98">
          <w:rPr>
            <w:rFonts w:ascii="Khmer MEF2" w:hAnsi="Khmer MEF2" w:cs="Khmer MEF2"/>
            <w:b/>
            <w:bCs/>
            <w:sz w:val="24"/>
            <w:szCs w:val="24"/>
            <w:cs/>
            <w:lang w:val="ca-ES"/>
          </w:rPr>
          <w:delText xml:space="preserve">ការគ្រប់គ្រងទ្រព្យសម្បត្តិរដ្ឋ </w:delText>
        </w:r>
      </w:del>
    </w:p>
    <w:p w14:paraId="329D9E16" w14:textId="77777777" w:rsidR="00B5706E" w:rsidRPr="00A07FA5" w:rsidDel="00796E98" w:rsidRDefault="00B5706E" w:rsidP="00B5706E">
      <w:pPr>
        <w:pStyle w:val="Heading1"/>
        <w:spacing w:before="0" w:line="216" w:lineRule="auto"/>
        <w:rPr>
          <w:del w:id="603" w:author="Sengheak Un" w:date="2022-01-04T14:32:00Z"/>
          <w:rFonts w:ascii="Khmer MEF2" w:hAnsi="Khmer MEF2" w:cs="Khmer MEF2"/>
          <w:sz w:val="24"/>
          <w:szCs w:val="24"/>
          <w:lang w:val="ca-ES"/>
        </w:rPr>
      </w:pPr>
      <w:del w:id="604" w:author="Sengheak Un" w:date="2022-01-04T14:32:00Z">
        <w:r w:rsidRPr="00A07FA5" w:rsidDel="00796E98">
          <w:rPr>
            <w:rFonts w:ascii="Khmer MEF2" w:hAnsi="Khmer MEF2" w:cs="Khmer MEF2"/>
            <w:sz w:val="24"/>
            <w:szCs w:val="24"/>
            <w:cs/>
            <w:lang w:val="ca-ES"/>
          </w:rPr>
          <w:delText xml:space="preserve">១. កង្វះខាតក្នុងការរៀបចំតារាងប្រៀបធៀបកើន ថយទ្រព្យសម្បត្តិរដ្ឋ៖ យោងតាមលិខិតលេខ ៣៨៤៤ សហវ.ទរ ចុះថ្ងៃទី១៨ ខែកក្កដា ឆ្នាំ២០០៧ របស់ក្រសួងសេដ្ឋកិច្ច និងហិរញ្ញវត្ថុ ស្តីពីសំណើ សុំរំលឹកការធ្វើប្លង់កម្មសិទ្ធិលើទ្រព្យសម្បត្តិរដ្ឋ ដែលស្ថិតនៅក្រោមការគ្រប់គ្រងរបស់បណ្តាក្រសួងស្ថាប័ន និងខេត្ត-ក្រុង។ </w:delText>
        </w:r>
      </w:del>
    </w:p>
    <w:p w14:paraId="63C68144" w14:textId="77777777" w:rsidR="00B5706E" w:rsidRPr="00A07FA5" w:rsidDel="00796E98" w:rsidRDefault="00B5706E" w:rsidP="00B5706E">
      <w:pPr>
        <w:pStyle w:val="Heading1"/>
        <w:spacing w:before="0" w:line="216" w:lineRule="auto"/>
        <w:rPr>
          <w:del w:id="605" w:author="Sengheak Un" w:date="2022-01-04T14:32:00Z"/>
          <w:rFonts w:ascii="Khmer MEF2" w:hAnsi="Khmer MEF2" w:cs="Khmer MEF2"/>
          <w:b/>
          <w:bCs/>
          <w:sz w:val="24"/>
          <w:szCs w:val="24"/>
          <w:lang w:val="ca-ES"/>
        </w:rPr>
      </w:pPr>
      <w:del w:id="606" w:author="Sengheak Un" w:date="2022-01-04T14:32:00Z">
        <w:r w:rsidRPr="00A07FA5" w:rsidDel="00796E98">
          <w:rPr>
            <w:rFonts w:ascii="Khmer MEF2" w:hAnsi="Khmer MEF2" w:cs="Khmer MEF2"/>
            <w:b/>
            <w:bCs/>
            <w:sz w:val="24"/>
            <w:szCs w:val="24"/>
            <w:cs/>
            <w:lang w:val="ca-ES"/>
          </w:rPr>
          <w:delText xml:space="preserve">ប្រព័ន្ធត្រួតពិនិត្យផ្ទៃក្នុង </w:delText>
        </w:r>
      </w:del>
    </w:p>
    <w:p w14:paraId="5159EE49" w14:textId="77777777" w:rsidR="00B5706E" w:rsidRPr="00A07FA5" w:rsidDel="00796E98" w:rsidRDefault="00B5706E" w:rsidP="00B5706E">
      <w:pPr>
        <w:pStyle w:val="Heading1"/>
        <w:spacing w:before="0" w:line="216" w:lineRule="auto"/>
        <w:rPr>
          <w:del w:id="607" w:author="Sengheak Un" w:date="2022-01-04T14:32:00Z"/>
          <w:rFonts w:ascii="Khmer MEF2" w:hAnsi="Khmer MEF2" w:cs="Khmer MEF2"/>
          <w:sz w:val="24"/>
          <w:szCs w:val="24"/>
          <w:lang w:val="ca-ES"/>
        </w:rPr>
      </w:pPr>
      <w:del w:id="608" w:author="Sengheak Un" w:date="2022-01-04T14:32:00Z">
        <w:r w:rsidRPr="00A07FA5" w:rsidDel="00796E98">
          <w:rPr>
            <w:rFonts w:ascii="Khmer MEF2" w:hAnsi="Khmer MEF2" w:cs="Khmer MEF2"/>
            <w:sz w:val="24"/>
            <w:szCs w:val="24"/>
            <w:cs/>
            <w:lang w:val="ca-ES"/>
          </w:rPr>
          <w:delText>១. ភាពយឺតយ៉ាវក្នុងការរៀបចំតារាងតាមដានបង្កាន់ដៃបង់ប្រាក់៖ យោងតាមសារាចរណែនាំ</w:delText>
        </w:r>
      </w:del>
    </w:p>
    <w:p w14:paraId="02174588" w14:textId="77777777" w:rsidR="00B5706E" w:rsidRPr="00A07FA5" w:rsidDel="00796E98" w:rsidRDefault="00B5706E" w:rsidP="00B5706E">
      <w:pPr>
        <w:pStyle w:val="Heading1"/>
        <w:spacing w:before="0" w:line="216" w:lineRule="auto"/>
        <w:rPr>
          <w:del w:id="609" w:author="Sengheak Un" w:date="2022-01-04T14:32:00Z"/>
          <w:rFonts w:ascii="Khmer MEF2" w:hAnsi="Khmer MEF2" w:cs="Khmer MEF2"/>
          <w:sz w:val="24"/>
          <w:szCs w:val="24"/>
          <w:lang w:val="ca-ES"/>
        </w:rPr>
      </w:pPr>
      <w:del w:id="610" w:author="Sengheak Un" w:date="2022-01-04T14:32:00Z">
        <w:r w:rsidRPr="00A07FA5" w:rsidDel="00796E98">
          <w:rPr>
            <w:rFonts w:ascii="Khmer MEF2" w:hAnsi="Khmer MEF2" w:cs="Khmer MEF2"/>
            <w:sz w:val="24"/>
            <w:szCs w:val="24"/>
            <w:cs/>
            <w:lang w:val="ca-ES"/>
          </w:rPr>
          <w:delText xml:space="preserve">លេខ ០០៥ សហវ ចុះថ្ងៃទី១៧ ខែមីនា ឆ្នាំ២០១១ របស់ក្រសួងសេដ្ឋកិច្ច និង ហិរញ្ញវត្ថុ ស្តីពីការគ្រប់គ្រងបង្កាន់ដៃបង់ប្រាក់ ត្រង់ផ្នែកទី៣ ចំណុចទី(៩) </w:delText>
        </w:r>
      </w:del>
    </w:p>
    <w:p w14:paraId="51D3322B" w14:textId="77777777" w:rsidR="00B5706E" w:rsidRPr="00A07FA5" w:rsidDel="00796E98" w:rsidRDefault="00B5706E" w:rsidP="00B5706E">
      <w:pPr>
        <w:pStyle w:val="Heading1"/>
        <w:spacing w:before="0" w:line="216" w:lineRule="auto"/>
        <w:rPr>
          <w:del w:id="611" w:author="Sengheak Un" w:date="2022-01-04T14:32:00Z"/>
          <w:rFonts w:ascii="Khmer MEF2" w:hAnsi="Khmer MEF2" w:cs="Khmer MEF2"/>
          <w:sz w:val="24"/>
          <w:szCs w:val="24"/>
          <w:lang w:val="ca-ES"/>
        </w:rPr>
      </w:pPr>
      <w:del w:id="612" w:author="Sengheak Un" w:date="2022-01-04T14:32:00Z">
        <w:r w:rsidRPr="00A07FA5" w:rsidDel="00796E98">
          <w:rPr>
            <w:rFonts w:ascii="Khmer MEF2" w:hAnsi="Khmer MEF2" w:cs="Khmer MEF2"/>
            <w:sz w:val="24"/>
            <w:szCs w:val="24"/>
            <w:cs/>
            <w:lang w:val="ca-ES"/>
          </w:rPr>
          <w:delText>២. ភាពយឺតយ៉ាវក្នុងការបិទបញ្ជីចំណូល ចំណាយថវិការ៖ យោងតាម សារាចរណែនាំលេខ ០០៩សហវ.អហក ចុះថ្ងៃទី២៤ ខែវិច្ឆិកា ឆ្នាំ២០១៧ របស់ក្រសួងសេដ្ឋកិច្ច និងហិរញ្ញវត្ថុ ស្តីពី "ការបិទ បញ្ជីចំណូល ចំណាយថវិកា និងការធ្វើរបាយការណ៍បូកសរុបទូទាត់ថវិការបស់រដ្ឋបាលថ្នាក់ក្រោម</w:delText>
        </w:r>
      </w:del>
    </w:p>
    <w:p w14:paraId="2E388B91" w14:textId="77777777" w:rsidR="00B5706E" w:rsidRPr="00A07FA5" w:rsidDel="00796E98" w:rsidRDefault="00B5706E" w:rsidP="00B5706E">
      <w:pPr>
        <w:pStyle w:val="Heading1"/>
        <w:spacing w:before="0" w:line="216" w:lineRule="auto"/>
        <w:rPr>
          <w:del w:id="613" w:author="Sengheak Un" w:date="2022-01-04T14:32:00Z"/>
          <w:rFonts w:ascii="Khmer MEF2" w:hAnsi="Khmer MEF2" w:cs="Khmer MEF2"/>
          <w:sz w:val="24"/>
          <w:szCs w:val="24"/>
          <w:lang w:val="ca-ES"/>
        </w:rPr>
      </w:pPr>
      <w:del w:id="614" w:author="Sengheak Un" w:date="2022-01-04T14:32:00Z">
        <w:r w:rsidRPr="00A07FA5" w:rsidDel="00796E98">
          <w:rPr>
            <w:rFonts w:ascii="Khmer MEF2" w:hAnsi="Khmer MEF2" w:cs="Khmer MEF2"/>
            <w:sz w:val="24"/>
            <w:szCs w:val="24"/>
            <w:cs/>
            <w:lang w:val="ca-ES"/>
          </w:rPr>
          <w:delText xml:space="preserve">ជាតិ ឆ្នាំ២០១៧” ត្រង់ចំណុចទី(១០) </w:delText>
        </w:r>
      </w:del>
    </w:p>
    <w:p w14:paraId="4A4F1264" w14:textId="77777777" w:rsidR="00B5706E" w:rsidRPr="00A07FA5" w:rsidDel="00796E98" w:rsidRDefault="00B5706E" w:rsidP="00B5706E">
      <w:pPr>
        <w:pStyle w:val="Heading1"/>
        <w:spacing w:before="0" w:line="216" w:lineRule="auto"/>
        <w:rPr>
          <w:del w:id="615" w:author="Sengheak Un" w:date="2022-01-04T14:32:00Z"/>
          <w:rFonts w:ascii="Khmer MEF2" w:hAnsi="Khmer MEF2" w:cs="Khmer MEF2"/>
          <w:sz w:val="24"/>
          <w:szCs w:val="24"/>
          <w:lang w:val="ca-ES"/>
        </w:rPr>
      </w:pPr>
      <w:del w:id="616" w:author="Sengheak Un" w:date="2022-01-04T14:32:00Z">
        <w:r w:rsidRPr="00A07FA5" w:rsidDel="00796E98">
          <w:rPr>
            <w:rFonts w:ascii="Khmer MEF2" w:hAnsi="Khmer MEF2" w:cs="Khmer MEF2"/>
            <w:sz w:val="24"/>
            <w:szCs w:val="24"/>
            <w:cs/>
            <w:lang w:val="ca-ES"/>
          </w:rPr>
          <w:delText>៣. កង្វះខាតក្នុងការរៀបចំទិន្នានុប្បវត្តិទូទៅ សៀវភៅធំ តារាងតុល្យភាព៖ យោងតាម ប្រកាសលេខ ១៨៩០ សហវ.ប្រក ចុះថ្ងៃទី៣១ ខែធ្នូ ឆ្នាំ២០១៥ របស់ក្រសួងសេដ្ឋ និងហិរញ្ញវត្ថុ ស្តីពី នីតិវិធី នៃការគ្រប់គ្រងរជ្ជទេយ្យចំណូលសម្រាប់រដ្ឋបាលថ្នាក់ជាតិ ថ្នាក់ក្រោមជាតិ ត្រង់ (មាត្រា ១៣)។</w:delText>
        </w:r>
      </w:del>
    </w:p>
    <w:p w14:paraId="62EFADAB" w14:textId="4BCA566D" w:rsidR="00B5706E" w:rsidRPr="003A2508" w:rsidRDefault="00233D12" w:rsidP="003A2508">
      <w:pPr>
        <w:pStyle w:val="Heading2"/>
        <w:spacing w:before="0" w:line="230" w:lineRule="auto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</w:pPr>
      <w:bookmarkStart w:id="617" w:name="_Toc156812978"/>
      <w:r w:rsidRPr="003A250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៣</w:t>
      </w:r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</w:t>
      </w:r>
      <w:r w:rsidR="00DD5037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៩</w:t>
      </w:r>
      <w:r w:rsidR="00FB0E0F" w:rsidRPr="003A250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.</w:t>
      </w:r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ហានិភ័យសវនកម្ម</w:t>
      </w:r>
      <w:bookmarkEnd w:id="617"/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 xml:space="preserve"> </w:t>
      </w:r>
    </w:p>
    <w:p w14:paraId="443B99EB" w14:textId="590D6910" w:rsidR="00DD5037" w:rsidRPr="00DD5037" w:rsidRDefault="00DD5037" w:rsidP="00DD5037">
      <w:pPr>
        <w:spacing w:after="0" w:line="228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ការវាយតម្លៃហានិភ័យ គឺជាផ្នែកមួយដ៏សំខាន់នៅក្នុងការធ្វើសវនកម្មដែលមានការធានាសមហេតុផល។ </w:t>
      </w:r>
      <w:r w:rsidRPr="00D87785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ដោយសារតែសវនកម្មតែងតែមានដែនកំណត់នោះ សវនកម្មលើអនុលោម</w:t>
      </w:r>
      <w:r w:rsidRPr="00D87785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ភាព</w:t>
      </w:r>
      <w:r w:rsidRPr="00D87785">
        <w:rPr>
          <w:rFonts w:ascii="Khmer MEF1" w:hAnsi="Khmer MEF1" w:cs="Khmer MEF1"/>
          <w:spacing w:val="-12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សវនកម្ម</w:t>
      </w:r>
      <w:r w:rsidRPr="00D87785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លើ</w:t>
      </w:r>
      <w:r w:rsidRPr="00D87785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សមិទ្ធកម្ម និងសវនកម្ម</w:t>
      </w:r>
      <w:r w:rsidRPr="00D87785">
        <w:rPr>
          <w:rFonts w:ascii="Khmer MEF1" w:hAnsi="Khmer MEF1" w:cs="Khmer MEF1"/>
          <w:spacing w:val="-4"/>
          <w:sz w:val="24"/>
          <w:szCs w:val="24"/>
          <w:cs/>
          <w:lang w:val="ca-ES"/>
        </w:rPr>
        <w:t>លើ</w:t>
      </w:r>
      <w:r w:rsidRPr="00D87785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ហិរញ្ញវត្ថុ </w:t>
      </w:r>
      <w:r w:rsidRPr="00D87785">
        <w:rPr>
          <w:rFonts w:ascii="Khmer MEF1" w:hAnsi="Khmer MEF1" w:cs="Khmer MEF1"/>
          <w:spacing w:val="-4"/>
          <w:sz w:val="24"/>
          <w:szCs w:val="24"/>
          <w:cs/>
          <w:lang w:val="ca-ES"/>
        </w:rPr>
        <w:t>មិនអាចធានាដាច់ខាតក្នុងការរកឱ្យឃើញចំណុចខ្វះខាតនៃភាពមិនអនុលោម</w:t>
      </w:r>
      <w:r w:rsidRPr="00D87785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តាម និងភាពអសកម្ម</w:t>
      </w:r>
      <w:r w:rsidRPr="00381EC7">
        <w:rPr>
          <w:rFonts w:ascii="Khmer MEF1" w:hAnsi="Khmer MEF1" w:cs="Khmer MEF1"/>
          <w:sz w:val="24"/>
          <w:szCs w:val="24"/>
          <w:cs/>
          <w:lang w:val="ca-ES"/>
        </w:rPr>
        <w:t>ទាំងអស់បានទេ។</w:t>
      </w:r>
      <w:r w:rsidRPr="00381EC7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81EC7">
        <w:rPr>
          <w:rFonts w:ascii="Khmer MEF1" w:hAnsi="Khmer MEF1" w:cs="Khmer MEF1"/>
          <w:sz w:val="24"/>
          <w:szCs w:val="24"/>
          <w:cs/>
          <w:lang w:val="ca-ES"/>
        </w:rPr>
        <w:t>ដែនកំណត់ដែលមានភ្ជាប់មកជាមួយសវនកម្ម អាចរួមបញ្ចូលនូវកត្តាមួយចំនួនដូចជា៖</w:t>
      </w:r>
    </w:p>
    <w:p w14:paraId="057B3D0B" w14:textId="77777777" w:rsidR="00DF09B8" w:rsidRDefault="00B5706E" w:rsidP="00DF09B8">
      <w:pPr>
        <w:pStyle w:val="ListParagraph"/>
        <w:numPr>
          <w:ilvl w:val="0"/>
          <w:numId w:val="122"/>
        </w:numPr>
        <w:spacing w:after="0" w:line="228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ការវិនិច្ឆ័យអាចត្រូវបានដាក់ឱ្យអនុវត្តទៅតាមការបកស្រាយ ច្បាប់</w:t>
      </w:r>
      <w:r w:rsidRPr="00DF09B8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DF09B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អនុក្រឹត្យ ប្រកាស បទប្បញ្ញត្តិ</w:t>
      </w:r>
      <w:r w:rsidRPr="00DF09B8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DF09B8">
        <w:rPr>
          <w:rFonts w:ascii="Khmer MEF1" w:hAnsi="Khmer MEF1" w:cs="Khmer MEF1" w:hint="cs"/>
          <w:sz w:val="24"/>
          <w:szCs w:val="24"/>
          <w:cs/>
          <w:lang w:val="ca-ES"/>
        </w:rPr>
        <w:t>និងផែនការ ដោយថ្នាក់ដឹកនាំនៃ</w:t>
      </w:r>
      <w:r w:rsidRPr="00DF09B8">
        <w:rPr>
          <w:rFonts w:ascii="Khmer MEF1" w:hAnsi="Khmer MEF1" w:cs="Khmer MEF1"/>
          <w:sz w:val="24"/>
          <w:szCs w:val="24"/>
          <w:cs/>
          <w:lang w:val="ca-ES"/>
        </w:rPr>
        <w:t>សវនដ្ឋាន</w:t>
      </w:r>
      <w:r w:rsidRPr="00DF09B8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</w:p>
    <w:p w14:paraId="2BCF8693" w14:textId="77777777" w:rsidR="00DF09B8" w:rsidRDefault="00B5706E" w:rsidP="00DF09B8">
      <w:pPr>
        <w:pStyle w:val="ListParagraph"/>
        <w:numPr>
          <w:ilvl w:val="0"/>
          <w:numId w:val="122"/>
        </w:numPr>
        <w:spacing w:after="0" w:line="228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z w:val="24"/>
          <w:szCs w:val="24"/>
          <w:cs/>
          <w:lang w:val="ca-ES"/>
        </w:rPr>
        <w:t>ការកើតមានកំហុសអចេតនារបស់សវនករ</w:t>
      </w:r>
    </w:p>
    <w:p w14:paraId="495463CB" w14:textId="77777777" w:rsidR="00DF09B8" w:rsidRDefault="00B5706E" w:rsidP="00DF09B8">
      <w:pPr>
        <w:pStyle w:val="ListParagraph"/>
        <w:numPr>
          <w:ilvl w:val="0"/>
          <w:numId w:val="122"/>
        </w:numPr>
        <w:spacing w:after="0" w:line="228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ប្រព័ន្ធ</w:t>
      </w:r>
      <w:r w:rsidRPr="00DF09B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បច្ចេកវិទ្យាព័ត៌មាន</w:t>
      </w:r>
      <w:r w:rsidRPr="00DF09B8">
        <w:rPr>
          <w:rFonts w:ascii="Khmer MEF1" w:hAnsi="Khmer MEF1" w:cs="Khmer MEF1"/>
          <w:spacing w:val="-4"/>
          <w:sz w:val="24"/>
          <w:szCs w:val="24"/>
          <w:cs/>
          <w:lang w:val="ca-ES"/>
        </w:rPr>
        <w:t>ដែលបានបង្កើតឡើង</w:t>
      </w:r>
      <w:r w:rsidRPr="00DF09B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ដើម្បីអនុវត្តការងារជាប្រចាំថ្ងៃដែល</w:t>
      </w:r>
      <w:r w:rsidRPr="00DF09B8">
        <w:rPr>
          <w:rFonts w:ascii="Khmer MEF1" w:hAnsi="Khmer MEF1" w:cs="Khmer MEF1"/>
          <w:spacing w:val="-4"/>
          <w:sz w:val="24"/>
          <w:szCs w:val="24"/>
          <w:cs/>
          <w:lang w:val="ca-ES"/>
        </w:rPr>
        <w:t>មិនទាន់បា</w:t>
      </w:r>
      <w:r w:rsidRPr="00DF09B8">
        <w:rPr>
          <w:rFonts w:ascii="Khmer MEF1" w:hAnsi="Khmer MEF1" w:cs="Khmer MEF1"/>
          <w:sz w:val="24"/>
          <w:szCs w:val="24"/>
          <w:cs/>
          <w:lang w:val="ca-ES"/>
        </w:rPr>
        <w:t>នត្រឹមត្រូវ ឬមុខងាររបស់ប្រព័ន្ធនោះមិនទាន់មានប្រសិទ្ធភាព</w:t>
      </w:r>
    </w:p>
    <w:p w14:paraId="23610404" w14:textId="77777777" w:rsidR="00DF09B8" w:rsidRDefault="00B5706E" w:rsidP="00DF09B8">
      <w:pPr>
        <w:pStyle w:val="ListParagraph"/>
        <w:numPr>
          <w:ilvl w:val="0"/>
          <w:numId w:val="122"/>
        </w:numPr>
        <w:spacing w:after="0" w:line="228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z w:val="24"/>
          <w:szCs w:val="24"/>
          <w:cs/>
          <w:lang w:val="ca-ES"/>
        </w:rPr>
        <w:t>គេចវេសពីការត្រួតពិនិត្យ</w:t>
      </w:r>
    </w:p>
    <w:p w14:paraId="6A635B92" w14:textId="0BDC7429" w:rsidR="00B5706E" w:rsidRPr="00DF09B8" w:rsidRDefault="00B5706E" w:rsidP="00DF09B8">
      <w:pPr>
        <w:pStyle w:val="ListParagraph"/>
        <w:numPr>
          <w:ilvl w:val="0"/>
          <w:numId w:val="122"/>
        </w:numPr>
        <w:spacing w:after="0" w:line="228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z w:val="24"/>
          <w:szCs w:val="24"/>
          <w:cs/>
          <w:lang w:val="ca-ES"/>
        </w:rPr>
        <w:t>ភស្តុតាងអាចត្រូវបានគេលាក់បាំង ឬបំបាត់</w:t>
      </w:r>
      <w:r w:rsidRPr="00DF09B8">
        <w:rPr>
          <w:rFonts w:ascii="Khmer MEF1" w:hAnsi="Khmer MEF1" w:cs="Khmer MEF1" w:hint="cs"/>
          <w:sz w:val="24"/>
          <w:szCs w:val="24"/>
          <w:cs/>
          <w:lang w:val="ca-ES"/>
        </w:rPr>
        <w:t>ចោល។</w:t>
      </w:r>
    </w:p>
    <w:p w14:paraId="00BCE6E1" w14:textId="77777777" w:rsidR="00B5706E" w:rsidRPr="00381EC7" w:rsidRDefault="00B5706E" w:rsidP="00381EC7">
      <w:pPr>
        <w:spacing w:after="0" w:line="228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pacing w:val="4"/>
          <w:sz w:val="24"/>
          <w:szCs w:val="24"/>
          <w:cs/>
          <w:lang w:val="ca-ES"/>
        </w:rPr>
        <w:t>សវនករ</w:t>
      </w:r>
      <w:r w:rsidRPr="00DF09B8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Pr="00DF09B8">
        <w:rPr>
          <w:rFonts w:ascii="Khmer MEF1" w:hAnsi="Khmer MEF1" w:cs="Khmer MEF1"/>
          <w:spacing w:val="4"/>
          <w:sz w:val="24"/>
          <w:szCs w:val="24"/>
          <w:cs/>
          <w:lang w:val="ca-ES"/>
        </w:rPr>
        <w:t>ត្រូវវាយតម្លៃហានិភ័យ</w:t>
      </w:r>
      <w:r w:rsidRPr="00DF09B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</w:t>
      </w:r>
      <w:r w:rsidRPr="00DF09B8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និងអនុវត្តនីតិវិធីសវនកម្មជាចាំបាច់នៅគ្រប់ដំណាក់កាលសវនកម្ម។ </w:t>
      </w:r>
      <w:r w:rsidRPr="00DF09B8">
        <w:rPr>
          <w:rFonts w:ascii="Khmer MEF1" w:hAnsi="Khmer MEF1" w:cs="Khmer MEF1"/>
          <w:spacing w:val="2"/>
          <w:sz w:val="24"/>
          <w:szCs w:val="24"/>
          <w:cs/>
          <w:lang w:val="ca-ES"/>
        </w:rPr>
        <w:t>ការងារនេះ</w:t>
      </w:r>
      <w:r w:rsidRPr="00DF09B8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Pr="00DF09B8">
        <w:rPr>
          <w:rFonts w:ascii="Khmer MEF1" w:hAnsi="Khmer MEF1" w:cs="Khmer MEF1"/>
          <w:spacing w:val="2"/>
          <w:sz w:val="24"/>
          <w:szCs w:val="24"/>
          <w:cs/>
          <w:lang w:val="ca-ES"/>
        </w:rPr>
        <w:t>ត្រូវបានធ្វើដើម្បីកាត់បន្ថយហានិភ័យសវនកម្មរហូតដល់កម្រិតទាប</w:t>
      </w:r>
      <w:r w:rsidRPr="00DF09B8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</w:t>
      </w:r>
      <w:r w:rsidRPr="00DF09B8">
        <w:rPr>
          <w:rFonts w:ascii="Khmer MEF1" w:hAnsi="Khmer MEF1" w:cs="Khmer MEF1"/>
          <w:spacing w:val="2"/>
          <w:sz w:val="24"/>
          <w:szCs w:val="24"/>
          <w:cs/>
          <w:lang w:val="ca-ES"/>
        </w:rPr>
        <w:t>ដែលអាចទទួលយកបានក្នុង</w:t>
      </w:r>
      <w:r w:rsidRPr="00DF09B8">
        <w:rPr>
          <w:rFonts w:ascii="Khmer MEF1" w:hAnsi="Khmer MEF1" w:cs="Khmer MEF1"/>
          <w:spacing w:val="-6"/>
          <w:sz w:val="24"/>
          <w:szCs w:val="24"/>
          <w:cs/>
          <w:lang w:val="ca-ES"/>
        </w:rPr>
        <w:t>ស្ថានភាពជាក់លាក់ណាមួយនាំឱ្យទទួលបានការធានាសមហេតុផល ដែលជាមូលដ្ឋានសម្រាប់ធ្វើសេចក្តីសន្និដ្ឋាន</w:t>
      </w:r>
      <w:r w:rsidRPr="00381EC7">
        <w:rPr>
          <w:rFonts w:ascii="Khmer MEF1" w:hAnsi="Khmer MEF1" w:cs="Khmer MEF1"/>
          <w:sz w:val="24"/>
          <w:szCs w:val="24"/>
          <w:cs/>
          <w:lang w:val="ca-ES"/>
        </w:rPr>
        <w:t>របស់សវនករ។</w:t>
      </w:r>
    </w:p>
    <w:p w14:paraId="69F1FC5C" w14:textId="77777777" w:rsidR="00B5706E" w:rsidRPr="00A07FA5" w:rsidRDefault="00B5706E" w:rsidP="00B5706E">
      <w:pPr>
        <w:spacing w:after="0" w:line="216" w:lineRule="auto"/>
        <w:ind w:firstLine="720"/>
        <w:jc w:val="both"/>
        <w:rPr>
          <w:rFonts w:ascii="Khmer MEF1" w:hAnsi="Khmer MEF1" w:cs="Khmer MEF1"/>
          <w:sz w:val="6"/>
          <w:szCs w:val="6"/>
          <w:lang w:val="ca-ES"/>
        </w:rPr>
      </w:pPr>
    </w:p>
    <w:p w14:paraId="036B3F3A" w14:textId="7E17DCAD" w:rsidR="00B5706E" w:rsidRPr="000B2608" w:rsidRDefault="00710B2E">
      <w:pPr>
        <w:pStyle w:val="Heading2"/>
        <w:spacing w:before="0" w:line="230" w:lineRule="auto"/>
        <w:ind w:firstLine="720"/>
        <w:rPr>
          <w:rFonts w:ascii="Khmer MEF1" w:hAnsi="Khmer MEF1" w:cs="Khmer MEF1"/>
          <w:b/>
          <w:bCs/>
          <w:sz w:val="24"/>
          <w:szCs w:val="24"/>
          <w:lang w:val="ca-ES"/>
        </w:rPr>
        <w:pPrChange w:id="618" w:author="Uon Rithy" w:date="2022-02-04T10:12:00Z">
          <w:pPr>
            <w:spacing w:after="0"/>
          </w:pPr>
        </w:pPrChange>
      </w:pPr>
      <w:bookmarkStart w:id="619" w:name="_Toc156812979"/>
      <w:r w:rsidRPr="003A250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៣.</w:t>
      </w:r>
      <w:r w:rsidR="00DD5037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១០</w:t>
      </w:r>
      <w:del w:id="620" w:author="Sengheak Un" w:date="2022-01-04T13:43:00Z">
        <w:r w:rsidR="00B5706E" w:rsidRPr="003A250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621" w:author="Uon Rithy" w:date="2022-01-20T15:50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០</w:delText>
        </w:r>
      </w:del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622" w:author="Uon Rithy" w:date="2022-01-20T15:50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.របាយការណ៍សវនកម្ម</w:t>
      </w:r>
      <w:bookmarkEnd w:id="619"/>
    </w:p>
    <w:p w14:paraId="41E44586" w14:textId="7ADC9E73" w:rsidR="00DD5037" w:rsidRDefault="00DD5037" w:rsidP="00DD5037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FF0000"/>
          <w:sz w:val="24"/>
          <w:szCs w:val="24"/>
          <w:lang w:val="ca-ES"/>
        </w:rPr>
      </w:pPr>
      <w:ins w:id="623" w:author="Uon Rithy" w:date="2022-01-03T08:42:00Z">
        <w:r w:rsidRPr="00FF7D6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អង្គភាពសវនកម្មផ្ទៃក្នុងនៃ</w:t>
        </w:r>
      </w:ins>
      <w:ins w:id="624" w:author="DELL" w:date="2022-01-31T11:04:00Z">
        <w:r w:rsidRPr="00FF7D6B">
          <w:rPr>
            <w:rFonts w:ascii="Khmer MEF1" w:hAnsi="Khmer MEF1" w:cs="Khmer MEF1"/>
            <w:spacing w:val="-6"/>
            <w:sz w:val="24"/>
            <w:szCs w:val="24"/>
            <w:lang w:val="ca-ES"/>
          </w:rPr>
          <w:t xml:space="preserve"> </w:t>
        </w:r>
      </w:ins>
      <w:ins w:id="625" w:author="Uon Rithy" w:date="2022-01-03T08:42:00Z">
        <w:r w:rsidRPr="00FF7D6B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626" w:author="TOSHIBA" w:date="2022-01-18T16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FF7D6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នឹងរៀបចំរបាយការណ៍សវនកម្មនៅ</w:t>
        </w:r>
      </w:ins>
      <w:r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ធ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ក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ins w:id="627" w:author="Uon Rithy" w:date="2022-01-03T08:42:00Z">
        <w:r w:rsidRPr="00FF7D6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</w:t>
        </w:r>
        <w:r w:rsidRPr="00FF7D6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ហើយផ្ញើរបាយការណ៍</w:t>
        </w:r>
        <w:r w:rsidRPr="00DD5037">
          <w:rPr>
            <w:rFonts w:ascii="Khmer MEF1" w:hAnsi="Khmer MEF1" w:cs="Khmer MEF1"/>
            <w:spacing w:val="10"/>
            <w:sz w:val="24"/>
            <w:szCs w:val="24"/>
            <w:cs/>
            <w:lang w:val="ca-ES"/>
          </w:rPr>
          <w:t>សវនកម្មជូនទៅ</w:t>
        </w:r>
      </w:ins>
      <w:r w:rsidRPr="00DD5037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 xml:space="preserve"> </w:t>
      </w:r>
      <w:r w:rsidRPr="00DD5037">
        <w:rPr>
          <w:rFonts w:ascii="Khmer MEF1" w:hAnsi="Khmer MEF1" w:cs="Khmer MEF1" w:hint="cs"/>
          <w:b/>
          <w:bCs/>
          <w:spacing w:val="10"/>
          <w:sz w:val="24"/>
          <w:szCs w:val="24"/>
          <w:cs/>
          <w:lang w:val="ca-ES"/>
        </w:rPr>
        <w:t xml:space="preserve">ន.ធ.ក. </w:t>
      </w:r>
      <w:ins w:id="628" w:author="Uon Rithy" w:date="2022-01-03T08:42:00Z">
        <w:r w:rsidRPr="00DD5037">
          <w:rPr>
            <w:rFonts w:ascii="Khmer MEF1" w:hAnsi="Khmer MEF1" w:cs="Khmer MEF1"/>
            <w:spacing w:val="10"/>
            <w:sz w:val="24"/>
            <w:szCs w:val="24"/>
            <w:cs/>
            <w:lang w:val="ca-ES"/>
          </w:rPr>
          <w:t>ដើម្បីឱ្យ</w:t>
        </w:r>
      </w:ins>
      <w:r w:rsidRPr="00DD5037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 xml:space="preserve"> </w:t>
      </w:r>
      <w:r w:rsidRPr="00DD5037">
        <w:rPr>
          <w:rFonts w:ascii="Khmer MEF1" w:hAnsi="Khmer MEF1" w:cs="Khmer MEF1" w:hint="cs"/>
          <w:b/>
          <w:bCs/>
          <w:spacing w:val="10"/>
          <w:sz w:val="24"/>
          <w:szCs w:val="24"/>
          <w:cs/>
          <w:lang w:val="ca-ES"/>
        </w:rPr>
        <w:t xml:space="preserve">ន.ធ.ក. </w:t>
      </w:r>
      <w:ins w:id="629" w:author="Uon Rithy" w:date="2022-01-03T08:42:00Z">
        <w:r w:rsidRPr="00DD5037">
          <w:rPr>
            <w:rFonts w:ascii="Khmer MEF1" w:hAnsi="Khmer MEF1" w:cs="Khmer MEF1"/>
            <w:spacing w:val="10"/>
            <w:sz w:val="24"/>
            <w:szCs w:val="24"/>
            <w:cs/>
            <w:lang w:val="ca-ES"/>
          </w:rPr>
          <w:t>ឆ្លើយបំភ្លឺជាលាយលក្ខណ៍អក្សរមកអង្គភាពសវនកម្មផ្ទៃក្នុងនៃ</w:t>
        </w:r>
      </w:ins>
      <w:ins w:id="630" w:author="DELL" w:date="2022-01-31T11:04:00Z">
        <w:r w:rsidRPr="00FF7D6B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 </w:t>
        </w:r>
      </w:ins>
      <w:ins w:id="631" w:author="Uon Rithy" w:date="2022-01-03T08:42:00Z">
        <w:r w:rsidRPr="00590F2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632" w:author="DELL" w:date="2022-01-31T11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590F23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វិញក្នុងអំឡុងពេល</w:t>
        </w:r>
        <w:r w:rsidRPr="00590F2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633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 xml:space="preserve"> </w:t>
        </w:r>
      </w:ins>
      <w:r w:rsidRPr="00590F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២០</w:t>
      </w:r>
      <w:ins w:id="634" w:author="Uon Rithy" w:date="2022-01-03T08:42:00Z">
        <w:r w:rsidRPr="00590F2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635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ថ្ងៃ</w:t>
        </w:r>
      </w:ins>
      <w:ins w:id="636" w:author="DELL" w:date="2022-02-02T11:14:00Z">
        <w:r w:rsidRPr="00590F23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</w:ins>
      <w:ins w:id="637" w:author="Uon Rithy" w:date="2022-01-03T08:42:00Z">
        <w:r w:rsidRPr="00590F2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638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យោង</w:t>
        </w:r>
      </w:ins>
      <w:r w:rsidRPr="00590F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ចំនុចទី៩ នៃសេចក្តីណែនាំលេខ ០០១ អ.ស.ហ.ស.ណ.ន ស្តីពីយន្តការ</w:t>
      </w:r>
      <w:r w:rsidRPr="00FF7D6B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590F23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និងនីតិវិធីសវនកម្មអនុលោមភាពរបស់អង្គភាពសវនកម្មផ្ទៃក្នុងនៃអាជ្ញាធរសេវាហិរញ្ញវត្ថុមិនមែនធនាគារលើ</w:t>
      </w:r>
      <w:r w:rsidRPr="00590F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អង្គភាពក្រោមឱវាទអាជ្ញាធរសេវាហិរញ្ញវត្ថុមិនមែនធនាគារ និងចំនុចទី១០ នៃសេចក្តីណែនាំលេខ ០០១ អ.ស.ហ.</w:t>
      </w:r>
      <w:r w:rsidRPr="00590F23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ស.ណ.ន ចុះថ្ងៃទី ២៨ ខែមីនា ឆ្នាំ២០២៣ ស្តីពីយន្តការ និងនីតិវិធីសវនកម្មសមិទ្ធកម្មរបស់អង្គភាពសវនកម្មផ្ទៃក្នុង</w:t>
      </w:r>
      <w:r w:rsidRPr="00590F23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នៃអាជ្ញាធរសេវាហិរញ្ញវត្ថុមិនមែនធនាគារលើអង្គភាពក្រោមឱវាទអាជ្ញាធរសេវាហិរញ្ញវត្ថុមិនមែនធនាគារ</w:t>
      </w:r>
      <w:r w:rsidRPr="00590F23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និង</w:t>
      </w:r>
      <w:r w:rsidRPr="00590F23">
        <w:rPr>
          <w:rFonts w:ascii="Khmer MEF1" w:hAnsi="Khmer MEF1" w:cs="Khmer MEF1" w:hint="cs"/>
          <w:sz w:val="24"/>
          <w:szCs w:val="24"/>
          <w:cs/>
          <w:lang w:val="ca-ES"/>
        </w:rPr>
        <w:lastRenderedPageBreak/>
        <w:t>ចំនុចទី១០</w:t>
      </w:r>
      <w:r w:rsidRPr="00C339C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នៃសេចក្តីណែនាំលេខ      អ.ស.ហ.ស.ណ.ន ស្តីពី</w:t>
      </w:r>
      <w:r w:rsidRPr="00C339C3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យន្តការ និងនីតិវិធីសវនកម្មហិរញ្ញវត្ថុ</w:t>
      </w:r>
      <w:r w:rsidRPr="003A7615">
        <w:rPr>
          <w:rFonts w:ascii="Khmer MEF1" w:hAnsi="Khmer MEF1" w:cs="Khmer MEF1" w:hint="cs"/>
          <w:sz w:val="24"/>
          <w:szCs w:val="24"/>
          <w:cs/>
          <w:lang w:val="ca-ES"/>
        </w:rPr>
        <w:t>របស់អង្គភាព</w:t>
      </w:r>
      <w:r w:rsidRPr="00590F23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សវនកម្មផ្ទៃក្នុងនៃអាជ្ញាធរសេវាហិរញ្ញវត្ថុមិនមែនធនាគារលើអង្គភាពក្រោមឱវាទអាជ្ញាធរសេវាហិរញ្ញវត្ថុមិនមែន</w:t>
      </w:r>
      <w:r w:rsidRPr="00C339C3">
        <w:rPr>
          <w:rFonts w:ascii="Khmer MEF1" w:hAnsi="Khmer MEF1" w:cs="Khmer MEF1" w:hint="cs"/>
          <w:sz w:val="24"/>
          <w:szCs w:val="24"/>
          <w:cs/>
          <w:lang w:val="ca-ES"/>
        </w:rPr>
        <w:t>ធនាគារ។</w:t>
      </w:r>
    </w:p>
    <w:p w14:paraId="6D4BFC72" w14:textId="2558B407" w:rsidR="00DD5037" w:rsidRPr="00FB0E0F" w:rsidRDefault="00DD5037" w:rsidP="00DD5037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FF0000"/>
          <w:sz w:val="24"/>
          <w:szCs w:val="24"/>
          <w:lang w:val="ca-ES"/>
        </w:rPr>
      </w:pPr>
      <w:r w:rsidRPr="00590F23">
        <w:rPr>
          <w:rFonts w:ascii="Khmer MEF1" w:hAnsi="Khmer MEF1" w:cs="Khmer MEF1" w:hint="cs"/>
          <w:color w:val="FF0000"/>
          <w:spacing w:val="-16"/>
          <w:sz w:val="24"/>
          <w:szCs w:val="24"/>
          <w:cs/>
          <w:lang w:val="ca-ES"/>
        </w:rPr>
        <w:t xml:space="preserve"> </w:t>
      </w:r>
      <w:bookmarkStart w:id="639" w:name="_Hlk155863432"/>
      <w:ins w:id="640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ប្រធានអង្គភាពសវនកម្ម</w:t>
        </w:r>
      </w:ins>
      <w:ins w:id="641" w:author="Uon Rithy" w:date="2022-01-03T08:43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ផ្ទៃក្នុងនៃ </w:t>
        </w:r>
        <w:r w:rsidRPr="00590F23">
          <w:rPr>
            <w:rFonts w:ascii="Khmer MEF1" w:hAnsi="Khmer MEF1" w:cs="Khmer MEF1"/>
            <w:b/>
            <w:bCs/>
            <w:spacing w:val="-16"/>
            <w:sz w:val="24"/>
            <w:szCs w:val="24"/>
            <w:cs/>
            <w:lang w:val="ca-ES"/>
            <w:rPrChange w:id="642" w:author="DELL" w:date="2022-01-31T11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643" w:author="DELL" w:date="2022-01-31T11:05:00Z">
        <w:r w:rsidRPr="00590F23">
          <w:rPr>
            <w:rFonts w:ascii="Khmer MEF1" w:hAnsi="Khmer MEF1" w:cs="Khmer MEF1" w:hint="cs"/>
            <w:b/>
            <w:bCs/>
            <w:spacing w:val="-16"/>
            <w:sz w:val="24"/>
            <w:szCs w:val="24"/>
            <w:cs/>
            <w:lang w:val="ca-ES"/>
          </w:rPr>
          <w:t xml:space="preserve"> </w:t>
        </w:r>
      </w:ins>
      <w:ins w:id="644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នឹងពិចារណាលើយោបល់ទាំងនោះមុនពេលរៀបចំរបាយការណ៍</w:t>
        </w:r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ចុងក្រោយ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645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ផ្ទុយទៅវិញបើ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ធ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ក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 w:rsidRPr="00590F23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ins w:id="646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មិនបានធ្វើការឆ្លើយតបតាមកាលកំណត់ខាងលើ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647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របាយការណ៍នេះ</w:t>
        </w:r>
        <w:del w:id="648" w:author="DELL" w:date="2022-01-31T11:06:00Z">
          <w:r w:rsidRPr="00590F23" w:rsidDel="00026FB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ត្រូវចាត់</w:t>
        </w:r>
        <w:r w:rsidRPr="00C339C3">
          <w:rPr>
            <w:rFonts w:ascii="Khmer MEF1" w:hAnsi="Khmer MEF1" w:cs="Khmer MEF1"/>
            <w:sz w:val="24"/>
            <w:szCs w:val="24"/>
            <w:cs/>
            <w:lang w:val="ca-ES"/>
          </w:rPr>
          <w:t>ទុកជាផ្លូវការ។</w:t>
        </w:r>
      </w:ins>
      <w:bookmarkEnd w:id="639"/>
    </w:p>
    <w:p w14:paraId="7B2C0667" w14:textId="77777777" w:rsidR="00B5706E" w:rsidRPr="00A07FA5" w:rsidRDefault="00B5706E" w:rsidP="00B5706E">
      <w:pPr>
        <w:spacing w:after="0" w:line="216" w:lineRule="auto"/>
        <w:ind w:firstLine="720"/>
        <w:jc w:val="both"/>
        <w:rPr>
          <w:rFonts w:ascii="Khmer MEF1" w:hAnsi="Khmer MEF1" w:cs="Khmer MEF1"/>
          <w:sz w:val="8"/>
          <w:szCs w:val="8"/>
          <w:lang w:val="ca-ES"/>
        </w:rPr>
      </w:pPr>
    </w:p>
    <w:p w14:paraId="2619E229" w14:textId="5A51C209" w:rsidR="000627A8" w:rsidRPr="00D36716" w:rsidRDefault="003A2508" w:rsidP="00D36716">
      <w:pPr>
        <w:pStyle w:val="Heading1"/>
        <w:rPr>
          <w:rFonts w:ascii="Khmer MEF2" w:hAnsi="Khmer MEF2" w:cs="Khmer MEF2"/>
          <w:color w:val="auto"/>
          <w:sz w:val="24"/>
          <w:szCs w:val="24"/>
          <w:lang w:val="ca-ES"/>
        </w:rPr>
      </w:pPr>
      <w:bookmarkStart w:id="649" w:name="_Toc156812980"/>
      <w:r w:rsidRPr="00D36716">
        <w:rPr>
          <w:rFonts w:ascii="Khmer MEF2" w:hAnsi="Khmer MEF2" w:cs="Khmer MEF2"/>
          <w:color w:val="auto"/>
          <w:sz w:val="24"/>
          <w:szCs w:val="24"/>
          <w:cs/>
          <w:lang w:val="ca-ES"/>
        </w:rPr>
        <w:t>៤</w:t>
      </w:r>
      <w:r w:rsidR="000627A8" w:rsidRPr="00D36716">
        <w:rPr>
          <w:rFonts w:ascii="Khmer MEF2" w:hAnsi="Khmer MEF2" w:cs="Khmer MEF2"/>
          <w:color w:val="auto"/>
          <w:sz w:val="24"/>
          <w:szCs w:val="24"/>
          <w:cs/>
          <w:lang w:val="ca-ES"/>
        </w:rPr>
        <w:t>.ផែនការតាមដានការអនុវត្តអនុសាសន៍សវនកម្មប្រចាំឆ្នាំ</w:t>
      </w:r>
      <w:bookmarkEnd w:id="649"/>
    </w:p>
    <w:p w14:paraId="4A05FB49" w14:textId="7479CF02" w:rsidR="000627A8" w:rsidRPr="00033DC4" w:rsidRDefault="003A2508" w:rsidP="000627A8">
      <w:pPr>
        <w:pStyle w:val="Heading2"/>
        <w:ind w:firstLine="360"/>
        <w:rPr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bookmarkStart w:id="650" w:name="_Toc156812981"/>
      <w:r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៤</w:t>
      </w:r>
      <w:r w:rsidR="000627A8" w:rsidRPr="00A07FA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១</w:t>
      </w:r>
      <w:r w:rsidR="000627A8" w:rsidRPr="00A07FA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.ក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ម្មវិធី</w:t>
      </w:r>
      <w:r w:rsidR="000627A8" w:rsidRPr="00A07FA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តាមដានការអនុវត្តអនុសាសន៍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ប្រចាំឆ្នាំ</w:t>
      </w:r>
      <w:bookmarkEnd w:id="650"/>
    </w:p>
    <w:p w14:paraId="4B164B23" w14:textId="00076ACE" w:rsidR="00DD5037" w:rsidRPr="00DD5037" w:rsidRDefault="000627A8" w:rsidP="00DD5037">
      <w:pPr>
        <w:spacing w:after="0" w:line="228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</w:t>
      </w: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.ការអនុវត្ត</w:t>
      </w: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ការតាមដានអនុសាសន៍</w:t>
      </w: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សវនកម្ម</w:t>
      </w:r>
    </w:p>
    <w:tbl>
      <w:tblPr>
        <w:tblStyle w:val="TableGrid2"/>
        <w:tblW w:w="10890" w:type="dxa"/>
        <w:tblInd w:w="-545" w:type="dxa"/>
        <w:tblLayout w:type="fixed"/>
        <w:tblLook w:val="04A0" w:firstRow="1" w:lastRow="0" w:firstColumn="1" w:lastColumn="0" w:noHBand="0" w:noVBand="1"/>
        <w:tblPrChange w:id="651" w:author="Ratana PannhaSambat" w:date="2022-02-16T11:26:00Z">
          <w:tblPr>
            <w:tblStyle w:val="TableGrid2"/>
            <w:tblW w:w="10170" w:type="dxa"/>
            <w:tblLook w:val="04A0" w:firstRow="1" w:lastRow="0" w:firstColumn="1" w:lastColumn="0" w:noHBand="0" w:noVBand="1"/>
          </w:tblPr>
        </w:tblPrChange>
      </w:tblPr>
      <w:tblGrid>
        <w:gridCol w:w="6120"/>
        <w:gridCol w:w="2340"/>
        <w:gridCol w:w="2430"/>
        <w:tblGridChange w:id="652">
          <w:tblGrid>
            <w:gridCol w:w="6120"/>
            <w:gridCol w:w="2340"/>
            <w:gridCol w:w="2430"/>
            <w:gridCol w:w="12903"/>
            <w:gridCol w:w="4479"/>
            <w:gridCol w:w="2203"/>
            <w:gridCol w:w="1619"/>
          </w:tblGrid>
        </w:tblGridChange>
      </w:tblGrid>
      <w:tr w:rsidR="00DD5037" w:rsidRPr="00A07FA5" w14:paraId="587B8DAE" w14:textId="77777777" w:rsidTr="00357680">
        <w:trPr>
          <w:trHeight w:val="279"/>
          <w:ins w:id="653" w:author="Phanit" w:date="2022-02-14T11:30:00Z"/>
          <w:trPrChange w:id="654" w:author="Ratana PannhaSambat" w:date="2022-02-16T11:26:00Z">
            <w:trPr>
              <w:gridBefore w:val="4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55" w:author="Ratana PannhaSambat" w:date="2022-02-16T11:26:00Z">
              <w:tcPr>
                <w:tcW w:w="54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298F3E3" w14:textId="77777777" w:rsidR="00DD5037" w:rsidRPr="00A07FA5" w:rsidRDefault="00DD5037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56" w:author="Phanit" w:date="2022-02-14T11:30:00Z"/>
                <w:rFonts w:ascii="Khmer MEF2" w:hAnsi="Khmer MEF2" w:cs="Khmer MEF2"/>
                <w:szCs w:val="22"/>
                <w:lang w:val="ca-ES"/>
                <w:rPrChange w:id="657" w:author="Phanit" w:date="2022-02-14T12:11:00Z">
                  <w:rPr>
                    <w:ins w:id="658" w:author="Phanit" w:date="2022-02-14T11:30:00Z"/>
                    <w:rFonts w:ascii="Khmer OS Muol Light" w:hAnsi="Khmer OS Muol Light" w:cs="Khmer OS Muol Light"/>
                    <w:lang w:val="ca-ES"/>
                  </w:rPr>
                </w:rPrChange>
              </w:rPr>
              <w:pPrChange w:id="659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bookmarkStart w:id="660" w:name="_Hlk155860836"/>
            <w:ins w:id="661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662" w:author="Phanit" w:date="2022-02-14T12:11:00Z">
                    <w:rPr>
                      <w:rFonts w:ascii="Khmer OS Muol Light" w:hAnsi="Khmer OS Muol Light" w:cs="Khmer OS Muol Light"/>
                      <w:cs/>
                      <w:lang w:val="ca-ES"/>
                    </w:rPr>
                  </w:rPrChange>
                </w:rPr>
                <w:t>សកម្មភាព</w:t>
              </w:r>
            </w:ins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63" w:author="Ratana PannhaSambat" w:date="2022-02-16T11:26:00Z">
              <w:tcPr>
                <w:tcW w:w="27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0D12A66" w14:textId="77777777" w:rsidR="00DD5037" w:rsidRPr="00A07FA5" w:rsidRDefault="00DD5037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64" w:author="Phanit" w:date="2022-02-14T11:30:00Z"/>
                <w:rFonts w:ascii="Khmer MEF2" w:hAnsi="Khmer MEF2" w:cs="Khmer MEF2"/>
                <w:szCs w:val="22"/>
                <w:lang w:val="ca-ES"/>
                <w:rPrChange w:id="665" w:author="Ratana PannhaSambat" w:date="2022-02-16T11:20:00Z">
                  <w:rPr>
                    <w:ins w:id="666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667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668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669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អ្នកទទួលបន្ទុក</w:t>
              </w:r>
            </w:ins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70" w:author="Ratana PannhaSambat" w:date="2022-02-16T11:26:00Z">
              <w:tcPr>
                <w:tcW w:w="1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3546A38" w14:textId="77777777" w:rsidR="00DD5037" w:rsidRPr="00A07FA5" w:rsidRDefault="00DD5037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71" w:author="Phanit" w:date="2022-02-14T11:30:00Z"/>
                <w:rFonts w:ascii="Khmer MEF2" w:hAnsi="Khmer MEF2" w:cs="Khmer MEF2"/>
                <w:szCs w:val="22"/>
                <w:lang w:val="ca-ES"/>
                <w:rPrChange w:id="672" w:author="Ratana PannhaSambat" w:date="2022-02-16T11:20:00Z">
                  <w:rPr>
                    <w:ins w:id="673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674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675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676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ពេលវេលា</w:t>
              </w:r>
            </w:ins>
          </w:p>
        </w:tc>
      </w:tr>
      <w:tr w:rsidR="00DD5037" w:rsidRPr="00A07FA5" w14:paraId="1E45483D" w14:textId="77777777" w:rsidTr="00357680">
        <w:trPr>
          <w:trHeight w:val="444"/>
          <w:ins w:id="677" w:author="Phanit" w:date="2022-02-14T11:30:00Z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33EB" w14:textId="77777777" w:rsidR="00DD5037" w:rsidRPr="00A07FA5" w:rsidRDefault="00DD5037" w:rsidP="00357680">
            <w:pPr>
              <w:tabs>
                <w:tab w:val="left" w:pos="1665"/>
              </w:tabs>
              <w:spacing w:after="0" w:line="228" w:lineRule="auto"/>
              <w:rPr>
                <w:ins w:id="678" w:author="Phanit" w:date="2022-02-14T11:30:00Z"/>
                <w:rFonts w:ascii="Khmer MEF1" w:hAnsi="Khmer MEF1" w:cs="Khmer MEF1"/>
                <w:szCs w:val="22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រៀបចំផែនការចុះតាមប្រតិភូនីមួយៗ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8F7179" w14:textId="77777777" w:rsidR="00DD5037" w:rsidRPr="00A07FA5" w:rsidRDefault="00DD5037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679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680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2E010427" w14:textId="77777777" w:rsidR="00DD5037" w:rsidRPr="00A07FA5" w:rsidRDefault="00DD5037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81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68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68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0913CC" w14:textId="77777777" w:rsidR="00DD5037" w:rsidRPr="005D12F6" w:rsidRDefault="00DD5037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684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</w:t>
            </w:r>
          </w:p>
          <w:p w14:paraId="0F496BD4" w14:textId="77777777" w:rsidR="00DD5037" w:rsidRPr="005D12F6" w:rsidRDefault="00DD5037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85" w:author="Ratana PannhaSambat" w:date="2022-02-16T11:28:00Z"/>
                <w:rFonts w:ascii="Khmer MEF1" w:hAnsi="Khmer MEF1" w:cs="Khmer MEF1"/>
                <w:b/>
                <w:bCs/>
                <w:szCs w:val="22"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និងត្រីមាសទី២</w:t>
            </w:r>
          </w:p>
          <w:p w14:paraId="0EBA5B17" w14:textId="77777777" w:rsidR="00DD5037" w:rsidRPr="005D12F6" w:rsidRDefault="00DD5037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86" w:author="Phanit" w:date="2022-02-14T11:30:00Z"/>
                <w:rFonts w:ascii="Khmer MEF1" w:hAnsi="Khmer MEF1" w:cs="Khmer MEF1"/>
                <w:b/>
                <w:bCs/>
                <w:szCs w:val="22"/>
              </w:rPr>
              <w:pPrChange w:id="687" w:author="Uon Rithy" w:date="2022-02-14T11:50:00Z">
                <w:pPr>
                  <w:tabs>
                    <w:tab w:val="left" w:pos="1665"/>
                  </w:tabs>
                </w:pPr>
              </w:pPrChange>
            </w:pPr>
            <w:ins w:id="688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DD5037" w:rsidRPr="00A07FA5" w14:paraId="60F00829" w14:textId="77777777" w:rsidTr="00357680">
        <w:trPr>
          <w:trHeight w:val="444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1F8E" w14:textId="77777777" w:rsidR="00DD5037" w:rsidRPr="00A07FA5" w:rsidRDefault="00DD5037" w:rsidP="00357680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szCs w:val="22"/>
                <w:cs/>
              </w:rPr>
            </w:pPr>
            <w:r w:rsidRPr="00A07FA5"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  <w:t>រៀបចំសន្លឹកការងារអនុវត្តសវនកម្មនានា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546ACB" w14:textId="77777777" w:rsidR="00DD5037" w:rsidRPr="00A07FA5" w:rsidRDefault="00DD5037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1D046" w14:textId="77777777" w:rsidR="00DD5037" w:rsidRPr="00A07FA5" w:rsidRDefault="00DD5037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szCs w:val="22"/>
                <w:cs/>
              </w:rPr>
            </w:pPr>
          </w:p>
        </w:tc>
      </w:tr>
      <w:tr w:rsidR="00DD5037" w:rsidRPr="00A07FA5" w14:paraId="2B2E3405" w14:textId="77777777" w:rsidTr="00357680">
        <w:trPr>
          <w:trHeight w:val="444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FAF6" w14:textId="77777777" w:rsidR="00DD5037" w:rsidRPr="00720D86" w:rsidRDefault="00DD5037" w:rsidP="00357680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szCs w:val="22"/>
                <w:cs/>
              </w:rPr>
            </w:pPr>
            <w:r w:rsidRPr="00720D86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រៀបចំកិច្ចប្រជុំបើកដាក់ឱ្យដំណើរការកម្មវិធីសវនកម្ម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29A90E" w14:textId="77777777" w:rsidR="00DD5037" w:rsidRPr="00A07FA5" w:rsidRDefault="00DD5037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730F7" w14:textId="77777777" w:rsidR="00DD5037" w:rsidRPr="00A07FA5" w:rsidRDefault="00DD5037" w:rsidP="00357680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szCs w:val="22"/>
                <w:cs/>
              </w:rPr>
            </w:pPr>
          </w:p>
        </w:tc>
      </w:tr>
      <w:tr w:rsidR="00DD5037" w:rsidRPr="00A07FA5" w14:paraId="59588010" w14:textId="77777777" w:rsidTr="00357680">
        <w:trPr>
          <w:trHeight w:val="449"/>
          <w:ins w:id="689" w:author="Phanit" w:date="2022-02-14T11:30:00Z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77D0" w14:textId="77777777" w:rsidR="00DD5037" w:rsidRPr="00A07FA5" w:rsidRDefault="00DD5037" w:rsidP="00357680">
            <w:pPr>
              <w:tabs>
                <w:tab w:val="left" w:pos="1665"/>
              </w:tabs>
              <w:spacing w:after="0" w:line="240" w:lineRule="auto"/>
              <w:rPr>
                <w:ins w:id="690" w:author="Phanit" w:date="2022-02-14T11:30:00Z"/>
                <w:rFonts w:ascii="Khmer MEF1" w:hAnsi="Khmer MEF1" w:cs="Khmer MEF1"/>
                <w:szCs w:val="22"/>
              </w:rPr>
            </w:pPr>
            <w:r w:rsidRPr="00A07FA5"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  <w:t>វិភាគលើប្រព័ន្ធគ្រប់គ្រងនិងទិន្នន័យ រួចធ្វើតេស្ត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731CA" w14:textId="77777777" w:rsidR="00DD5037" w:rsidRPr="00A07FA5" w:rsidRDefault="00DD5037" w:rsidP="00357680">
            <w:pPr>
              <w:spacing w:after="0" w:line="240" w:lineRule="auto"/>
              <w:rPr>
                <w:ins w:id="691" w:author="Phanit" w:date="2022-02-14T11:30:00Z"/>
                <w:rFonts w:ascii="Khmer MEF1" w:hAnsi="Khmer MEF1" w:cs="Khmer MEF1"/>
                <w:szCs w:val="22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5DFA4F" w14:textId="77777777" w:rsidR="00DD5037" w:rsidRPr="00A07FA5" w:rsidRDefault="00DD5037" w:rsidP="00357680">
            <w:pPr>
              <w:spacing w:after="0" w:line="240" w:lineRule="auto"/>
              <w:rPr>
                <w:ins w:id="692" w:author="Phanit" w:date="2022-02-14T11:30:00Z"/>
                <w:rFonts w:ascii="Khmer MEF1" w:hAnsi="Khmer MEF1" w:cs="Khmer MEF1"/>
                <w:szCs w:val="22"/>
              </w:rPr>
            </w:pPr>
          </w:p>
        </w:tc>
      </w:tr>
      <w:bookmarkEnd w:id="660"/>
    </w:tbl>
    <w:p w14:paraId="6F3F3960" w14:textId="77777777" w:rsidR="007852B0" w:rsidRPr="00CF38BD" w:rsidRDefault="007852B0" w:rsidP="00CF38BD">
      <w:pPr>
        <w:spacing w:after="0" w:line="240" w:lineRule="auto"/>
        <w:jc w:val="both"/>
        <w:rPr>
          <w:rFonts w:ascii="!Khmer MEF1" w:hAnsi="!Khmer MEF1" w:cs="!Khmer MEF1"/>
          <w:b/>
          <w:bCs/>
          <w:sz w:val="16"/>
          <w:szCs w:val="16"/>
          <w:lang w:val="ca-ES"/>
        </w:rPr>
      </w:pPr>
    </w:p>
    <w:p w14:paraId="5E4307A4" w14:textId="379903AE" w:rsidR="00CF38BD" w:rsidRPr="00921D73" w:rsidRDefault="000627A8" w:rsidP="00DD5037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921D73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ខ.គមនាគមន៏លទ្ធផលការតាមដានការអនុវត្តអនុសាសន៍សវនកម្ម</w:t>
      </w:r>
    </w:p>
    <w:tbl>
      <w:tblPr>
        <w:tblStyle w:val="TableGrid3"/>
        <w:tblW w:w="10890" w:type="dxa"/>
        <w:tblInd w:w="-545" w:type="dxa"/>
        <w:tblLook w:val="04A0" w:firstRow="1" w:lastRow="0" w:firstColumn="1" w:lastColumn="0" w:noHBand="0" w:noVBand="1"/>
        <w:tblPrChange w:id="693" w:author="Phanit" w:date="2022-02-14T11:39:00Z">
          <w:tblPr>
            <w:tblStyle w:val="TableGrid3"/>
            <w:tblW w:w="12037" w:type="dxa"/>
            <w:tblLook w:val="04A0" w:firstRow="1" w:lastRow="0" w:firstColumn="1" w:lastColumn="0" w:noHBand="0" w:noVBand="1"/>
          </w:tblPr>
        </w:tblPrChange>
      </w:tblPr>
      <w:tblGrid>
        <w:gridCol w:w="6120"/>
        <w:gridCol w:w="2340"/>
        <w:gridCol w:w="2430"/>
        <w:tblGridChange w:id="694">
          <w:tblGrid>
            <w:gridCol w:w="6120"/>
            <w:gridCol w:w="2340"/>
            <w:gridCol w:w="2430"/>
            <w:gridCol w:w="6005"/>
            <w:gridCol w:w="5949"/>
            <w:gridCol w:w="3046"/>
            <w:gridCol w:w="3042"/>
          </w:tblGrid>
        </w:tblGridChange>
      </w:tblGrid>
      <w:tr w:rsidR="000627A8" w:rsidRPr="00A07FA5" w14:paraId="5374EE43" w14:textId="77777777" w:rsidTr="00D06DA1">
        <w:trPr>
          <w:ins w:id="695" w:author="Phanit" w:date="2022-02-14T11:30:00Z"/>
          <w:trPrChange w:id="696" w:author="Phanit" w:date="2022-02-14T11:39:00Z">
            <w:trPr>
              <w:gridBefore w:val="4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97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105E625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698" w:author="Phanit" w:date="2022-02-14T11:30:00Z"/>
                <w:rFonts w:ascii="Khmer MEF2" w:hAnsi="Khmer MEF2" w:cs="Khmer MEF2"/>
                <w:szCs w:val="22"/>
                <w:lang w:val="ca-ES"/>
              </w:rPr>
            </w:pPr>
            <w:ins w:id="699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 w:bidi="km-KH"/>
                </w:rPr>
                <w:t>សកម្មភាព</w:t>
              </w:r>
            </w:ins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700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A5B184C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01" w:author="Phanit" w:date="2022-02-14T11:30:00Z"/>
                <w:rFonts w:ascii="Khmer MEF2" w:hAnsi="Khmer MEF2" w:cs="Khmer MEF2"/>
                <w:szCs w:val="22"/>
              </w:rPr>
            </w:pPr>
            <w:ins w:id="702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អ្នកទទួលបន្ទុក</w:t>
              </w:r>
            </w:ins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703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3BFE304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04" w:author="Phanit" w:date="2022-02-14T11:30:00Z"/>
                <w:rFonts w:ascii="Khmer MEF2" w:hAnsi="Khmer MEF2" w:cs="Khmer MEF2"/>
                <w:szCs w:val="22"/>
              </w:rPr>
            </w:pPr>
            <w:ins w:id="705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ពេលវេលា</w:t>
              </w:r>
            </w:ins>
          </w:p>
        </w:tc>
      </w:tr>
      <w:tr w:rsidR="000627A8" w:rsidRPr="00A07FA5" w14:paraId="48DDA1C1" w14:textId="77777777" w:rsidTr="00D06DA1">
        <w:trPr>
          <w:trHeight w:val="623"/>
          <w:ins w:id="706" w:author="Phanit" w:date="2022-02-14T11:30:00Z"/>
          <w:trPrChange w:id="707" w:author="Phanit" w:date="2022-02-14T11:39:00Z">
            <w:trPr>
              <w:gridBefore w:val="4"/>
              <w:trHeight w:val="444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08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7E56A10" w14:textId="77777777" w:rsidR="000627A8" w:rsidRPr="00A07FA5" w:rsidRDefault="000627A8">
            <w:pPr>
              <w:pStyle w:val="Header"/>
              <w:tabs>
                <w:tab w:val="clear" w:pos="4680"/>
                <w:tab w:val="clear" w:pos="9360"/>
                <w:tab w:val="left" w:pos="1665"/>
              </w:tabs>
              <w:rPr>
                <w:ins w:id="709" w:author="Phanit" w:date="2022-02-14T11:30:00Z"/>
                <w:rFonts w:ascii="Khmer MEF1" w:hAnsi="Khmer MEF1" w:cs="Khmer MEF1"/>
                <w:szCs w:val="22"/>
              </w:rPr>
              <w:pPrChange w:id="710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រៀបចំរបាយការណ៍</w:t>
            </w:r>
            <w:r>
              <w:rPr>
                <w:rFonts w:ascii="Khmer MEF1" w:hAnsi="Khmer MEF1" w:cs="Khmer MEF1" w:hint="cs"/>
                <w:szCs w:val="22"/>
                <w:cs/>
                <w:lang w:bidi="km-KH"/>
              </w:rPr>
              <w:t>តាមដានការអនុវត្តអនុសាសន៍</w:t>
            </w: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សវនកម្ម និងដាក់ឆ្លងថ្នាក់ដឹកនាំ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11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722CCF7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1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1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1D1E01D0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14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  <w:pPrChange w:id="715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16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17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8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338597D" w14:textId="77777777" w:rsidR="000627A8" w:rsidRPr="00DD5037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719" w:author="Phanit" w:date="2022-02-14T11:30:00Z">
              <w:r w:rsidRPr="00DD5037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43CDCA7B" w14:textId="77777777" w:rsidR="000627A8" w:rsidRPr="00DD5037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20" w:author="Phanit" w:date="2022-02-14T11:30:00Z"/>
                <w:rFonts w:ascii="Khmer MEF1" w:hAnsi="Khmer MEF1" w:cs="Khmer MEF1"/>
                <w:b/>
                <w:bCs/>
                <w:szCs w:val="22"/>
              </w:rPr>
            </w:pPr>
            <w:ins w:id="721" w:author="Phanit" w:date="2022-02-14T11:30:00Z">
              <w:r w:rsidRPr="00DD5037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0327BD44" w14:textId="77777777" w:rsidTr="00D06DA1">
        <w:trPr>
          <w:trHeight w:val="452"/>
          <w:ins w:id="722" w:author="Phanit" w:date="2022-02-14T11:30:00Z"/>
          <w:trPrChange w:id="723" w:author="Phanit" w:date="2022-02-14T11:39:00Z">
            <w:trPr>
              <w:gridBefore w:val="4"/>
              <w:trHeight w:val="452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4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993577B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rPr>
                <w:ins w:id="725" w:author="Phanit" w:date="2022-02-14T11:30:00Z"/>
                <w:rFonts w:ascii="Khmer MEF1" w:hAnsi="Khmer MEF1" w:cs="Khmer MEF1"/>
                <w:szCs w:val="22"/>
              </w:rPr>
              <w:pPrChange w:id="726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រៀបចំលិខិតជំរុញ និងរបាយការណ៍ពិគ្រោះជាមួយថ្នាក់ដឹកនាំ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7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48FF8E1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28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2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24B987E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30" w:author="Phanit" w:date="2022-02-14T11:30:00Z"/>
                <w:rFonts w:ascii="Khmer MEF1" w:hAnsi="Khmer MEF1" w:cs="Khmer MEF1"/>
                <w:szCs w:val="22"/>
                <w:lang w:bidi="km-KH"/>
              </w:rPr>
              <w:pPrChange w:id="731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3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3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4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92601EC" w14:textId="77777777" w:rsidR="000627A8" w:rsidRPr="00DD5037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35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736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737" w:author="Phanit" w:date="2022-02-14T11:30:00Z">
              <w:r w:rsidRPr="00DD5037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7224A701" w14:textId="77777777" w:rsidR="000627A8" w:rsidRPr="00DD5037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38" w:author="Phanit" w:date="2022-02-14T11:30:00Z"/>
                <w:rFonts w:ascii="Khmer MEF1" w:hAnsi="Khmer MEF1" w:cs="Khmer MEF1"/>
                <w:b/>
                <w:bCs/>
                <w:szCs w:val="22"/>
              </w:rPr>
              <w:pPrChange w:id="739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740" w:author="Phanit" w:date="2022-02-14T11:30:00Z">
              <w:r w:rsidRPr="00DD5037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6ADE13CB" w14:textId="77777777" w:rsidTr="00D06DA1">
        <w:trPr>
          <w:trHeight w:val="452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47C66" w14:textId="77777777" w:rsidR="000627A8" w:rsidRPr="009928BF" w:rsidRDefault="000627A8" w:rsidP="00D06DA1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9928BF">
              <w:rPr>
                <w:rFonts w:ascii="Khmer MEF1" w:hAnsi="Khmer MEF1" w:cs="Khmer MEF1" w:hint="cs"/>
                <w:szCs w:val="22"/>
                <w:cs/>
                <w:lang w:bidi="km-KH"/>
              </w:rPr>
              <w:t>រៀបចំកិច្ចប្រជុំគណៈកម្មការចំពោះកិច្ច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0C5B" w14:textId="77777777" w:rsidR="000627A8" w:rsidRPr="009928BF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41" w:author="Phanit" w:date="2022-02-14T11:30:00Z">
              <w:r w:rsidRPr="009928BF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4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9928BF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0A67CB7D" w14:textId="77777777" w:rsidR="000627A8" w:rsidRPr="009928BF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43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44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63860" w14:textId="77777777" w:rsidR="000627A8" w:rsidRPr="00DD5037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45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746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747" w:author="Phanit" w:date="2022-02-14T11:30:00Z">
              <w:r w:rsidRPr="00DD5037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62DD9D07" w14:textId="77777777" w:rsidR="000627A8" w:rsidRPr="00DD5037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748" w:author="Phanit" w:date="2022-02-14T11:30:00Z">
              <w:r w:rsidRPr="00DD5037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69DD8788" w14:textId="77777777" w:rsidTr="00D06DA1">
        <w:trPr>
          <w:trHeight w:val="452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A556B" w14:textId="77777777" w:rsidR="000627A8" w:rsidRPr="009928BF" w:rsidRDefault="000627A8" w:rsidP="00D06DA1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9928BF">
              <w:rPr>
                <w:rFonts w:ascii="Khmer MEF1" w:hAnsi="Khmer MEF1" w:cs="Khmer MEF1" w:hint="cs"/>
                <w:szCs w:val="22"/>
                <w:cs/>
                <w:lang w:bidi="km-KH"/>
              </w:rPr>
              <w:t xml:space="preserve">រៀបចំបញ្ជូនរបាយការណ៍ទៅប្រធានក្រុមប្រឹក្សា </w:t>
            </w:r>
            <w:r w:rsidRPr="009928BF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អ.ស.ហ.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E1AE" w14:textId="77777777" w:rsidR="000627A8" w:rsidRPr="009928BF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49" w:author="Phanit" w:date="2022-02-14T11:30:00Z">
              <w:r w:rsidRPr="009928BF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50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9928BF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782DBB0E" w14:textId="77777777" w:rsidR="000627A8" w:rsidRPr="009928BF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5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5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E0931" w14:textId="77777777" w:rsidR="000627A8" w:rsidRPr="00DD5037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53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754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755" w:author="Phanit" w:date="2022-02-14T11:30:00Z">
              <w:r w:rsidRPr="00DD5037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51634F14" w14:textId="77777777" w:rsidR="000627A8" w:rsidRPr="00DD5037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756" w:author="Phanit" w:date="2022-02-14T11:30:00Z">
              <w:r w:rsidRPr="00DD5037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509411E2" w14:textId="77777777" w:rsidR="00921D73" w:rsidRPr="00921D73" w:rsidRDefault="00921D73" w:rsidP="00DD41AC">
      <w:pPr>
        <w:spacing w:after="0" w:line="240" w:lineRule="auto"/>
        <w:jc w:val="both"/>
        <w:rPr>
          <w:rFonts w:ascii="Khmer MEF1" w:hAnsi="Khmer MEF1" w:cs="Khmer MEF1"/>
          <w:b/>
          <w:bCs/>
          <w:sz w:val="16"/>
          <w:szCs w:val="16"/>
          <w:lang w:val="ca-ES"/>
        </w:rPr>
      </w:pPr>
    </w:p>
    <w:p w14:paraId="4D9541BE" w14:textId="092E4EDC" w:rsidR="000627A8" w:rsidRPr="00A07FA5" w:rsidRDefault="000627A8" w:rsidP="00DD41AC">
      <w:pPr>
        <w:spacing w:after="0" w:line="240" w:lineRule="auto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គ</w:t>
      </w:r>
      <w:r w:rsidRPr="00A07FA5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.ផ្សេងៗ</w:t>
      </w:r>
      <w:r w:rsidRPr="00A07FA5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</w:p>
    <w:tbl>
      <w:tblPr>
        <w:tblStyle w:val="TableGrid5"/>
        <w:tblW w:w="10890" w:type="dxa"/>
        <w:tblInd w:w="-545" w:type="dxa"/>
        <w:tblLook w:val="04A0" w:firstRow="1" w:lastRow="0" w:firstColumn="1" w:lastColumn="0" w:noHBand="0" w:noVBand="1"/>
      </w:tblPr>
      <w:tblGrid>
        <w:gridCol w:w="6120"/>
        <w:gridCol w:w="2340"/>
        <w:gridCol w:w="2430"/>
      </w:tblGrid>
      <w:tr w:rsidR="000627A8" w:rsidRPr="00A07FA5" w14:paraId="7E669D33" w14:textId="77777777" w:rsidTr="00D06DA1">
        <w:trPr>
          <w:trHeight w:val="427"/>
        </w:trPr>
        <w:tc>
          <w:tcPr>
            <w:tcW w:w="6120" w:type="dxa"/>
            <w:shd w:val="clear" w:color="auto" w:fill="8EAADB" w:themeFill="accent1" w:themeFillTint="99"/>
            <w:vAlign w:val="center"/>
          </w:tcPr>
          <w:p w14:paraId="7207F3C2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  <w:lang w:val="ca-ES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val="ca-ES" w:bidi="km-KH"/>
              </w:rPr>
              <w:t>សកម្មភាព</w:t>
            </w:r>
          </w:p>
        </w:tc>
        <w:tc>
          <w:tcPr>
            <w:tcW w:w="2340" w:type="dxa"/>
            <w:shd w:val="clear" w:color="auto" w:fill="8EAADB" w:themeFill="accent1" w:themeFillTint="99"/>
            <w:vAlign w:val="center"/>
          </w:tcPr>
          <w:p w14:paraId="361F3C3C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អ្នកទទួលបន្ទុក</w:t>
            </w:r>
          </w:p>
        </w:tc>
        <w:tc>
          <w:tcPr>
            <w:tcW w:w="2430" w:type="dxa"/>
            <w:shd w:val="clear" w:color="auto" w:fill="8EAADB" w:themeFill="accent1" w:themeFillTint="99"/>
            <w:vAlign w:val="center"/>
          </w:tcPr>
          <w:p w14:paraId="67568CDB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ពេលវេលា</w:t>
            </w:r>
          </w:p>
        </w:tc>
      </w:tr>
      <w:tr w:rsidR="000627A8" w:rsidRPr="00A07FA5" w14:paraId="610E6585" w14:textId="77777777" w:rsidTr="00D06DA1">
        <w:trPr>
          <w:trHeight w:val="492"/>
        </w:trPr>
        <w:tc>
          <w:tcPr>
            <w:tcW w:w="6120" w:type="dxa"/>
            <w:vAlign w:val="center"/>
          </w:tcPr>
          <w:p w14:paraId="41A9A018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បច្ចុប្បន្នភាពសំណុំឯកសារសវនកម្ម</w:t>
            </w:r>
          </w:p>
        </w:tc>
        <w:tc>
          <w:tcPr>
            <w:tcW w:w="2340" w:type="dxa"/>
            <w:vAlign w:val="center"/>
          </w:tcPr>
          <w:p w14:paraId="236F8838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57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58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08C99B79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59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60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Align w:val="center"/>
          </w:tcPr>
          <w:p w14:paraId="395E1D3E" w14:textId="77777777" w:rsidR="000627A8" w:rsidRPr="00DD5037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ត្រីមាសទី៣</w:t>
            </w:r>
          </w:p>
          <w:p w14:paraId="6A949469" w14:textId="77777777" w:rsidR="000627A8" w:rsidRPr="00DD5037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ឆ្នាំ២០២៤</w:t>
            </w:r>
          </w:p>
        </w:tc>
      </w:tr>
      <w:tr w:rsidR="000627A8" w:rsidRPr="00A07FA5" w14:paraId="10C3B377" w14:textId="77777777" w:rsidTr="00D06DA1">
        <w:trPr>
          <w:trHeight w:val="984"/>
        </w:trPr>
        <w:tc>
          <w:tcPr>
            <w:tcW w:w="6120" w:type="dxa"/>
            <w:vAlign w:val="center"/>
          </w:tcPr>
          <w:p w14:paraId="0059964F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lastRenderedPageBreak/>
              <w:t>រៀបចំរក្សា និងផ្ញើច្បាប់ថតចម្លងនៃរបាយការណ៍សវនកម្មតាមគោលដៅកំណត់</w:t>
            </w:r>
          </w:p>
        </w:tc>
        <w:tc>
          <w:tcPr>
            <w:tcW w:w="2340" w:type="dxa"/>
            <w:vAlign w:val="center"/>
          </w:tcPr>
          <w:p w14:paraId="07E7F2E6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6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6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85E1CBF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rtl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63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64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Align w:val="center"/>
          </w:tcPr>
          <w:p w14:paraId="7D81C6A2" w14:textId="77777777" w:rsidR="000627A8" w:rsidRPr="00DD5037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ត្រីមាសទី៣</w:t>
            </w:r>
          </w:p>
          <w:p w14:paraId="76AE1E0C" w14:textId="77777777" w:rsidR="000627A8" w:rsidRPr="00DD5037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  <w:rtl/>
                <w:cs/>
              </w:rPr>
            </w:pPr>
            <w:r w:rsidRPr="00DD5037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ឆ្នាំ២០២៤</w:t>
            </w:r>
          </w:p>
        </w:tc>
      </w:tr>
    </w:tbl>
    <w:p w14:paraId="3D9C48B5" w14:textId="6EF182BD" w:rsidR="00ED1ADE" w:rsidRPr="00D36716" w:rsidRDefault="003A2508" w:rsidP="00D36716">
      <w:pPr>
        <w:pStyle w:val="Heading2"/>
        <w:ind w:firstLine="360"/>
        <w:rPr>
          <w:rFonts w:ascii="Khmer MEF1" w:hAnsi="Khmer MEF1" w:cs="Khmer MEF1"/>
          <w:b/>
          <w:bCs/>
          <w:color w:val="auto"/>
          <w:sz w:val="16"/>
          <w:szCs w:val="24"/>
          <w:lang w:val="ca-ES"/>
        </w:rPr>
      </w:pPr>
      <w:bookmarkStart w:id="765" w:name="_Toc156812982"/>
      <w:r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៤</w:t>
      </w:r>
      <w:r w:rsidR="000627A8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.២.</w:t>
      </w:r>
      <w:r w:rsidR="000627A8" w:rsidRPr="00A07FA5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កម្មវិធីលម្អិតការងារ</w:t>
      </w:r>
      <w:r w:rsidR="000627A8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តាមដានការអនុវត្តអនុសា</w:t>
      </w:r>
      <w:r w:rsidR="000627A8" w:rsidRPr="00377CDA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សន៍សវនកម្ម</w:t>
      </w:r>
      <w:r w:rsidR="00D36716" w:rsidRPr="00E804D2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ជាមួ</w:t>
      </w:r>
      <w:r w:rsidR="00D36716" w:rsidRPr="00E804D2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យនិយ័តករធានារ៉ាប់រងកម្ពុជ</w:t>
      </w:r>
      <w:r w:rsidR="00D36716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ា</w:t>
      </w:r>
      <w:bookmarkEnd w:id="765"/>
    </w:p>
    <w:tbl>
      <w:tblPr>
        <w:tblStyle w:val="TableGrid"/>
        <w:tblW w:w="10898" w:type="dxa"/>
        <w:tblInd w:w="-545" w:type="dxa"/>
        <w:tblLook w:val="04A0" w:firstRow="1" w:lastRow="0" w:firstColumn="1" w:lastColumn="0" w:noHBand="0" w:noVBand="1"/>
      </w:tblPr>
      <w:tblGrid>
        <w:gridCol w:w="485"/>
        <w:gridCol w:w="2111"/>
        <w:gridCol w:w="4185"/>
        <w:gridCol w:w="1998"/>
        <w:gridCol w:w="2119"/>
      </w:tblGrid>
      <w:tr w:rsidR="00DD5037" w:rsidRPr="00776843" w14:paraId="4485147D" w14:textId="77777777" w:rsidTr="00D36716">
        <w:trPr>
          <w:trHeight w:val="656"/>
        </w:trPr>
        <w:tc>
          <w:tcPr>
            <w:tcW w:w="2596" w:type="dxa"/>
            <w:gridSpan w:val="2"/>
            <w:shd w:val="clear" w:color="auto" w:fill="8EAADB" w:themeFill="accent1" w:themeFillTint="99"/>
            <w:vAlign w:val="center"/>
          </w:tcPr>
          <w:p w14:paraId="0A82C3D1" w14:textId="347404DE" w:rsidR="00DD5037" w:rsidRPr="008F393E" w:rsidRDefault="00DD5037" w:rsidP="00DD5037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1" w:eastAsiaTheme="minorHAnsi" w:hAnsi="Khmer MEF1" w:cs="Khmer MEF1"/>
                <w:color w:val="000000" w:themeColor="text1"/>
                <w:szCs w:val="22"/>
                <w:highlight w:val="yellow"/>
                <w:cs/>
              </w:rPr>
            </w:pPr>
            <w:r w:rsidRPr="00854C4B">
              <w:rPr>
                <w:rFonts w:ascii="Khmer MEF2" w:eastAsiaTheme="minorHAnsi" w:hAnsi="Khmer MEF2" w:cs="Khmer MEF2"/>
                <w:szCs w:val="22"/>
                <w:cs/>
              </w:rPr>
              <w:t>និយ័តករ</w:t>
            </w:r>
            <w:r>
              <w:rPr>
                <w:rFonts w:ascii="Khmer MEF2" w:eastAsiaTheme="minorHAnsi" w:hAnsi="Khmer MEF2" w:cs="Khmer MEF2" w:hint="cs"/>
                <w:szCs w:val="22"/>
                <w:cs/>
              </w:rPr>
              <w:t>/នាយកដ្ឋាន</w:t>
            </w:r>
          </w:p>
        </w:tc>
        <w:tc>
          <w:tcPr>
            <w:tcW w:w="4185" w:type="dxa"/>
            <w:shd w:val="clear" w:color="auto" w:fill="8EAADB" w:themeFill="accent1" w:themeFillTint="99"/>
            <w:vAlign w:val="center"/>
          </w:tcPr>
          <w:p w14:paraId="559ED19C" w14:textId="77777777" w:rsidR="00DD5037" w:rsidRPr="008F393E" w:rsidRDefault="00DD5037" w:rsidP="00DD5037">
            <w:pPr>
              <w:pStyle w:val="ListParagraph"/>
              <w:tabs>
                <w:tab w:val="left" w:pos="1665"/>
              </w:tabs>
              <w:spacing w:after="0" w:line="216" w:lineRule="auto"/>
              <w:ind w:left="166"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A07FA5">
              <w:rPr>
                <w:rFonts w:ascii="Khmer MEF2" w:eastAsiaTheme="minorHAnsi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4117" w:type="dxa"/>
            <w:gridSpan w:val="2"/>
            <w:shd w:val="clear" w:color="auto" w:fill="8EAADB" w:themeFill="accent1" w:themeFillTint="99"/>
            <w:vAlign w:val="center"/>
          </w:tcPr>
          <w:p w14:paraId="48DC3FB6" w14:textId="77777777" w:rsidR="00DD5037" w:rsidRPr="00776843" w:rsidRDefault="00DD5037" w:rsidP="00DD5037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cs/>
              </w:rPr>
            </w:pPr>
            <w:r w:rsidRPr="001507B6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  <w:t>ពេលវេលាអនុវត្ត</w:t>
            </w:r>
          </w:p>
        </w:tc>
      </w:tr>
      <w:tr w:rsidR="00DD5037" w:rsidRPr="00776843" w14:paraId="7541280F" w14:textId="77777777" w:rsidTr="00D06DA1">
        <w:trPr>
          <w:trHeight w:val="890"/>
        </w:trPr>
        <w:tc>
          <w:tcPr>
            <w:tcW w:w="6781" w:type="dxa"/>
            <w:gridSpan w:val="3"/>
            <w:shd w:val="clear" w:color="auto" w:fill="8EAADB" w:themeFill="accent1" w:themeFillTint="99"/>
            <w:vAlign w:val="center"/>
          </w:tcPr>
          <w:p w14:paraId="406FE46A" w14:textId="77777777" w:rsidR="00DD5037" w:rsidRPr="00A07FA5" w:rsidRDefault="00DD5037" w:rsidP="00DD5037">
            <w:pPr>
              <w:spacing w:after="0" w:line="216" w:lineRule="auto"/>
              <w:contextualSpacing/>
              <w:rPr>
                <w:rFonts w:ascii="Khmer MEF2" w:eastAsiaTheme="minorHAnsi" w:hAnsi="Khmer MEF2" w:cs="Khmer MEF2"/>
                <w:szCs w:val="22"/>
                <w:cs/>
              </w:rPr>
            </w:pPr>
            <w:r w:rsidRPr="007F6FC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និយ័តករធានារ៉ាប់រងកម្ពុជា</w:t>
            </w:r>
          </w:p>
        </w:tc>
        <w:tc>
          <w:tcPr>
            <w:tcW w:w="1998" w:type="dxa"/>
            <w:shd w:val="clear" w:color="auto" w:fill="8EAADB" w:themeFill="accent1" w:themeFillTint="99"/>
            <w:vAlign w:val="center"/>
          </w:tcPr>
          <w:p w14:paraId="1F9A8AA8" w14:textId="77777777" w:rsidR="00DD5037" w:rsidRPr="001507B6" w:rsidRDefault="00DD5037" w:rsidP="00DD5037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 xml:space="preserve">ការត្រួតពិនិត្យ    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  </w:t>
            </w: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 xml:space="preserve"> ឯកសារ</w:t>
            </w:r>
          </w:p>
        </w:tc>
        <w:tc>
          <w:tcPr>
            <w:tcW w:w="2119" w:type="dxa"/>
            <w:shd w:val="clear" w:color="auto" w:fill="8EAADB" w:themeFill="accent1" w:themeFillTint="99"/>
            <w:vAlign w:val="center"/>
          </w:tcPr>
          <w:p w14:paraId="06C601D6" w14:textId="77777777" w:rsidR="00DD5037" w:rsidRPr="001507B6" w:rsidRDefault="00DD5037" w:rsidP="00DD5037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កិច្ចពិភាក្សា</w:t>
            </w:r>
          </w:p>
        </w:tc>
      </w:tr>
      <w:tr w:rsidR="00DD5037" w:rsidRPr="00776843" w14:paraId="35780651" w14:textId="77777777" w:rsidTr="00D06DA1">
        <w:trPr>
          <w:trHeight w:val="521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5FAAC5ED" w14:textId="77777777" w:rsidR="00DD5037" w:rsidRPr="001507B6" w:rsidRDefault="00DD5037" w:rsidP="00DD5037">
            <w:pPr>
              <w:spacing w:after="0" w:line="216" w:lineRule="auto"/>
              <w:contextualSpacing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ក.</w:t>
            </w:r>
            <w:r w:rsidRPr="00ED783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នាយកដ្ឋានកិច្ចការទូទៅ</w:t>
            </w:r>
          </w:p>
        </w:tc>
      </w:tr>
      <w:tr w:rsidR="00DD5037" w:rsidRPr="00776843" w14:paraId="37476533" w14:textId="77777777" w:rsidTr="00D06DA1">
        <w:trPr>
          <w:trHeight w:val="548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58971682" w14:textId="77777777" w:rsidR="00DD5037" w:rsidRPr="001507B6" w:rsidRDefault="00DD5037" w:rsidP="00DD5037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776843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ផ្នែកអនុលោមភាព</w:t>
            </w:r>
          </w:p>
        </w:tc>
      </w:tr>
      <w:tr w:rsidR="00DD5037" w:rsidRPr="00776843" w14:paraId="220E34F9" w14:textId="77777777" w:rsidTr="00DD5037">
        <w:trPr>
          <w:trHeight w:val="890"/>
        </w:trPr>
        <w:tc>
          <w:tcPr>
            <w:tcW w:w="485" w:type="dxa"/>
            <w:shd w:val="clear" w:color="auto" w:fill="auto"/>
            <w:vAlign w:val="center"/>
          </w:tcPr>
          <w:p w14:paraId="4902258D" w14:textId="77777777" w:rsidR="00DD5037" w:rsidRPr="007F6FCC" w:rsidRDefault="00DD5037" w:rsidP="00DD5037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72676BC2" w14:textId="77777777" w:rsidR="00DD5037" w:rsidRPr="007F6FCC" w:rsidRDefault="00DD5037" w:rsidP="00DD5037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រចនាសម្ព័ន្ធនៃការគ្រប់គ្រង</w:t>
            </w:r>
          </w:p>
        </w:tc>
        <w:tc>
          <w:tcPr>
            <w:tcW w:w="4185" w:type="dxa"/>
            <w:shd w:val="clear" w:color="auto" w:fill="auto"/>
          </w:tcPr>
          <w:p w14:paraId="049DF401" w14:textId="77777777" w:rsidR="00DD5037" w:rsidRPr="009928BF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6"/>
                <w:szCs w:val="22"/>
              </w:rPr>
            </w:pPr>
            <w:r w:rsidRPr="009928BF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3AA68E06" w14:textId="77777777" w:rsidR="00DD5037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ពិនិត្យលើការរៀបចំបំពេញរចនាសម្ព័ន្ធគ្រប់គ្រងដែលខ្វះចន្លោះឱ្យបានពេញលេញស្របតាមច្បាប់ និងបទប្បញ្ញត្តិជាធរមាន</w:t>
            </w:r>
          </w:p>
          <w:p w14:paraId="22A356D8" w14:textId="77777777" w:rsidR="00DD5037" w:rsidRPr="00D47A6A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  <w:cs/>
              </w:rPr>
            </w:pPr>
            <w:r w:rsidRPr="00D47A6A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vMerge w:val="restart"/>
            <w:shd w:val="clear" w:color="auto" w:fill="auto"/>
            <w:vAlign w:val="center"/>
          </w:tcPr>
          <w:p w14:paraId="6F476E10" w14:textId="3AA8536E" w:rsidR="00DD5037" w:rsidRPr="005977B3" w:rsidRDefault="00DD5037" w:rsidP="00DD5037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ថ្ងៃ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ទី</w:t>
            </w:r>
            <w:r w:rsidR="005977B3"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១២ ខែមីនា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ដល់</w:t>
            </w:r>
          </w:p>
          <w:p w14:paraId="22565499" w14:textId="1CC0718E" w:rsidR="00DD5037" w:rsidRPr="005977B3" w:rsidRDefault="00DD5037" w:rsidP="00DD5037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</w:t>
            </w:r>
            <w:r w:rsidR="005977B3"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១៥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ខែ</w:t>
            </w:r>
            <w:r w:rsidR="005977B3"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មីនា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</w:t>
            </w:r>
          </w:p>
          <w:p w14:paraId="64F843ED" w14:textId="77777777" w:rsidR="00DD5037" w:rsidRPr="001507B6" w:rsidRDefault="00DD5037" w:rsidP="00DD5037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2119" w:type="dxa"/>
            <w:vMerge w:val="restart"/>
            <w:shd w:val="clear" w:color="auto" w:fill="auto"/>
            <w:vAlign w:val="center"/>
          </w:tcPr>
          <w:p w14:paraId="2352CCD7" w14:textId="0A58349D" w:rsidR="00DD5037" w:rsidRPr="005977B3" w:rsidRDefault="00DD5037" w:rsidP="00DD5037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ថ្ងៃ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ទី</w:t>
            </w:r>
            <w:r w:rsidR="005977B3"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៨ ខែឧសភា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ដល់</w:t>
            </w:r>
          </w:p>
          <w:p w14:paraId="3A89239B" w14:textId="25BB3E28" w:rsidR="00DD5037" w:rsidRPr="005977B3" w:rsidRDefault="00DD5037" w:rsidP="00DD5037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</w:t>
            </w:r>
            <w:r w:rsidR="005977B3"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៩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ខែ</w:t>
            </w:r>
            <w:r w:rsidR="005977B3"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ឧសភា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</w:t>
            </w:r>
          </w:p>
          <w:p w14:paraId="3A27C06F" w14:textId="77777777" w:rsidR="00DD5037" w:rsidRPr="001507B6" w:rsidRDefault="00DD5037" w:rsidP="00DD5037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  <w:tr w:rsidR="00DD5037" w:rsidRPr="00776843" w14:paraId="3CD22E73" w14:textId="77777777" w:rsidTr="00DD5037">
        <w:trPr>
          <w:trHeight w:val="890"/>
        </w:trPr>
        <w:tc>
          <w:tcPr>
            <w:tcW w:w="485" w:type="dxa"/>
            <w:shd w:val="clear" w:color="auto" w:fill="auto"/>
            <w:vAlign w:val="center"/>
          </w:tcPr>
          <w:p w14:paraId="1612F559" w14:textId="77777777" w:rsidR="00DD5037" w:rsidRPr="007F6FCC" w:rsidRDefault="00DD5037" w:rsidP="00DD5037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២.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705B1658" w14:textId="77777777" w:rsidR="00DD5037" w:rsidRPr="007F6FCC" w:rsidRDefault="00DD5037" w:rsidP="00DD5037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szCs w:val="22"/>
                <w:cs/>
              </w:rPr>
              <w:t>ប្រព័ន្ធលើកទឹកចិត្តមន្រ្តី</w:t>
            </w:r>
          </w:p>
        </w:tc>
        <w:tc>
          <w:tcPr>
            <w:tcW w:w="4185" w:type="dxa"/>
            <w:shd w:val="clear" w:color="auto" w:fill="auto"/>
          </w:tcPr>
          <w:p w14:paraId="717524F4" w14:textId="77777777" w:rsidR="00DD5037" w:rsidRPr="00696BC6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36178F90" w14:textId="77777777" w:rsidR="00DD5037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ពិនិត្យលើការអនុវត្តការបើកផ្តល់ប្រាក់រង្វាន់សមិទ្ធកម្ម</w:t>
            </w:r>
            <w:r w:rsidRPr="00696BC6">
              <w:rPr>
                <w:rFonts w:ascii="Khmer MEF1" w:eastAsiaTheme="minorHAnsi" w:hAnsi="Khmer MEF1" w:cs="Khmer MEF1"/>
                <w:szCs w:val="22"/>
                <w:cs/>
              </w:rPr>
              <w:t>ស្របតាមច្បាប់ និងបទប្បញ្ញត្តិជាធរមាន</w:t>
            </w:r>
          </w:p>
          <w:p w14:paraId="40EB68F2" w14:textId="77777777" w:rsidR="00DD5037" w:rsidRPr="00D47A6A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  <w:cs/>
              </w:rPr>
            </w:pPr>
            <w:r w:rsidRPr="00D47A6A">
              <w:rPr>
                <w:rFonts w:ascii="Khmer MEF1" w:eastAsiaTheme="minorHAnsi" w:hAnsi="Khmer MEF1" w:cs="Khmer MEF1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vMerge/>
            <w:shd w:val="clear" w:color="auto" w:fill="auto"/>
            <w:vAlign w:val="center"/>
          </w:tcPr>
          <w:p w14:paraId="2225D964" w14:textId="77777777" w:rsidR="00DD5037" w:rsidRPr="001507B6" w:rsidRDefault="00DD5037" w:rsidP="00DD5037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</w:p>
        </w:tc>
        <w:tc>
          <w:tcPr>
            <w:tcW w:w="2119" w:type="dxa"/>
            <w:vMerge/>
            <w:shd w:val="clear" w:color="auto" w:fill="auto"/>
            <w:vAlign w:val="center"/>
          </w:tcPr>
          <w:p w14:paraId="2111A420" w14:textId="77777777" w:rsidR="00DD5037" w:rsidRPr="001507B6" w:rsidRDefault="00DD5037" w:rsidP="00DD5037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</w:p>
        </w:tc>
      </w:tr>
      <w:tr w:rsidR="00DD5037" w:rsidRPr="00776843" w14:paraId="74C45C0E" w14:textId="77777777" w:rsidTr="00DD5037">
        <w:trPr>
          <w:trHeight w:val="890"/>
        </w:trPr>
        <w:tc>
          <w:tcPr>
            <w:tcW w:w="485" w:type="dxa"/>
            <w:shd w:val="clear" w:color="auto" w:fill="auto"/>
            <w:vAlign w:val="center"/>
          </w:tcPr>
          <w:p w14:paraId="664CCEE9" w14:textId="77777777" w:rsidR="00DD5037" w:rsidRPr="007F6FCC" w:rsidRDefault="00DD5037" w:rsidP="00DD5037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៣.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5F2E24E4" w14:textId="77777777" w:rsidR="00DD5037" w:rsidRDefault="00DD5037" w:rsidP="00DD5037">
            <w:pPr>
              <w:tabs>
                <w:tab w:val="left" w:pos="1486"/>
              </w:tabs>
              <w:spacing w:after="0" w:line="216" w:lineRule="auto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ប្រភពចំណូលរបស់</w:t>
            </w:r>
          </w:p>
          <w:p w14:paraId="2BAAB862" w14:textId="2F9E18E7" w:rsidR="00DD5037" w:rsidRPr="007F6FCC" w:rsidRDefault="00DD5037" w:rsidP="00DD5037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ន.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ធ</w:t>
            </w:r>
            <w:r w:rsidRPr="00ED783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.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ក</w:t>
            </w:r>
            <w:r w:rsidRPr="00ED783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.</w:t>
            </w:r>
          </w:p>
        </w:tc>
        <w:tc>
          <w:tcPr>
            <w:tcW w:w="4185" w:type="dxa"/>
            <w:shd w:val="clear" w:color="auto" w:fill="auto"/>
          </w:tcPr>
          <w:p w14:paraId="4F70451E" w14:textId="77777777" w:rsidR="00DD5037" w:rsidRPr="009928BF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6"/>
                <w:szCs w:val="22"/>
              </w:rPr>
            </w:pPr>
            <w:r w:rsidRPr="009928BF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21186E9C" w14:textId="77777777" w:rsidR="00DD5037" w:rsidRPr="00D47A6A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 និងដាក់ឱ្យអនុវត្តនូវក្របខ័ណ្ឌ</w:t>
            </w:r>
            <w:r w:rsidRPr="00696BC6">
              <w:rPr>
                <w:rFonts w:ascii="Khmer MEF1" w:eastAsiaTheme="minorHAnsi" w:hAnsi="Khmer MEF1" w:cs="Khmer MEF1" w:hint="cs"/>
                <w:spacing w:val="-18"/>
                <w:szCs w:val="22"/>
                <w:cs/>
              </w:rPr>
              <w:t>បទប្បញ្ញត្តិពាក់ព័ន្ធ</w:t>
            </w:r>
            <w:r w:rsidRPr="00696BC6">
              <w:rPr>
                <w:rFonts w:ascii="Khmer MEF1" w:eastAsiaTheme="minorHAnsi" w:hAnsi="Khmer MEF1" w:cs="Khmer MEF1"/>
                <w:color w:val="000000" w:themeColor="text1"/>
                <w:spacing w:val="-18"/>
                <w:szCs w:val="22"/>
                <w:cs/>
              </w:rPr>
              <w:t>វិស័យសោធនឯកជនដើម្បីអនុញ្ញាត</w:t>
            </w:r>
            <w:r w:rsidRPr="00696BC6">
              <w:rPr>
                <w:rFonts w:ascii="Khmer MEF1" w:eastAsiaTheme="minorHAnsi" w:hAnsi="Khmer MEF1" w:cs="Khmer MEF1"/>
                <w:color w:val="000000" w:themeColor="text1"/>
                <w:spacing w:val="2"/>
                <w:szCs w:val="22"/>
                <w:cs/>
              </w:rPr>
              <w:t xml:space="preserve">ឱ្យ </w:t>
            </w:r>
            <w:r w:rsidRPr="00696BC6">
              <w:rPr>
                <w:rFonts w:ascii="Khmer MEF1" w:eastAsiaTheme="minorHAnsi" w:hAnsi="Khmer MEF1" w:cs="Khmer MEF1"/>
                <w:b/>
                <w:bCs/>
                <w:color w:val="000000" w:themeColor="text1"/>
                <w:spacing w:val="2"/>
                <w:szCs w:val="22"/>
                <w:cs/>
              </w:rPr>
              <w:t>ន.ធ.ក.</w:t>
            </w:r>
            <w:r w:rsidRPr="00696BC6">
              <w:rPr>
                <w:rFonts w:ascii="Khmer MEF1" w:eastAsiaTheme="minorHAnsi" w:hAnsi="Khmer MEF1" w:cs="Khmer MEF1"/>
                <w:color w:val="000000" w:themeColor="text1"/>
                <w:spacing w:val="2"/>
                <w:szCs w:val="22"/>
                <w:cs/>
              </w:rPr>
              <w:t xml:space="preserve"> អាចប្រមូលចំណូលពីវិស័យសោធន</w:t>
            </w:r>
            <w:r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  <w:t>ឯកជន ស្របតាមច្បាប់ និងបទប្បញ្ញត្តិជាធរមាន</w:t>
            </w:r>
          </w:p>
          <w:p w14:paraId="415820ED" w14:textId="77777777" w:rsidR="00DD5037" w:rsidRPr="00D47A6A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  <w:cs/>
              </w:rPr>
            </w:pPr>
            <w:r w:rsidRPr="00D47A6A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vMerge/>
            <w:shd w:val="clear" w:color="auto" w:fill="auto"/>
            <w:vAlign w:val="center"/>
          </w:tcPr>
          <w:p w14:paraId="6CF3FE29" w14:textId="77777777" w:rsidR="00DD5037" w:rsidRPr="001507B6" w:rsidRDefault="00DD5037" w:rsidP="00DD5037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</w:p>
        </w:tc>
        <w:tc>
          <w:tcPr>
            <w:tcW w:w="2119" w:type="dxa"/>
            <w:vMerge/>
            <w:shd w:val="clear" w:color="auto" w:fill="auto"/>
            <w:vAlign w:val="center"/>
          </w:tcPr>
          <w:p w14:paraId="676A5178" w14:textId="77777777" w:rsidR="00DD5037" w:rsidRPr="001507B6" w:rsidRDefault="00DD5037" w:rsidP="00DD5037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</w:p>
        </w:tc>
      </w:tr>
      <w:tr w:rsidR="00DD5037" w:rsidRPr="00776843" w14:paraId="76DB1FA1" w14:textId="77777777" w:rsidTr="00D06DA1">
        <w:trPr>
          <w:trHeight w:val="431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2C0C81C5" w14:textId="77777777" w:rsidR="00DD5037" w:rsidRPr="001507B6" w:rsidRDefault="00DD5037" w:rsidP="00DD5037">
            <w:pPr>
              <w:spacing w:after="0" w:line="216" w:lineRule="auto"/>
              <w:contextualSpacing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ខ.នាយកដ្ឋានត្រួតពិនិត្យ</w:t>
            </w:r>
          </w:p>
        </w:tc>
      </w:tr>
      <w:tr w:rsidR="00DD5037" w:rsidRPr="00776843" w14:paraId="3388ECAB" w14:textId="77777777" w:rsidTr="00D36716">
        <w:trPr>
          <w:trHeight w:val="368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4F59651D" w14:textId="77777777" w:rsidR="00DD5037" w:rsidRPr="001507B6" w:rsidRDefault="00DD5037" w:rsidP="00DD5037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ផ្នែកអនុលោមភាព</w:t>
            </w:r>
          </w:p>
        </w:tc>
      </w:tr>
      <w:tr w:rsidR="00DD5037" w:rsidRPr="00776843" w14:paraId="5FC720E8" w14:textId="77777777" w:rsidTr="00DD5037">
        <w:trPr>
          <w:trHeight w:val="890"/>
        </w:trPr>
        <w:tc>
          <w:tcPr>
            <w:tcW w:w="485" w:type="dxa"/>
            <w:shd w:val="clear" w:color="auto" w:fill="auto"/>
            <w:vAlign w:val="center"/>
          </w:tcPr>
          <w:p w14:paraId="26EC1B83" w14:textId="77777777" w:rsidR="00DD5037" w:rsidRPr="007F6FCC" w:rsidRDefault="00DD5037" w:rsidP="00DD5037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696BC6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4AE83DB1" w14:textId="77777777" w:rsidR="00DD5037" w:rsidRPr="007F6FCC" w:rsidRDefault="00DD5037" w:rsidP="00DD5037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696BC6"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  <w:t>រចនាសម្ព័ន្ធនៃការគ្រប់គ្រង</w:t>
            </w:r>
          </w:p>
        </w:tc>
        <w:tc>
          <w:tcPr>
            <w:tcW w:w="4185" w:type="dxa"/>
            <w:shd w:val="clear" w:color="auto" w:fill="auto"/>
            <w:vAlign w:val="center"/>
          </w:tcPr>
          <w:p w14:paraId="4A93859E" w14:textId="77777777" w:rsidR="00DD5037" w:rsidRPr="00696BC6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1879E1D5" w14:textId="77777777" w:rsidR="00DD5037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lastRenderedPageBreak/>
              <w:t>ពិនិត្យលើការរៀបចំបំពេញរចនាសម្ព័ន្ធគ្រប់គ្រងដែលខ្វះចន្លោះឱ្យបានពេញលេញស្របតាមច្បាប់ និងបទប្បញ្ញត្តិជាធរមាន</w:t>
            </w:r>
          </w:p>
          <w:p w14:paraId="16D95D48" w14:textId="77777777" w:rsidR="00DD5037" w:rsidRPr="00D47A6A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  <w:cs/>
              </w:rPr>
            </w:pPr>
            <w:r w:rsidRPr="00D47A6A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058FE7B3" w14:textId="7777777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lastRenderedPageBreak/>
              <w:t>ថ្ងៃ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ទី១២ ខែមីនា ដល់</w:t>
            </w:r>
          </w:p>
          <w:p w14:paraId="7CB87EE9" w14:textId="7777777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ថ្ងៃទី១៥ ខែមីនា </w:t>
            </w:r>
          </w:p>
          <w:p w14:paraId="505A12BB" w14:textId="4CE9BC63" w:rsidR="00DD5037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lastRenderedPageBreak/>
              <w:t>ឆ្នាំ២០២៤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04A50837" w14:textId="786D5B9A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lastRenderedPageBreak/>
              <w:t>ថ្ងៃទី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១០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ខែឧសភា </w:t>
            </w:r>
          </w:p>
          <w:p w14:paraId="61003391" w14:textId="4A38DCAE" w:rsidR="00DD5037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  <w:tr w:rsidR="00DD5037" w:rsidRPr="00776843" w14:paraId="27C363A5" w14:textId="77777777" w:rsidTr="00D36716">
        <w:trPr>
          <w:trHeight w:val="341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75465F50" w14:textId="77777777" w:rsidR="00DD5037" w:rsidRPr="001507B6" w:rsidRDefault="00DD5037" w:rsidP="00DD5037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696BC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</w:t>
            </w: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សមិទ្ធកម្ម</w:t>
            </w:r>
          </w:p>
        </w:tc>
      </w:tr>
      <w:tr w:rsidR="00DD5037" w:rsidRPr="00776843" w14:paraId="5BCBB25C" w14:textId="77777777" w:rsidTr="005977B3">
        <w:trPr>
          <w:trHeight w:val="890"/>
        </w:trPr>
        <w:tc>
          <w:tcPr>
            <w:tcW w:w="485" w:type="dxa"/>
            <w:shd w:val="clear" w:color="auto" w:fill="auto"/>
            <w:vAlign w:val="center"/>
          </w:tcPr>
          <w:p w14:paraId="0DD273DB" w14:textId="77777777" w:rsidR="00DD5037" w:rsidRPr="007F6FCC" w:rsidRDefault="00DD5037" w:rsidP="00DD5037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43A6995D" w14:textId="77777777" w:rsidR="00DD5037" w:rsidRPr="00ED1ADE" w:rsidRDefault="00DD5037" w:rsidP="00DD5037">
            <w:pPr>
              <w:tabs>
                <w:tab w:val="left" w:pos="1486"/>
              </w:tabs>
              <w:spacing w:after="0" w:line="216" w:lineRule="auto"/>
              <w:rPr>
                <w:rFonts w:ascii="Khmer MEF1" w:eastAsiaTheme="minorHAnsi" w:hAnsi="Khmer MEF1" w:cs="Khmer MEF1"/>
                <w:color w:val="000000" w:themeColor="text1"/>
                <w:sz w:val="2"/>
                <w:szCs w:val="2"/>
                <w:highlight w:val="yellow"/>
              </w:rPr>
            </w:pPr>
          </w:p>
          <w:p w14:paraId="69565375" w14:textId="77777777" w:rsidR="00DD5037" w:rsidRPr="006E1EA5" w:rsidRDefault="00DD5037" w:rsidP="00DD5037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6E1EA5">
              <w:rPr>
                <w:rFonts w:ascii="Khmer MEF1" w:eastAsiaTheme="minorHAnsi" w:hAnsi="Khmer MEF1" w:cs="Khmer MEF1"/>
                <w:szCs w:val="22"/>
                <w:cs/>
              </w:rPr>
              <w:t>ការរៀបចំប្រកាសស្តីពីការចុះបញ្ជីក្រុមហ៊ុនសវនកម្មក្នុងវិស័យធានារ៉ាប់រង</w:t>
            </w:r>
          </w:p>
        </w:tc>
        <w:tc>
          <w:tcPr>
            <w:tcW w:w="4185" w:type="dxa"/>
            <w:shd w:val="clear" w:color="auto" w:fill="auto"/>
            <w:vAlign w:val="center"/>
          </w:tcPr>
          <w:p w14:paraId="2FCCA511" w14:textId="77777777" w:rsidR="00DD5037" w:rsidRPr="00696BC6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58E556CA" w14:textId="77777777" w:rsidR="00DD5037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ពិនិត្យលើការរៀបចំ និងដាក់ឱ្យអនុវត្តប្រកាសស្តីពីការចុះបញ្ជីក្រុមហ៊ុនសវនកម្មក្នុងវិស័យធានារ៉ាប់រង</w:t>
            </w:r>
          </w:p>
          <w:p w14:paraId="713F6683" w14:textId="77777777" w:rsidR="00DD5037" w:rsidRPr="00D47A6A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  <w:cs/>
              </w:rPr>
            </w:pPr>
            <w:r w:rsidRPr="00D47A6A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46262F49" w14:textId="7777777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ថ្ងៃ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ទី១២ ខែមីនា ដល់</w:t>
            </w:r>
          </w:p>
          <w:p w14:paraId="41F0E0F5" w14:textId="67FF0A8C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ថ្ងៃទី១៥ ខែមីនា</w:t>
            </w:r>
          </w:p>
          <w:p w14:paraId="28362E99" w14:textId="50F2DDE3" w:rsidR="00DD5037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65BC85CC" w14:textId="3B330CB8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១០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ខែឧសភា</w:t>
            </w:r>
          </w:p>
          <w:p w14:paraId="3CAD34B4" w14:textId="0C65DF45" w:rsidR="00DD5037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  <w:tr w:rsidR="00DD5037" w:rsidRPr="00776843" w14:paraId="2B32164E" w14:textId="77777777" w:rsidTr="00D06DA1">
        <w:trPr>
          <w:trHeight w:val="449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30864C83" w14:textId="77777777" w:rsidR="00DD5037" w:rsidRPr="001507B6" w:rsidRDefault="00DD5037" w:rsidP="00DD5037">
            <w:pPr>
              <w:spacing w:after="0" w:line="216" w:lineRule="auto"/>
              <w:contextualSpacing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គ.នាយក</w:t>
            </w:r>
            <w:r w:rsidRPr="00BD1A6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ដ្ឋានអភិវឌ្ឍន៍ទីផ្សារ</w:t>
            </w:r>
          </w:p>
        </w:tc>
      </w:tr>
      <w:tr w:rsidR="00DD5037" w:rsidRPr="00776843" w14:paraId="6666F3E1" w14:textId="77777777" w:rsidTr="00D06DA1">
        <w:trPr>
          <w:trHeight w:val="431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3B8E8A93" w14:textId="77777777" w:rsidR="00DD5037" w:rsidRPr="001507B6" w:rsidRDefault="00DD5037" w:rsidP="00DD5037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776843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ផ្នែកអនុលោមភាព</w:t>
            </w:r>
          </w:p>
        </w:tc>
      </w:tr>
      <w:tr w:rsidR="00DD5037" w:rsidRPr="00776843" w14:paraId="1BB49C3C" w14:textId="77777777" w:rsidTr="005977B3">
        <w:trPr>
          <w:trHeight w:val="890"/>
        </w:trPr>
        <w:tc>
          <w:tcPr>
            <w:tcW w:w="485" w:type="dxa"/>
            <w:shd w:val="clear" w:color="auto" w:fill="auto"/>
            <w:vAlign w:val="center"/>
          </w:tcPr>
          <w:p w14:paraId="16A6EDB6" w14:textId="77777777" w:rsidR="00DD5037" w:rsidRPr="007F6FCC" w:rsidRDefault="00DD5037" w:rsidP="005977B3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1CFA12F8" w14:textId="77777777" w:rsidR="00DD5037" w:rsidRPr="007F6FCC" w:rsidRDefault="00DD5037" w:rsidP="005977B3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696BC6"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  <w:t>រចនាសម្ព័ន្ធនៃការគ្រប់គ្រង</w:t>
            </w:r>
          </w:p>
        </w:tc>
        <w:tc>
          <w:tcPr>
            <w:tcW w:w="4185" w:type="dxa"/>
            <w:shd w:val="clear" w:color="auto" w:fill="auto"/>
            <w:vAlign w:val="center"/>
          </w:tcPr>
          <w:p w14:paraId="40B6823F" w14:textId="77777777" w:rsidR="00DD5037" w:rsidRPr="00696BC6" w:rsidRDefault="00DD5037" w:rsidP="00D3671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04" w:lineRule="auto"/>
              <w:ind w:left="173" w:hanging="173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34AF6FAC" w14:textId="77777777" w:rsidR="00DD5037" w:rsidRDefault="00DD5037" w:rsidP="00D3671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04" w:lineRule="auto"/>
              <w:ind w:left="173" w:hanging="173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ពិនិត្យលើការរៀបចំបំពេញរចនាសម្ព័ន្ធគ្រប់គ្រងដែលខ្វះចន្លោះឱ្យបានពេញលេញស្របតាមច្បាប់ និងបទប្បញ្ញត្តិជាធរមាន</w:t>
            </w:r>
          </w:p>
          <w:p w14:paraId="495BE995" w14:textId="77777777" w:rsidR="00DD5037" w:rsidRPr="00D47A6A" w:rsidRDefault="00DD5037" w:rsidP="00D3671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04" w:lineRule="auto"/>
              <w:ind w:left="173" w:hanging="173"/>
              <w:rPr>
                <w:rFonts w:ascii="Khmer MEF1" w:eastAsiaTheme="minorHAnsi" w:hAnsi="Khmer MEF1" w:cs="Khmer MEF1"/>
                <w:spacing w:val="-8"/>
                <w:szCs w:val="22"/>
                <w:cs/>
              </w:rPr>
            </w:pPr>
            <w:r w:rsidRPr="00D47A6A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2DF47822" w14:textId="7777777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ថ្ងៃ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ទី១២ ខែមីនា ដល់</w:t>
            </w:r>
          </w:p>
          <w:p w14:paraId="16B16C86" w14:textId="778943E8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ថ្ងៃទី១៥ ខែមីនា</w:t>
            </w:r>
          </w:p>
          <w:p w14:paraId="5FBA19DC" w14:textId="2F9CFEB0" w:rsidR="00DD5037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16984137" w14:textId="7223091E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១៣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ខែឧសភា</w:t>
            </w:r>
          </w:p>
          <w:p w14:paraId="75A37B0D" w14:textId="6A0AA515" w:rsidR="00DD5037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  <w:tr w:rsidR="00DD5037" w:rsidRPr="00776843" w14:paraId="26221923" w14:textId="77777777" w:rsidTr="00D36716">
        <w:trPr>
          <w:trHeight w:val="377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7ADA5CAC" w14:textId="77777777" w:rsidR="00DD5037" w:rsidRPr="001507B6" w:rsidRDefault="00DD5037" w:rsidP="00DD5037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776843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ផ្នែកសមិទ្ធកម្ម</w:t>
            </w:r>
          </w:p>
        </w:tc>
      </w:tr>
      <w:tr w:rsidR="00DD5037" w:rsidRPr="00776843" w14:paraId="6F35EED6" w14:textId="77777777" w:rsidTr="005977B3">
        <w:trPr>
          <w:trHeight w:val="2192"/>
        </w:trPr>
        <w:tc>
          <w:tcPr>
            <w:tcW w:w="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2B27DD" w14:textId="77777777" w:rsidR="00DD5037" w:rsidRPr="00AC2ACA" w:rsidRDefault="00DD5037" w:rsidP="005977B3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  <w:lang w:val="ca-ES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  <w:lang w:val="ca-ES"/>
              </w:rPr>
              <w:t>១.</w:t>
            </w:r>
          </w:p>
        </w:tc>
        <w:tc>
          <w:tcPr>
            <w:tcW w:w="2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4FC16" w14:textId="77777777" w:rsidR="00DD5037" w:rsidRPr="00654BA8" w:rsidRDefault="00DD5037" w:rsidP="005977B3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6E1EA5">
              <w:rPr>
                <w:rFonts w:ascii="Khmer MEF1" w:eastAsiaTheme="minorHAnsi" w:hAnsi="Khmer MEF1" w:cs="Khmer MEF1"/>
                <w:szCs w:val="22"/>
                <w:cs/>
              </w:rPr>
              <w:t>ការរៀបចំប្រកាសស្តីពីក្រមប្រតិបត្តិទីផ្សារសម្រាប់ក្រុមហ៊ុនធានារ៉ាប់រងខ្នាតតូច</w:t>
            </w:r>
          </w:p>
        </w:tc>
        <w:tc>
          <w:tcPr>
            <w:tcW w:w="4185" w:type="dxa"/>
            <w:tcBorders>
              <w:bottom w:val="single" w:sz="4" w:space="0" w:color="auto"/>
            </w:tcBorders>
            <w:shd w:val="clear" w:color="auto" w:fill="auto"/>
          </w:tcPr>
          <w:p w14:paraId="4B67B7AD" w14:textId="77777777" w:rsidR="00DD5037" w:rsidRPr="00696BC6" w:rsidRDefault="00DD5037" w:rsidP="00D3671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04" w:lineRule="auto"/>
              <w:ind w:left="173" w:hanging="173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64FE3FF6" w14:textId="77777777" w:rsidR="00DD5037" w:rsidRPr="00696BC6" w:rsidRDefault="00DD5037" w:rsidP="00D3671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04" w:lineRule="auto"/>
              <w:ind w:left="173" w:hanging="173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ពិនិត្យលើការរៀបចំ និងដាក់ឱ្យអនុវត្តអនុក្រឹត្យស្តីពីធានារ៉ាប់រងខ្នាតតូច</w:t>
            </w:r>
          </w:p>
          <w:p w14:paraId="08E8B196" w14:textId="77777777" w:rsidR="00DD5037" w:rsidRPr="00654BA8" w:rsidRDefault="00DD5037" w:rsidP="00D3671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04" w:lineRule="auto"/>
              <w:ind w:left="173" w:hanging="173"/>
              <w:rPr>
                <w:rFonts w:ascii="Khmer MEF1" w:eastAsiaTheme="minorHAnsi" w:hAnsi="Khmer MEF1" w:cs="Khmer MEF1"/>
                <w:spacing w:val="-8"/>
                <w:szCs w:val="22"/>
                <w:cs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22644" w14:textId="7777777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ថ្ងៃ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ទី១២ ខែមីនា ដល់</w:t>
            </w:r>
          </w:p>
          <w:p w14:paraId="4BB2B194" w14:textId="6849F001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ថ្ងៃទី១៥ ខែមីនា</w:t>
            </w:r>
          </w:p>
          <w:p w14:paraId="55E265E6" w14:textId="2153616B" w:rsidR="00DD5037" w:rsidRPr="009621D0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cs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2119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17B26" w14:textId="7777777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១៣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ខែឧសភា</w:t>
            </w:r>
          </w:p>
          <w:p w14:paraId="62A8579C" w14:textId="118E6AC0" w:rsidR="00DD5037" w:rsidRPr="0054213A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cs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  <w:tr w:rsidR="00DD5037" w:rsidRPr="00776843" w14:paraId="002141C3" w14:textId="77777777" w:rsidTr="005977B3">
        <w:trPr>
          <w:trHeight w:val="458"/>
        </w:trPr>
        <w:tc>
          <w:tcPr>
            <w:tcW w:w="485" w:type="dxa"/>
            <w:shd w:val="clear" w:color="auto" w:fill="auto"/>
            <w:vAlign w:val="center"/>
          </w:tcPr>
          <w:p w14:paraId="0318688E" w14:textId="77777777" w:rsidR="00DD5037" w:rsidRPr="006E1EA5" w:rsidRDefault="00DD5037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  <w:lang w:val="ca-ES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  <w:lang w:val="ca-ES"/>
              </w:rPr>
              <w:t>២.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5A6FB6C6" w14:textId="77777777" w:rsidR="00DD5037" w:rsidRPr="006E1EA5" w:rsidRDefault="00DD5037" w:rsidP="005977B3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6E1EA5">
              <w:rPr>
                <w:rFonts w:ascii="Khmer MEF1" w:eastAsiaTheme="minorHAnsi" w:hAnsi="Khmer MEF1" w:cs="Khmer MEF1"/>
                <w:szCs w:val="22"/>
                <w:cs/>
              </w:rPr>
              <w:t>ការរៀបចំប្រកាសស្តីពីវិធាន និងនីតិវិធីនៃការទាមទារ និងទូទាត់សំណងធានារ៉ាប់រង</w:t>
            </w:r>
          </w:p>
        </w:tc>
        <w:tc>
          <w:tcPr>
            <w:tcW w:w="4185" w:type="dxa"/>
            <w:shd w:val="clear" w:color="auto" w:fill="auto"/>
            <w:vAlign w:val="center"/>
          </w:tcPr>
          <w:p w14:paraId="0AC3A3B3" w14:textId="77777777" w:rsidR="00DD5037" w:rsidRPr="00696BC6" w:rsidRDefault="00DD5037" w:rsidP="00D3671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04" w:lineRule="auto"/>
              <w:ind w:left="173" w:hanging="173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0E6BC560" w14:textId="77777777" w:rsidR="00DD5037" w:rsidRDefault="00DD5037" w:rsidP="00D3671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04" w:lineRule="auto"/>
              <w:ind w:left="173" w:hanging="173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ពិនិត្យលើការរៀបចំ និងដាក់ឱ្យអនុវត្តគោលការណ៍ណែនាំស្តីពីការទទួល និងដោះស្រាយសំណងធានារ៉ាប់រង</w:t>
            </w:r>
          </w:p>
          <w:p w14:paraId="577FA1F4" w14:textId="77777777" w:rsidR="00DD5037" w:rsidRPr="00654BA8" w:rsidRDefault="00DD5037" w:rsidP="00D3671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04" w:lineRule="auto"/>
              <w:ind w:left="173" w:hanging="173"/>
              <w:rPr>
                <w:rFonts w:ascii="Khmer MEF1" w:eastAsiaTheme="minorHAnsi" w:hAnsi="Khmer MEF1" w:cs="Khmer MEF1"/>
                <w:spacing w:val="-8"/>
                <w:szCs w:val="22"/>
                <w:cs/>
              </w:rPr>
            </w:pPr>
            <w:r w:rsidRPr="00654BA8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vMerge/>
            <w:shd w:val="clear" w:color="auto" w:fill="auto"/>
            <w:vAlign w:val="center"/>
          </w:tcPr>
          <w:p w14:paraId="567502AD" w14:textId="77777777" w:rsidR="00DD5037" w:rsidRDefault="00DD5037" w:rsidP="00DD5037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  <w:tc>
          <w:tcPr>
            <w:tcW w:w="2119" w:type="dxa"/>
            <w:vMerge/>
            <w:shd w:val="clear" w:color="auto" w:fill="auto"/>
            <w:vAlign w:val="center"/>
          </w:tcPr>
          <w:p w14:paraId="61F49C69" w14:textId="77777777" w:rsidR="00DD5037" w:rsidRDefault="00DD5037" w:rsidP="00DD5037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</w:tr>
      <w:tr w:rsidR="00DD5037" w:rsidRPr="00776843" w14:paraId="7DB455DE" w14:textId="77777777" w:rsidTr="005977B3">
        <w:trPr>
          <w:trHeight w:val="458"/>
        </w:trPr>
        <w:tc>
          <w:tcPr>
            <w:tcW w:w="485" w:type="dxa"/>
            <w:shd w:val="clear" w:color="auto" w:fill="auto"/>
            <w:vAlign w:val="center"/>
          </w:tcPr>
          <w:p w14:paraId="16E4929C" w14:textId="77777777" w:rsidR="00DD5037" w:rsidRDefault="00DD5037" w:rsidP="00DD5037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៣.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59D92A10" w14:textId="2F2C7BCC" w:rsidR="00DD5037" w:rsidRPr="006E1EA5" w:rsidRDefault="00DD5037" w:rsidP="005977B3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6E1EA5">
              <w:rPr>
                <w:rFonts w:ascii="Khmer MEF1" w:eastAsiaTheme="minorHAnsi" w:hAnsi="Khmer MEF1" w:cs="Khmer MEF1"/>
                <w:szCs w:val="22"/>
                <w:cs/>
              </w:rPr>
              <w:t>ការរៀបចំប្រកាសស្តីពីក្រមសីលធម៌វិជ្ជាជីវៈរបស់ភ្នាក់ងារធានារ៉ា</w:t>
            </w:r>
            <w:r>
              <w:rPr>
                <w:rFonts w:ascii="Khmer MEF1" w:eastAsiaTheme="minorHAnsi" w:hAnsi="Khmer MEF1" w:cs="Khmer MEF1" w:hint="cs"/>
                <w:szCs w:val="22"/>
                <w:cs/>
              </w:rPr>
              <w:t>ប់</w:t>
            </w:r>
            <w:r w:rsidRPr="006E1EA5">
              <w:rPr>
                <w:rFonts w:ascii="Khmer MEF1" w:eastAsiaTheme="minorHAnsi" w:hAnsi="Khmer MEF1" w:cs="Khmer MEF1"/>
                <w:szCs w:val="22"/>
                <w:cs/>
              </w:rPr>
              <w:t>រង</w:t>
            </w:r>
          </w:p>
        </w:tc>
        <w:tc>
          <w:tcPr>
            <w:tcW w:w="4185" w:type="dxa"/>
            <w:shd w:val="clear" w:color="auto" w:fill="auto"/>
            <w:vAlign w:val="center"/>
          </w:tcPr>
          <w:p w14:paraId="7B2F8347" w14:textId="77777777" w:rsidR="00DD5037" w:rsidRPr="00696BC6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68CC3A8B" w14:textId="77777777" w:rsidR="00DD5037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</w:rPr>
            </w:pPr>
            <w:r w:rsidRPr="00696BC6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lastRenderedPageBreak/>
              <w:t>ពិនិត្យលើការរៀបចំ និងដាក់ឱ្យអនុវត្តសេចក្តីណែនាំស្តីពីក្រមសីលធម៌វិជ្ជាជីវៈរបស់ភ្នាក់ងារធានារ៉ាប់រង</w:t>
            </w:r>
          </w:p>
          <w:p w14:paraId="7DEEDB28" w14:textId="77777777" w:rsidR="00DD5037" w:rsidRPr="00654BA8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pacing w:val="-8"/>
                <w:szCs w:val="22"/>
                <w:cs/>
              </w:rPr>
            </w:pPr>
            <w:r w:rsidRPr="00654BA8">
              <w:rPr>
                <w:rFonts w:ascii="Khmer MEF1" w:eastAsiaTheme="minorHAnsi" w:hAnsi="Khmer MEF1" w:cs="Khmer MEF1"/>
                <w:spacing w:val="-8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vMerge/>
            <w:shd w:val="clear" w:color="auto" w:fill="auto"/>
            <w:vAlign w:val="center"/>
          </w:tcPr>
          <w:p w14:paraId="4F5A869D" w14:textId="77777777" w:rsidR="00DD5037" w:rsidRDefault="00DD5037" w:rsidP="00DD5037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  <w:tc>
          <w:tcPr>
            <w:tcW w:w="2119" w:type="dxa"/>
            <w:vMerge/>
            <w:shd w:val="clear" w:color="auto" w:fill="auto"/>
            <w:vAlign w:val="center"/>
          </w:tcPr>
          <w:p w14:paraId="5EEB2341" w14:textId="77777777" w:rsidR="00DD5037" w:rsidRDefault="00DD5037" w:rsidP="00DD5037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</w:tr>
      <w:tr w:rsidR="00DD5037" w:rsidRPr="00776843" w14:paraId="1818BD35" w14:textId="77777777" w:rsidTr="00D06DA1">
        <w:trPr>
          <w:trHeight w:val="458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0A4F1D03" w14:textId="77777777" w:rsidR="00DD5037" w:rsidRPr="001507B6" w:rsidRDefault="00DD5037" w:rsidP="00DD5037">
            <w:pPr>
              <w:spacing w:after="0" w:line="216" w:lineRule="auto"/>
              <w:contextualSpacing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ឃ.នាយកដ្ឋានគ្រប់គ្រងអាជ្ញាបណ្ណ និងកិច្ចការគតិយុត្ត</w:t>
            </w:r>
          </w:p>
        </w:tc>
      </w:tr>
      <w:tr w:rsidR="00DD5037" w:rsidRPr="00776843" w14:paraId="3312BAD3" w14:textId="77777777" w:rsidTr="00D06DA1">
        <w:trPr>
          <w:trHeight w:val="440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081F47D0" w14:textId="77777777" w:rsidR="00DD5037" w:rsidRPr="001507B6" w:rsidRDefault="00DD5037" w:rsidP="00DD5037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776843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ផ្នែកអនុលោមភាព</w:t>
            </w:r>
          </w:p>
        </w:tc>
      </w:tr>
      <w:tr w:rsidR="00DD5037" w:rsidRPr="00776843" w14:paraId="15EFEBB2" w14:textId="77777777" w:rsidTr="005977B3">
        <w:trPr>
          <w:trHeight w:val="890"/>
        </w:trPr>
        <w:tc>
          <w:tcPr>
            <w:tcW w:w="485" w:type="dxa"/>
            <w:shd w:val="clear" w:color="auto" w:fill="auto"/>
            <w:vAlign w:val="center"/>
          </w:tcPr>
          <w:p w14:paraId="7095F655" w14:textId="77777777" w:rsidR="00DD5037" w:rsidRPr="007F6FCC" w:rsidRDefault="00DD5037" w:rsidP="005977B3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4418183C" w14:textId="77777777" w:rsidR="00DD5037" w:rsidRPr="007F6FCC" w:rsidRDefault="00DD5037" w:rsidP="005977B3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រចនាសម្ព័ន្ធនៃការគ្រប់គ្រង</w:t>
            </w:r>
          </w:p>
        </w:tc>
        <w:tc>
          <w:tcPr>
            <w:tcW w:w="4185" w:type="dxa"/>
            <w:shd w:val="clear" w:color="auto" w:fill="auto"/>
            <w:vAlign w:val="center"/>
          </w:tcPr>
          <w:p w14:paraId="6B668B4A" w14:textId="77777777" w:rsidR="00DD5037" w:rsidRPr="00ED783C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</w:t>
            </w:r>
            <w:r w:rsidRPr="00797934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និត្យលើវឌ្ឍនភាពនៃការអនុវត្តអនុសាសន៍សវនកម្ម</w:t>
            </w:r>
          </w:p>
          <w:p w14:paraId="57FA7963" w14:textId="77777777" w:rsidR="00DD5037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ពិនិត្យលើការរៀបចំបំពេញរចនាសម្ព័ន្ធគ្រប់គ្រងដែលខ្វះចន្លោះឱ្យបានពេញលេញស្របតាមច្បាប់ និងបទប្បញ្ញត្តិជាធរមាន</w:t>
            </w:r>
          </w:p>
          <w:p w14:paraId="3F0FAD32" w14:textId="77777777" w:rsidR="00DD5037" w:rsidRPr="00D47A6A" w:rsidRDefault="00DD5037" w:rsidP="00DD5037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  <w:cs/>
              </w:rPr>
            </w:pPr>
            <w:r w:rsidRPr="00D47A6A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56624E0" w14:textId="7777777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ថ្ងៃ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ទី១២ ខែមីនា ដល់</w:t>
            </w:r>
          </w:p>
          <w:p w14:paraId="4AA18D4D" w14:textId="59749376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ថ្ងៃទី១៥ ខែមីនា</w:t>
            </w:r>
          </w:p>
          <w:p w14:paraId="39697A56" w14:textId="32B69A57" w:rsidR="00DD5037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267FD71A" w14:textId="69540D0F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១៥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ខែឧសភា</w:t>
            </w:r>
          </w:p>
          <w:p w14:paraId="2A5B91AA" w14:textId="116BD4E5" w:rsidR="00DD5037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  <w:tr w:rsidR="00DD5037" w:rsidRPr="00776843" w14:paraId="001F9283" w14:textId="77777777" w:rsidTr="00D06DA1">
        <w:trPr>
          <w:trHeight w:val="359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3031C356" w14:textId="77777777" w:rsidR="00DD5037" w:rsidRPr="001507B6" w:rsidRDefault="00DD5037" w:rsidP="00DD5037">
            <w:pPr>
              <w:spacing w:after="0" w:line="216" w:lineRule="auto"/>
              <w:contextualSpacing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ង.នាយកដ្ឋានស្រាវជ្រាវបណ្តុះបណ្តាល និងសហប្រតិបត្តិការ</w:t>
            </w:r>
          </w:p>
        </w:tc>
      </w:tr>
      <w:tr w:rsidR="00DD5037" w:rsidRPr="00776843" w14:paraId="17D7A2AA" w14:textId="77777777" w:rsidTr="00D06DA1">
        <w:trPr>
          <w:trHeight w:val="476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56445E04" w14:textId="77777777" w:rsidR="00DD5037" w:rsidRPr="001507B6" w:rsidRDefault="00DD5037" w:rsidP="00DD5037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ED783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</w:t>
            </w: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កអនុលោមភាព</w:t>
            </w:r>
          </w:p>
        </w:tc>
      </w:tr>
      <w:tr w:rsidR="005977B3" w:rsidRPr="00776843" w14:paraId="5FC9F60F" w14:textId="77777777" w:rsidTr="00357680">
        <w:trPr>
          <w:trHeight w:val="890"/>
        </w:trPr>
        <w:tc>
          <w:tcPr>
            <w:tcW w:w="485" w:type="dxa"/>
            <w:shd w:val="clear" w:color="auto" w:fill="auto"/>
            <w:vAlign w:val="center"/>
          </w:tcPr>
          <w:p w14:paraId="46880223" w14:textId="77777777" w:rsidR="005977B3" w:rsidRPr="007F6FCC" w:rsidRDefault="005977B3" w:rsidP="005977B3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6AC6E343" w14:textId="77777777" w:rsidR="005977B3" w:rsidRPr="007F6FCC" w:rsidRDefault="005977B3" w:rsidP="005977B3">
            <w:pPr>
              <w:tabs>
                <w:tab w:val="left" w:pos="1486"/>
              </w:tabs>
              <w:spacing w:after="0" w:line="216" w:lineRule="auto"/>
              <w:rPr>
                <w:rFonts w:ascii="Khmer MEF2" w:eastAsiaTheme="minorHAnsi" w:hAnsi="Khmer MEF2" w:cs="Khmer MEF2"/>
                <w:spacing w:val="-8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រចនាសម្ព័ន្ធនៃការគ្រប់គ្រង</w:t>
            </w:r>
          </w:p>
        </w:tc>
        <w:tc>
          <w:tcPr>
            <w:tcW w:w="4185" w:type="dxa"/>
            <w:shd w:val="clear" w:color="auto" w:fill="auto"/>
            <w:vAlign w:val="center"/>
          </w:tcPr>
          <w:p w14:paraId="6B09666A" w14:textId="77777777" w:rsidR="005977B3" w:rsidRPr="00ED783C" w:rsidRDefault="005977B3" w:rsidP="005977B3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</w:t>
            </w:r>
            <w:r w:rsidRPr="00797934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និត្យលើវឌ្ឍនភាពនៃការអនុវត្តអនុសាសន៍សវនកម្ម</w:t>
            </w:r>
          </w:p>
          <w:p w14:paraId="62AAF20F" w14:textId="77777777" w:rsidR="005977B3" w:rsidRDefault="005977B3" w:rsidP="005977B3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ពិនិត្យលើការរៀបចំបំពេញរចនាសម្ព័ន្ធគ្រប់គ្រងដែលខ្វះចន្លោះឱ្យបានពេញលេញស្របតាមច្បាប់ និងបទប្បញ្ញត្តិជាធរមាន</w:t>
            </w:r>
          </w:p>
          <w:p w14:paraId="53150589" w14:textId="77777777" w:rsidR="005977B3" w:rsidRPr="00D47A6A" w:rsidRDefault="005977B3" w:rsidP="005977B3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  <w:cs/>
              </w:rPr>
            </w:pPr>
            <w:r w:rsidRPr="00D47A6A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11795CB" w14:textId="7777777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ថ្ងៃ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ទី១២ ខែមីនា ដល់</w:t>
            </w:r>
          </w:p>
          <w:p w14:paraId="10DA74F9" w14:textId="7BC541A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ថ្ងៃទី១៥ ខែមីនា</w:t>
            </w:r>
          </w:p>
          <w:p w14:paraId="71178220" w14:textId="27C64156" w:rsidR="005977B3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430AC71E" w14:textId="77777777" w:rsidR="005977B3" w:rsidRPr="005977B3" w:rsidRDefault="005977B3" w:rsidP="005977B3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ថ្ងៃទី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១៥</w:t>
            </w: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ខែឧសភា</w:t>
            </w:r>
          </w:p>
          <w:p w14:paraId="756FDEF9" w14:textId="0F85A637" w:rsidR="005977B3" w:rsidRPr="001507B6" w:rsidRDefault="005977B3" w:rsidP="005977B3">
            <w:pPr>
              <w:spacing w:after="0" w:line="216" w:lineRule="auto"/>
              <w:contextualSpacing/>
              <w:jc w:val="center"/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pPr>
            <w:r w:rsidRPr="005977B3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</w:tbl>
    <w:p w14:paraId="7E651284" w14:textId="77777777" w:rsidR="00ED1ADE" w:rsidRPr="00ED1ADE" w:rsidRDefault="00ED1ADE" w:rsidP="00ED1ADE">
      <w:pPr>
        <w:rPr>
          <w:lang w:val="ca-ES"/>
        </w:rPr>
      </w:pPr>
    </w:p>
    <w:p w14:paraId="62FE845E" w14:textId="6BE6FB80" w:rsidR="00B5706E" w:rsidRPr="00D36716" w:rsidRDefault="003A2508" w:rsidP="00D36716">
      <w:pPr>
        <w:pStyle w:val="Heading2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bookmarkStart w:id="766" w:name="_Toc156812983"/>
      <w:r w:rsidRPr="00D36716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៤</w:t>
      </w:r>
      <w:r w:rsidR="007852B0" w:rsidRPr="00D36716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.៣.</w:t>
      </w:r>
      <w:r w:rsidR="00B5706E" w:rsidRPr="00D36716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របាយការណ៍តាមដានការអនុវត្តអនុសាសន៍សវនកម្ម</w:t>
      </w:r>
      <w:bookmarkEnd w:id="766"/>
    </w:p>
    <w:p w14:paraId="49526CFC" w14:textId="2BBBD5CF" w:rsidR="005977B3" w:rsidRDefault="005977B3" w:rsidP="005977B3">
      <w:pPr>
        <w:spacing w:after="0" w:line="216" w:lineRule="auto"/>
        <w:ind w:right="576" w:firstLine="720"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ins w:id="767" w:author="Uon Rithy" w:date="2022-01-03T08:42:00Z"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អង្គភាពសវនកម្មផ្ទៃក្នុងនៃ</w:t>
        </w:r>
      </w:ins>
      <w:ins w:id="768" w:author="DELL" w:date="2022-01-31T11:04:00Z">
        <w:r w:rsidRPr="00353629">
          <w:rPr>
            <w:rFonts w:ascii="Khmer MEF1" w:hAnsi="Khmer MEF1" w:cs="Khmer MEF1"/>
            <w:spacing w:val="2"/>
            <w:sz w:val="24"/>
            <w:szCs w:val="24"/>
            <w:lang w:val="ca-ES"/>
          </w:rPr>
          <w:t xml:space="preserve"> </w:t>
        </w:r>
      </w:ins>
      <w:ins w:id="769" w:author="Uon Rithy" w:date="2022-01-03T08:42:00Z">
        <w:r w:rsidRPr="00353629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>អ.ស.ហ.</w:t>
        </w:r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នឹងរៀបចំរបាយការណ៍</w:t>
        </w:r>
      </w:ins>
      <w:r w:rsidRPr="00353629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តាមដានការអនុវត្តអនុសាសន៍សវនកម្ម</w:t>
      </w:r>
      <w:ins w:id="770" w:author="Uon Rithy" w:date="2022-01-03T08:42:00Z">
        <w:r w:rsidRPr="00353629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នៅ</w:t>
        </w:r>
      </w:ins>
      <w:r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ធ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ក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 xml:space="preserve"> </w:t>
      </w:r>
      <w:ins w:id="771" w:author="Uon Rithy" w:date="2022-01-03T08:42:00Z">
        <w:r w:rsidRPr="00353629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ហើយផ្ញើរបាយការណ៍</w:t>
        </w:r>
      </w:ins>
      <w:r w:rsidRPr="00353629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តាមដានការអនុវត្តអនុសាសន៍សវនកម្ម</w:t>
      </w:r>
      <w:ins w:id="772" w:author="Uon Rithy" w:date="2022-01-03T08:42:00Z">
        <w:r w:rsidRPr="00353629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ជូនទៅ</w:t>
        </w:r>
      </w:ins>
      <w:r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ធ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ក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 xml:space="preserve"> </w:t>
      </w:r>
      <w:ins w:id="773" w:author="Uon Rithy" w:date="2022-01-03T08:42:00Z">
        <w:r w:rsidRPr="00353629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ដើម្បីឱ្យ</w:t>
        </w:r>
      </w:ins>
      <w:r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ធ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ក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 xml:space="preserve"> </w:t>
      </w:r>
      <w:r w:rsidRPr="00353629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ត្រូវ</w:t>
      </w:r>
      <w:ins w:id="774" w:author="Uon Rithy" w:date="2022-01-03T08:42:00Z">
        <w:r w:rsidRPr="007340B5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ឆ្លើយ</w:t>
        </w:r>
      </w:ins>
      <w:r w:rsidRPr="007340B5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តបជាលាយ</w:t>
      </w:r>
      <w:ins w:id="775" w:author="Uon Rithy" w:date="2022-01-03T08:42:00Z">
        <w:r w:rsidRPr="007340B5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លក្ខណ៍អក្សរមកអង្គភាពសវនកម្មផ្ទៃក្នុងនៃ</w:t>
        </w:r>
      </w:ins>
      <w:ins w:id="776" w:author="DELL" w:date="2022-01-31T11:04:00Z">
        <w:r w:rsidRPr="007340B5">
          <w:rPr>
            <w:rFonts w:ascii="Khmer MEF1" w:hAnsi="Khmer MEF1" w:cs="Khmer MEF1" w:hint="cs"/>
            <w:spacing w:val="6"/>
            <w:sz w:val="24"/>
            <w:szCs w:val="24"/>
            <w:cs/>
            <w:lang w:val="ca-ES"/>
          </w:rPr>
          <w:t xml:space="preserve"> </w:t>
        </w:r>
      </w:ins>
      <w:ins w:id="777" w:author="Uon Rithy" w:date="2022-01-03T08:42:00Z">
        <w:r w:rsidRPr="007340B5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778" w:author="DELL" w:date="2022-01-31T11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7340B5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</w:t>
        </w:r>
      </w:ins>
      <w:r w:rsidRPr="007340B5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ចំពោះលទ្ធផលនៃការរកឃើញ</w:t>
      </w:r>
      <w:ins w:id="779" w:author="Uon Rithy" w:date="2022-01-03T08:42:00Z">
        <w:r w:rsidRPr="007340B5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ក្នុង</w:t>
        </w:r>
      </w:ins>
      <w:r w:rsidRPr="001620F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រយៈ</w:t>
      </w:r>
      <w:ins w:id="780" w:author="Uon Rithy" w:date="2022-01-03T08:42:00Z">
        <w:r w:rsidRPr="001620F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ពេល</w:t>
        </w:r>
        <w:r w:rsidRPr="001620F6">
          <w:rPr>
            <w:rFonts w:ascii="Khmer MEF1" w:hAnsi="Khmer MEF1" w:cs="Khmer MEF1"/>
            <w:color w:val="FF0000"/>
            <w:spacing w:val="-4"/>
            <w:sz w:val="24"/>
            <w:szCs w:val="24"/>
            <w:cs/>
            <w:lang w:val="ca-ES"/>
            <w:rPrChange w:id="781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 xml:space="preserve"> </w:t>
        </w:r>
      </w:ins>
      <w:r w:rsidRPr="001620F6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val="ca-ES"/>
        </w:rPr>
        <w:t>៧</w:t>
      </w:r>
      <w:ins w:id="782" w:author="Uon Rithy" w:date="2022-01-03T08:42:00Z">
        <w:r w:rsidRPr="001620F6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783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ថ្ងៃ</w:t>
        </w:r>
      </w:ins>
      <w:ins w:id="784" w:author="DELL" w:date="2022-02-02T11:14:00Z">
        <w:r w:rsidRPr="001620F6">
          <w:rPr>
            <w:rFonts w:ascii="Khmer MEF1" w:hAnsi="Khmer MEF1" w:cs="Khmer MEF1"/>
            <w:spacing w:val="-4"/>
            <w:sz w:val="24"/>
            <w:szCs w:val="24"/>
            <w:lang w:val="ca-ES"/>
          </w:rPr>
          <w:t xml:space="preserve"> </w:t>
        </w:r>
      </w:ins>
      <w:r w:rsidRPr="001620F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នៃថ្ងៃធ្វើការ </w:t>
      </w:r>
      <w:ins w:id="785" w:author="Uon Rithy" w:date="2022-01-03T08:42:00Z">
        <w:r w:rsidRPr="001620F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786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យោង</w:t>
        </w:r>
      </w:ins>
      <w:r w:rsidRPr="001620F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ចំនុចទី៦ នៃសេចក្តីណែនាំលេខ ០០២ អ.ស.ហ.ស.ណ.ន</w:t>
      </w:r>
      <w:r w:rsidRPr="001620F6">
        <w:rPr>
          <w:rFonts w:ascii="Khmer MEF1" w:hAnsi="Khmer MEF1" w:cs="Khmer MEF1" w:hint="cs"/>
          <w:sz w:val="24"/>
          <w:szCs w:val="24"/>
          <w:cs/>
          <w:lang w:val="ca-ES"/>
        </w:rPr>
        <w:t xml:space="preserve"> ស្តីពីយន្តការ និង</w:t>
      </w:r>
      <w:r w:rsidRPr="007340B5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នីតិវិធីតាមដានការអនុវត្តអនុសាសន៍សវនកម្មអនុលោមភាពរបស់អង្គភាពសវនកម្មផ្ទៃក្នុងនៃអាជ្ញាធរសេវាហិរញ្ញវត្ថុ</w:t>
      </w:r>
      <w:r w:rsidRPr="007340B5">
        <w:rPr>
          <w:rFonts w:ascii="Khmer MEF1" w:hAnsi="Khmer MEF1" w:cs="Khmer MEF1" w:hint="cs"/>
          <w:sz w:val="24"/>
          <w:szCs w:val="24"/>
          <w:cs/>
          <w:lang w:val="ca-ES"/>
        </w:rPr>
        <w:t>មិនមែនធនាគារលើអង្គភាពក្រោមឱវាទអាជ្ញាធរសេវាហិរញ្ញវត្ថុមិនមែនធនាគារ និងចំនុចទី៦ នៃសេចក្តីណែនាំ</w:t>
      </w:r>
      <w:r w:rsidRPr="0039591D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លេខ ០០៣ អ.ស.ហ.ស.ណ.ន</w:t>
      </w:r>
      <w:r w:rsidRPr="0039591D">
        <w:rPr>
          <w:rFonts w:ascii="Khmer MEF1" w:hAnsi="Khmer MEF1" w:cs="Khmer MEF1" w:hint="cs"/>
          <w:sz w:val="24"/>
          <w:szCs w:val="24"/>
          <w:cs/>
          <w:lang w:val="ca-ES"/>
        </w:rPr>
        <w:t xml:space="preserve"> ស្តីពីយន្តការ និងនីតិ</w:t>
      </w:r>
      <w:r w:rsidRPr="001620F6">
        <w:rPr>
          <w:rFonts w:ascii="Khmer MEF1" w:hAnsi="Khmer MEF1" w:cs="Khmer MEF1" w:hint="cs"/>
          <w:sz w:val="24"/>
          <w:szCs w:val="24"/>
          <w:cs/>
          <w:lang w:val="ca-ES"/>
        </w:rPr>
        <w:t>វិធីតាមដានការអនុវត្តអនុសាសន៍សវនកម្ម</w:t>
      </w:r>
      <w:r>
        <w:rPr>
          <w:rFonts w:ascii="Khmer MEF1" w:hAnsi="Khmer MEF1" w:cs="Khmer MEF1" w:hint="cs"/>
          <w:sz w:val="24"/>
          <w:szCs w:val="24"/>
          <w:cs/>
          <w:lang w:val="ca-ES"/>
        </w:rPr>
        <w:t>សមិទ្ធកម្ម</w:t>
      </w:r>
      <w:r w:rsidRPr="001620F6">
        <w:rPr>
          <w:rFonts w:ascii="Khmer MEF1" w:hAnsi="Khmer MEF1" w:cs="Khmer MEF1" w:hint="cs"/>
          <w:sz w:val="24"/>
          <w:szCs w:val="24"/>
          <w:cs/>
          <w:lang w:val="ca-ES"/>
        </w:rPr>
        <w:t>របស់អង្គភាពសវនកម្មផ្ទៃក្នុងនៃ</w:t>
      </w:r>
      <w:r w:rsidRPr="001620F6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អាជ្ញាធរសេវាហិរញ្ញវត្ថុមិនមែនធនាគារលើអង្គភាពក្រោមឱវាទអាជ្ញាធរសេវាហិរញ្ញវត្ថុមិនមែនធនាគារ។​​ </w:t>
      </w:r>
    </w:p>
    <w:p w14:paraId="7A2BCA2C" w14:textId="683B8F2D" w:rsidR="005977B3" w:rsidRPr="0019179A" w:rsidRDefault="005977B3" w:rsidP="005977B3">
      <w:pPr>
        <w:spacing w:after="0" w:line="216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bookmarkStart w:id="787" w:name="_Hlk155864450"/>
      <w:ins w:id="788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lastRenderedPageBreak/>
          <w:t>ប្រធានអង្គភាពសវនកម្ម</w:t>
        </w:r>
      </w:ins>
      <w:ins w:id="789" w:author="Uon Rithy" w:date="2022-01-03T08:43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ផ្ទៃក្នុងនៃ </w:t>
        </w:r>
        <w:r w:rsidRPr="00590F23">
          <w:rPr>
            <w:rFonts w:ascii="Khmer MEF1" w:hAnsi="Khmer MEF1" w:cs="Khmer MEF1"/>
            <w:b/>
            <w:bCs/>
            <w:spacing w:val="-16"/>
            <w:sz w:val="24"/>
            <w:szCs w:val="24"/>
            <w:cs/>
            <w:lang w:val="ca-ES"/>
            <w:rPrChange w:id="790" w:author="DELL" w:date="2022-01-31T11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791" w:author="DELL" w:date="2022-01-31T11:05:00Z">
        <w:r w:rsidRPr="00590F23">
          <w:rPr>
            <w:rFonts w:ascii="Khmer MEF1" w:hAnsi="Khmer MEF1" w:cs="Khmer MEF1" w:hint="cs"/>
            <w:b/>
            <w:bCs/>
            <w:spacing w:val="-16"/>
            <w:sz w:val="24"/>
            <w:szCs w:val="24"/>
            <w:cs/>
            <w:lang w:val="ca-ES"/>
          </w:rPr>
          <w:t xml:space="preserve"> </w:t>
        </w:r>
      </w:ins>
      <w:ins w:id="792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នឹងពិចារណាលើយោបល់ទាំងនោះមុនពេលរៀបចំរបាយការណ៍</w:t>
        </w:r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ចុងក្រោយ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793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ផ្ទុយទៅវិញបើ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ធ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ក</w:t>
      </w:r>
      <w:r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.</w:t>
      </w:r>
      <w:r w:rsidRPr="00590F23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ins w:id="794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មិនបានធ្វើការឆ្លើយតបតាមកាលកំណត់ខាងលើ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795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របាយការណ៍នេះ</w:t>
        </w:r>
        <w:del w:id="796" w:author="DELL" w:date="2022-01-31T11:06:00Z">
          <w:r w:rsidRPr="00590F23" w:rsidDel="00026FB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ត្រូវចាត់</w:t>
        </w:r>
        <w:r w:rsidRPr="00C339C3">
          <w:rPr>
            <w:rFonts w:ascii="Khmer MEF1" w:hAnsi="Khmer MEF1" w:cs="Khmer MEF1"/>
            <w:sz w:val="24"/>
            <w:szCs w:val="24"/>
            <w:cs/>
            <w:lang w:val="ca-ES"/>
          </w:rPr>
          <w:t>ទុកជាផ្លូវការ។</w:t>
        </w:r>
      </w:ins>
    </w:p>
    <w:p w14:paraId="506D8FF2" w14:textId="3D3A8379" w:rsidR="000627A8" w:rsidRPr="00D36716" w:rsidRDefault="003A2508" w:rsidP="00D36716">
      <w:pPr>
        <w:pStyle w:val="Heading1"/>
        <w:rPr>
          <w:rFonts w:ascii="Khmer MEF2" w:hAnsi="Khmer MEF2" w:cs="Khmer MEF2"/>
          <w:color w:val="auto"/>
          <w:sz w:val="24"/>
          <w:szCs w:val="24"/>
          <w:lang w:val="ca-ES"/>
        </w:rPr>
      </w:pPr>
      <w:bookmarkStart w:id="797" w:name="_Toc156812984"/>
      <w:bookmarkEnd w:id="787"/>
      <w:r w:rsidRPr="00D36716">
        <w:rPr>
          <w:rFonts w:ascii="Khmer MEF2" w:hAnsi="Khmer MEF2" w:cs="Khmer MEF2"/>
          <w:color w:val="auto"/>
          <w:sz w:val="24"/>
          <w:szCs w:val="24"/>
          <w:cs/>
          <w:lang w:val="ca-ES"/>
        </w:rPr>
        <w:t>៥</w:t>
      </w:r>
      <w:r w:rsidR="000627A8" w:rsidRPr="00D36716">
        <w:rPr>
          <w:rFonts w:ascii="Khmer MEF2" w:hAnsi="Khmer MEF2" w:cs="Khmer MEF2"/>
          <w:color w:val="auto"/>
          <w:sz w:val="24"/>
          <w:szCs w:val="24"/>
          <w:cs/>
          <w:lang w:val="ca-ES"/>
        </w:rPr>
        <w:t>.ផែនការការអនុវត្តការពិនិត្យឡើងវិញប្រចាំឆ្នាំ</w:t>
      </w:r>
      <w:bookmarkEnd w:id="797"/>
    </w:p>
    <w:p w14:paraId="1638273C" w14:textId="42317F13" w:rsidR="000627A8" w:rsidRPr="00033DC4" w:rsidRDefault="003A2508" w:rsidP="000627A8">
      <w:pPr>
        <w:pStyle w:val="Heading2"/>
        <w:ind w:firstLine="360"/>
        <w:rPr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bookmarkStart w:id="798" w:name="_Toc156812985"/>
      <w:r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៥</w:t>
      </w:r>
      <w:r w:rsidR="000627A8" w:rsidRPr="00A07FA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១</w:t>
      </w:r>
      <w:r w:rsidR="000627A8" w:rsidRPr="00A07FA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កម្មវិធី</w:t>
      </w:r>
      <w:r w:rsidR="000627A8" w:rsidRPr="00A07FA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ការ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អនុវត្តការពិនិត្យឡើង</w:t>
      </w:r>
      <w:r w:rsidR="00867DD3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វិ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ញប្រចាំឆ្នាំ</w:t>
      </w:r>
      <w:bookmarkEnd w:id="798"/>
    </w:p>
    <w:p w14:paraId="0345E6FE" w14:textId="7FE4E3D3" w:rsidR="000627A8" w:rsidRDefault="000627A8" w:rsidP="000627A8">
      <w:pPr>
        <w:spacing w:after="0" w:line="228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</w:t>
      </w: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.ការអនុវត្ត</w:t>
      </w: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ការពិនិត្យឡើងវិញ</w:t>
      </w:r>
    </w:p>
    <w:p w14:paraId="02CDDB20" w14:textId="77777777" w:rsidR="0039591D" w:rsidRPr="0039591D" w:rsidRDefault="0039591D" w:rsidP="000627A8">
      <w:pPr>
        <w:spacing w:after="0" w:line="228" w:lineRule="auto"/>
        <w:ind w:firstLine="720"/>
        <w:jc w:val="both"/>
        <w:rPr>
          <w:rFonts w:ascii="!Khmer MEF1" w:hAnsi="!Khmer MEF1" w:cs="!Khmer MEF1"/>
          <w:b/>
          <w:bCs/>
          <w:sz w:val="10"/>
          <w:szCs w:val="10"/>
          <w:lang w:val="ca-ES"/>
        </w:rPr>
      </w:pPr>
    </w:p>
    <w:tbl>
      <w:tblPr>
        <w:tblStyle w:val="TableGrid2"/>
        <w:tblW w:w="10890" w:type="dxa"/>
        <w:tblInd w:w="-545" w:type="dxa"/>
        <w:tblLook w:val="04A0" w:firstRow="1" w:lastRow="0" w:firstColumn="1" w:lastColumn="0" w:noHBand="0" w:noVBand="1"/>
        <w:tblPrChange w:id="799" w:author="Ratana PannhaSambat" w:date="2022-02-16T11:26:00Z">
          <w:tblPr>
            <w:tblStyle w:val="TableGrid2"/>
            <w:tblW w:w="10170" w:type="dxa"/>
            <w:tblLook w:val="04A0" w:firstRow="1" w:lastRow="0" w:firstColumn="1" w:lastColumn="0" w:noHBand="0" w:noVBand="1"/>
          </w:tblPr>
        </w:tblPrChange>
      </w:tblPr>
      <w:tblGrid>
        <w:gridCol w:w="5310"/>
        <w:gridCol w:w="2610"/>
        <w:gridCol w:w="2970"/>
        <w:tblGridChange w:id="800">
          <w:tblGrid>
            <w:gridCol w:w="5310"/>
            <w:gridCol w:w="2610"/>
            <w:gridCol w:w="2970"/>
            <w:gridCol w:w="6005"/>
            <w:gridCol w:w="5485"/>
            <w:gridCol w:w="2700"/>
            <w:gridCol w:w="1985"/>
          </w:tblGrid>
        </w:tblGridChange>
      </w:tblGrid>
      <w:tr w:rsidR="000627A8" w:rsidRPr="00A07FA5" w14:paraId="5B0813E9" w14:textId="77777777" w:rsidTr="00D06DA1">
        <w:trPr>
          <w:trHeight w:val="279"/>
          <w:ins w:id="801" w:author="Phanit" w:date="2022-02-14T11:30:00Z"/>
          <w:trPrChange w:id="802" w:author="Ratana PannhaSambat" w:date="2022-02-16T11:26:00Z">
            <w:trPr>
              <w:gridBefore w:val="4"/>
            </w:trPr>
          </w:trPrChange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03" w:author="Ratana PannhaSambat" w:date="2022-02-16T11:26:00Z">
              <w:tcPr>
                <w:tcW w:w="54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BBB489C" w14:textId="77777777" w:rsidR="000627A8" w:rsidRPr="00A07FA5" w:rsidRDefault="000627A8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04" w:author="Phanit" w:date="2022-02-14T11:30:00Z"/>
                <w:rFonts w:ascii="Khmer MEF2" w:hAnsi="Khmer MEF2" w:cs="Khmer MEF2"/>
                <w:szCs w:val="22"/>
                <w:lang w:val="ca-ES"/>
                <w:rPrChange w:id="805" w:author="Phanit" w:date="2022-02-14T12:11:00Z">
                  <w:rPr>
                    <w:ins w:id="806" w:author="Phanit" w:date="2022-02-14T11:30:00Z"/>
                    <w:rFonts w:ascii="Khmer OS Muol Light" w:hAnsi="Khmer OS Muol Light" w:cs="Khmer OS Muol Light"/>
                    <w:lang w:val="ca-ES"/>
                  </w:rPr>
                </w:rPrChange>
              </w:rPr>
              <w:pPrChange w:id="807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808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809" w:author="Phanit" w:date="2022-02-14T12:11:00Z">
                    <w:rPr>
                      <w:rFonts w:ascii="Khmer OS Muol Light" w:hAnsi="Khmer OS Muol Light" w:cs="Khmer OS Muol Light"/>
                      <w:cs/>
                      <w:lang w:val="ca-ES"/>
                    </w:rPr>
                  </w:rPrChange>
                </w:rPr>
                <w:t>សកម្មភាព</w:t>
              </w:r>
            </w:ins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10" w:author="Ratana PannhaSambat" w:date="2022-02-16T11:26:00Z">
              <w:tcPr>
                <w:tcW w:w="27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ADD5434" w14:textId="77777777" w:rsidR="000627A8" w:rsidRPr="00A07FA5" w:rsidRDefault="000627A8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11" w:author="Phanit" w:date="2022-02-14T11:30:00Z"/>
                <w:rFonts w:ascii="Khmer MEF2" w:hAnsi="Khmer MEF2" w:cs="Khmer MEF2"/>
                <w:szCs w:val="22"/>
                <w:lang w:val="ca-ES"/>
                <w:rPrChange w:id="812" w:author="Ratana PannhaSambat" w:date="2022-02-16T11:20:00Z">
                  <w:rPr>
                    <w:ins w:id="813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814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815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816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អ្នកទទួលបន្ទុក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17" w:author="Ratana PannhaSambat" w:date="2022-02-16T11:26:00Z">
              <w:tcPr>
                <w:tcW w:w="1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7F41CF8" w14:textId="77777777" w:rsidR="000627A8" w:rsidRPr="00A07FA5" w:rsidRDefault="000627A8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18" w:author="Phanit" w:date="2022-02-14T11:30:00Z"/>
                <w:rFonts w:ascii="Khmer MEF2" w:hAnsi="Khmer MEF2" w:cs="Khmer MEF2"/>
                <w:szCs w:val="22"/>
                <w:lang w:val="ca-ES"/>
                <w:rPrChange w:id="819" w:author="Ratana PannhaSambat" w:date="2022-02-16T11:20:00Z">
                  <w:rPr>
                    <w:ins w:id="820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821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822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823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ពេលវេលា</w:t>
              </w:r>
            </w:ins>
          </w:p>
        </w:tc>
      </w:tr>
      <w:tr w:rsidR="000627A8" w:rsidRPr="00A07FA5" w14:paraId="416C2CD2" w14:textId="77777777" w:rsidTr="00D06DA1">
        <w:trPr>
          <w:trHeight w:val="452"/>
          <w:ins w:id="824" w:author="Phanit" w:date="2022-02-14T11:30:00Z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F13B" w14:textId="35D38109" w:rsidR="0039591D" w:rsidRPr="0039591D" w:rsidRDefault="000627A8" w:rsidP="00D06DA1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pacing w:val="-4"/>
                <w:sz w:val="14"/>
                <w:szCs w:val="22"/>
                <w:lang w:bidi="km-KH"/>
              </w:rPr>
            </w:pPr>
            <w:r w:rsidRPr="0039591D">
              <w:rPr>
                <w:rFonts w:ascii="Khmer MEF1" w:hAnsi="Khmer MEF1" w:cs="Khmer MEF1"/>
                <w:spacing w:val="-4"/>
                <w:sz w:val="14"/>
                <w:szCs w:val="22"/>
                <w:cs/>
                <w:lang w:bidi="km-KH"/>
              </w:rPr>
              <w:t>រៀបចំ</w:t>
            </w:r>
            <w:r w:rsidRPr="0039591D">
              <w:rPr>
                <w:rFonts w:ascii="Khmer MEF1" w:hAnsi="Khmer MEF1" w:cs="Khmer MEF1" w:hint="cs"/>
                <w:spacing w:val="-4"/>
                <w:sz w:val="14"/>
                <w:szCs w:val="22"/>
                <w:cs/>
                <w:lang w:bidi="km-KH"/>
              </w:rPr>
              <w:t>លិខិតរដ្ឋបាលពាក់ព័ន្ធនឹងការ</w:t>
            </w:r>
            <w:r w:rsidRPr="0039591D">
              <w:rPr>
                <w:rFonts w:ascii="Khmer MEF1" w:hAnsi="Khmer MEF1" w:cs="Khmer MEF1"/>
                <w:spacing w:val="-4"/>
                <w:sz w:val="14"/>
                <w:szCs w:val="22"/>
                <w:cs/>
                <w:lang w:bidi="km-KH"/>
              </w:rPr>
              <w:t>អនុវត្ត</w:t>
            </w:r>
            <w:r w:rsidRPr="0039591D">
              <w:rPr>
                <w:rFonts w:ascii="Khmer MEF1" w:hAnsi="Khmer MEF1" w:cs="Khmer MEF1" w:hint="cs"/>
                <w:spacing w:val="-4"/>
                <w:sz w:val="14"/>
                <w:szCs w:val="22"/>
                <w:cs/>
                <w:lang w:bidi="km-KH"/>
              </w:rPr>
              <w:t>ការពិនិត្យឡើងវិញ</w:t>
            </w:r>
            <w:r w:rsidR="0039591D" w:rsidRPr="0039591D">
              <w:rPr>
                <w:rFonts w:ascii="Khmer MEF1" w:hAnsi="Khmer MEF1" w:cs="Khmer MEF1" w:hint="cs"/>
                <w:spacing w:val="-4"/>
                <w:sz w:val="14"/>
                <w:szCs w:val="22"/>
                <w:cs/>
                <w:lang w:bidi="km-KH"/>
              </w:rPr>
              <w:t>៖</w:t>
            </w:r>
          </w:p>
          <w:p w14:paraId="4756C01A" w14:textId="77777777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ប្រចាំត្រីមាសទី៤  ឆ្នាំ២០២៣ </w:t>
            </w:r>
          </w:p>
          <w:p w14:paraId="0BA70A2E" w14:textId="661483DA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ប្រចាំឆ្នាំ២០២៣ </w:t>
            </w:r>
          </w:p>
          <w:p w14:paraId="765EDC64" w14:textId="7590DA09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ប្រចាំត្រីមាសទី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១</w:t>
            </w: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  ឆ្នាំ២០២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៤</w:t>
            </w:r>
            <w:r w:rsidR="005464BB">
              <w:rPr>
                <w:rFonts w:ascii="Khmer MEF1" w:hAnsi="Khmer MEF1" w:cs="Khmer MEF1"/>
                <w:sz w:val="14"/>
                <w:szCs w:val="22"/>
                <w:lang w:bidi="km-KH"/>
              </w:rPr>
              <w:t xml:space="preserve">   </w:t>
            </w:r>
          </w:p>
          <w:p w14:paraId="3039E9CE" w14:textId="3CB71F0B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ប្រចាំត្រីមាសទី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២</w:t>
            </w: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  ឆ្នាំ២០២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៤</w:t>
            </w:r>
          </w:p>
          <w:p w14:paraId="5FF0A5DD" w14:textId="51293B44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ins w:id="825" w:author="Phanit" w:date="2022-02-14T11:30:00Z"/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ប្រចាំត្រីមាសទី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៣</w:t>
            </w: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 ឆ្នាំ២០២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៤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7EF6B" w14:textId="77777777" w:rsidR="000627A8" w:rsidRPr="00A07FA5" w:rsidRDefault="000627A8" w:rsidP="00D06DA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26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27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748B76E" w14:textId="77777777" w:rsidR="000627A8" w:rsidRPr="00A07FA5" w:rsidRDefault="000627A8" w:rsidP="00D06DA1">
            <w:pPr>
              <w:spacing w:after="0" w:line="240" w:lineRule="auto"/>
              <w:jc w:val="center"/>
              <w:rPr>
                <w:ins w:id="828" w:author="Phanit" w:date="2022-02-14T11:30:00Z"/>
                <w:rFonts w:ascii="Khmer MEF1" w:hAnsi="Khmer MEF1" w:cs="Khmer MEF1"/>
                <w:szCs w:val="22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29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30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1F5D0" w14:textId="77777777" w:rsidR="000627A8" w:rsidRPr="005977B3" w:rsidRDefault="000627A8" w:rsidP="00D06DA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31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១ដល់</w:t>
            </w:r>
          </w:p>
          <w:p w14:paraId="25301A42" w14:textId="77777777" w:rsidR="000627A8" w:rsidRPr="00A07FA5" w:rsidRDefault="000627A8" w:rsidP="00D06DA1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32" w:author="Phanit" w:date="2022-02-14T11:30:00Z"/>
                <w:rFonts w:ascii="Khmer MEF1" w:hAnsi="Khmer MEF1" w:cs="Khmer MEF1"/>
                <w:szCs w:val="22"/>
                <w:lang w:bidi="km-KH"/>
              </w:rPr>
            </w:pPr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ត្រីមាសទី៤ </w:t>
            </w:r>
            <w:ins w:id="833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6E003BC5" w14:textId="77777777" w:rsidR="000627A8" w:rsidRPr="00353629" w:rsidRDefault="000627A8" w:rsidP="000627A8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8"/>
          <w:szCs w:val="8"/>
          <w:lang w:val="ca-ES"/>
        </w:rPr>
      </w:pPr>
    </w:p>
    <w:p w14:paraId="1A01D959" w14:textId="6232EFBD" w:rsidR="000627A8" w:rsidRPr="00797934" w:rsidRDefault="000627A8" w:rsidP="000627A8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797934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ខ.គមនាគមន៏លទ្ធផលការអនុវត្តការពិនិត្យឡើងវ</w:t>
      </w:r>
      <w:r w:rsidR="003834BF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ិ</w:t>
      </w:r>
      <w:r w:rsidRPr="00797934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ញ</w:t>
      </w:r>
    </w:p>
    <w:tbl>
      <w:tblPr>
        <w:tblStyle w:val="TableGrid3"/>
        <w:tblW w:w="10890" w:type="dxa"/>
        <w:tblInd w:w="-545" w:type="dxa"/>
        <w:tblLook w:val="04A0" w:firstRow="1" w:lastRow="0" w:firstColumn="1" w:lastColumn="0" w:noHBand="0" w:noVBand="1"/>
        <w:tblPrChange w:id="834" w:author="Phanit" w:date="2022-02-14T11:39:00Z">
          <w:tblPr>
            <w:tblStyle w:val="TableGrid3"/>
            <w:tblW w:w="12037" w:type="dxa"/>
            <w:tblLook w:val="04A0" w:firstRow="1" w:lastRow="0" w:firstColumn="1" w:lastColumn="0" w:noHBand="0" w:noVBand="1"/>
          </w:tblPr>
        </w:tblPrChange>
      </w:tblPr>
      <w:tblGrid>
        <w:gridCol w:w="5310"/>
        <w:gridCol w:w="2610"/>
        <w:gridCol w:w="2970"/>
        <w:tblGridChange w:id="835">
          <w:tblGrid>
            <w:gridCol w:w="5310"/>
            <w:gridCol w:w="2610"/>
            <w:gridCol w:w="2970"/>
            <w:gridCol w:w="6005"/>
            <w:gridCol w:w="5949"/>
            <w:gridCol w:w="3046"/>
            <w:gridCol w:w="3042"/>
          </w:tblGrid>
        </w:tblGridChange>
      </w:tblGrid>
      <w:tr w:rsidR="000627A8" w:rsidRPr="00A07FA5" w14:paraId="21E0CDAF" w14:textId="77777777" w:rsidTr="00D06DA1">
        <w:trPr>
          <w:ins w:id="836" w:author="Phanit" w:date="2022-02-14T11:30:00Z"/>
          <w:trPrChange w:id="837" w:author="Phanit" w:date="2022-02-14T11:39:00Z">
            <w:trPr>
              <w:gridBefore w:val="4"/>
            </w:trPr>
          </w:trPrChange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38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3FBEAA5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39" w:author="Phanit" w:date="2022-02-14T11:30:00Z"/>
                <w:rFonts w:ascii="Khmer MEF2" w:hAnsi="Khmer MEF2" w:cs="Khmer MEF2"/>
                <w:szCs w:val="22"/>
                <w:lang w:val="ca-ES"/>
              </w:rPr>
            </w:pPr>
            <w:ins w:id="840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 w:bidi="km-KH"/>
                </w:rPr>
                <w:t>សកម្មភាព</w:t>
              </w:r>
            </w:ins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41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265A871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42" w:author="Phanit" w:date="2022-02-14T11:30:00Z"/>
                <w:rFonts w:ascii="Khmer MEF2" w:hAnsi="Khmer MEF2" w:cs="Khmer MEF2"/>
                <w:szCs w:val="22"/>
              </w:rPr>
            </w:pPr>
            <w:ins w:id="843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អ្នកទទួលបន្ទុក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44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0FBAB21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45" w:author="Phanit" w:date="2022-02-14T11:30:00Z"/>
                <w:rFonts w:ascii="Khmer MEF2" w:hAnsi="Khmer MEF2" w:cs="Khmer MEF2"/>
                <w:szCs w:val="22"/>
              </w:rPr>
            </w:pPr>
            <w:ins w:id="846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ពេលវេលា</w:t>
              </w:r>
            </w:ins>
          </w:p>
        </w:tc>
      </w:tr>
      <w:tr w:rsidR="000627A8" w:rsidRPr="00A07FA5" w14:paraId="75D75703" w14:textId="77777777" w:rsidTr="00D06DA1">
        <w:trPr>
          <w:trHeight w:val="623"/>
          <w:ins w:id="847" w:author="Phanit" w:date="2022-02-14T11:30:00Z"/>
          <w:trPrChange w:id="848" w:author="Phanit" w:date="2022-02-14T11:39:00Z">
            <w:trPr>
              <w:gridBefore w:val="4"/>
              <w:trHeight w:val="444"/>
            </w:trPr>
          </w:trPrChange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49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83F81FF" w14:textId="16B236E1" w:rsidR="000627A8" w:rsidRPr="00A07FA5" w:rsidRDefault="005977B3">
            <w:pPr>
              <w:tabs>
                <w:tab w:val="left" w:pos="1665"/>
              </w:tabs>
              <w:spacing w:after="0" w:line="240" w:lineRule="auto"/>
              <w:rPr>
                <w:ins w:id="850" w:author="Phanit" w:date="2022-02-14T11:30:00Z"/>
                <w:rFonts w:ascii="Khmer MEF1" w:hAnsi="Khmer MEF1" w:cs="Khmer MEF1"/>
                <w:szCs w:val="22"/>
              </w:rPr>
              <w:pPrChange w:id="851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696D36">
              <w:rPr>
                <w:rFonts w:ascii="Khmer MEF1" w:hAnsi="Khmer MEF1" w:cs="Khmer MEF1"/>
                <w:spacing w:val="-24"/>
                <w:szCs w:val="22"/>
                <w:cs/>
                <w:lang w:bidi="km-KH"/>
              </w:rPr>
              <w:t>រៀបចំរបាយការណ៍</w:t>
            </w:r>
            <w:r w:rsidRPr="00696D36">
              <w:rPr>
                <w:rFonts w:ascii="Khmer MEF1" w:hAnsi="Khmer MEF1" w:cs="Khmer MEF1" w:hint="cs"/>
                <w:spacing w:val="-24"/>
                <w:szCs w:val="22"/>
                <w:cs/>
                <w:lang w:bidi="km-KH"/>
              </w:rPr>
              <w:t>ការពិនិត្យឡើងវិញ</w:t>
            </w:r>
            <w:r w:rsidRPr="00696D36">
              <w:rPr>
                <w:rFonts w:ascii="Khmer MEF1" w:hAnsi="Khmer MEF1" w:cs="Khmer MEF1"/>
                <w:spacing w:val="-24"/>
                <w:szCs w:val="22"/>
                <w:lang w:bidi="km-KH"/>
              </w:rPr>
              <w:t xml:space="preserve"> </w:t>
            </w:r>
            <w:r w:rsidRPr="00696D36">
              <w:rPr>
                <w:rFonts w:ascii="Khmer MEF1" w:hAnsi="Khmer MEF1" w:cs="Khmer MEF1" w:hint="cs"/>
                <w:spacing w:val="-24"/>
                <w:sz w:val="14"/>
                <w:szCs w:val="22"/>
                <w:cs/>
                <w:lang w:bidi="km-KH"/>
              </w:rPr>
              <w:t xml:space="preserve">ប្រចាំត្រីមាសទី៤  ឆ្នាំ២០២៣, </w:t>
            </w:r>
            <w:r w:rsidRPr="00696D36">
              <w:rPr>
                <w:rFonts w:ascii="Khmer MEF1" w:hAnsi="Khmer MEF1" w:cs="Khmer MEF1" w:hint="cs"/>
                <w:spacing w:val="-32"/>
                <w:sz w:val="14"/>
                <w:szCs w:val="22"/>
                <w:cs/>
                <w:lang w:bidi="km-KH"/>
              </w:rPr>
              <w:t>ប្រ</w:t>
            </w:r>
            <w:r w:rsidRPr="00696D36">
              <w:rPr>
                <w:rFonts w:ascii="Khmer MEF1" w:hAnsi="Khmer MEF1" w:cs="Khmer MEF1" w:hint="cs"/>
                <w:spacing w:val="-16"/>
                <w:sz w:val="14"/>
                <w:szCs w:val="22"/>
                <w:cs/>
                <w:lang w:bidi="km-KH"/>
              </w:rPr>
              <w:t>ចាំឆ្នាំ២០២៣, ប្រចាំត្រីមាសទី១ ឆ្នាំ២០២៤</w:t>
            </w:r>
            <w:r w:rsidRPr="00696D36">
              <w:rPr>
                <w:rFonts w:ascii="Khmer MEF1" w:hAnsi="Khmer MEF1" w:cs="Khmer MEF1"/>
                <w:spacing w:val="-16"/>
                <w:sz w:val="14"/>
                <w:szCs w:val="22"/>
                <w:lang w:bidi="km-KH"/>
              </w:rPr>
              <w:t xml:space="preserve">   </w:t>
            </w:r>
            <w:r w:rsidRPr="00696D36">
              <w:rPr>
                <w:rFonts w:ascii="Khmer MEF1" w:hAnsi="Khmer MEF1" w:cs="Khmer MEF1" w:hint="cs"/>
                <w:spacing w:val="-16"/>
                <w:sz w:val="14"/>
                <w:szCs w:val="22"/>
                <w:cs/>
                <w:lang w:bidi="km-KH"/>
              </w:rPr>
              <w:t>,</w:t>
            </w:r>
            <w:r w:rsidRPr="00696D36">
              <w:rPr>
                <w:rFonts w:ascii="Khmer MEF1" w:hAnsi="Khmer MEF1" w:cs="Khmer MEF1" w:hint="cs"/>
                <w:spacing w:val="-16"/>
                <w:szCs w:val="22"/>
                <w:cs/>
                <w:lang w:bidi="km-KH"/>
              </w:rPr>
              <w:t xml:space="preserve"> </w:t>
            </w:r>
            <w:r w:rsidRPr="00696D36">
              <w:rPr>
                <w:rFonts w:ascii="Khmer MEF1" w:hAnsi="Khmer MEF1" w:cs="Khmer MEF1" w:hint="cs"/>
                <w:spacing w:val="-16"/>
                <w:sz w:val="14"/>
                <w:szCs w:val="22"/>
                <w:cs/>
                <w:lang w:bidi="km-KH"/>
              </w:rPr>
              <w:t>ប្រចាំត្រីមាសទី២</w:t>
            </w:r>
            <w:r w:rsidRPr="005464BB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 </w:t>
            </w:r>
            <w:r w:rsidRPr="00696D36">
              <w:rPr>
                <w:rFonts w:ascii="Khmer MEF1" w:hAnsi="Khmer MEF1" w:cs="Khmer MEF1" w:hint="cs"/>
                <w:spacing w:val="-6"/>
                <w:sz w:val="14"/>
                <w:szCs w:val="22"/>
                <w:cs/>
                <w:lang w:bidi="km-KH"/>
              </w:rPr>
              <w:t>ឆ្នាំ២០២៤</w:t>
            </w:r>
            <w:r w:rsidRPr="00696D36">
              <w:rPr>
                <w:rFonts w:ascii="Khmer MEF1" w:hAnsi="Khmer MEF1" w:cs="Khmer MEF1"/>
                <w:spacing w:val="-6"/>
                <w:sz w:val="14"/>
                <w:szCs w:val="22"/>
                <w:lang w:bidi="km-KH"/>
              </w:rPr>
              <w:t xml:space="preserve"> </w:t>
            </w:r>
            <w:r w:rsidRPr="00696D36">
              <w:rPr>
                <w:rFonts w:ascii="Khmer MEF1" w:hAnsi="Khmer MEF1" w:cs="Khmer MEF1" w:hint="cs"/>
                <w:spacing w:val="-6"/>
                <w:sz w:val="14"/>
                <w:szCs w:val="22"/>
                <w:cs/>
                <w:lang w:bidi="km-KH"/>
              </w:rPr>
              <w:t>និងប្រចាំត្រីមាសទី៣ ឆ្នាំ២០២៤</w:t>
            </w:r>
            <w:r w:rsidRPr="00696D36">
              <w:rPr>
                <w:rFonts w:ascii="Khmer MEF1" w:hAnsi="Khmer MEF1" w:cs="Khmer MEF1"/>
                <w:spacing w:val="-6"/>
                <w:szCs w:val="22"/>
                <w:cs/>
                <w:lang w:bidi="km-KH"/>
              </w:rPr>
              <w:t xml:space="preserve"> ដាក់ឆ្លងថ្នាក់ដឹកនាំ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52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76B0228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53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54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F3E8F4C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55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  <w:pPrChange w:id="856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57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58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59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E0C3D7C" w14:textId="77777777" w:rsidR="000627A8" w:rsidRPr="005977B3" w:rsidRDefault="000627A8" w:rsidP="00D06DA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60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 ដល់</w:t>
            </w:r>
          </w:p>
          <w:p w14:paraId="469FA705" w14:textId="77777777" w:rsidR="000627A8" w:rsidRPr="005977B3" w:rsidRDefault="000627A8" w:rsidP="00D06DA1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61" w:author="Phanit" w:date="2022-02-14T11:30:00Z"/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62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៤ </w:t>
            </w:r>
            <w:ins w:id="863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7268D9BB" w14:textId="77777777" w:rsidTr="00D06DA1">
        <w:trPr>
          <w:trHeight w:val="452"/>
          <w:ins w:id="864" w:author="Phanit" w:date="2022-02-14T11:30:00Z"/>
          <w:trPrChange w:id="865" w:author="Phanit" w:date="2022-02-14T11:39:00Z">
            <w:trPr>
              <w:gridBefore w:val="4"/>
              <w:trHeight w:val="452"/>
            </w:trPr>
          </w:trPrChange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66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131F304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rPr>
                <w:ins w:id="867" w:author="Phanit" w:date="2022-02-14T11:30:00Z"/>
                <w:rFonts w:ascii="Khmer MEF1" w:hAnsi="Khmer MEF1" w:cs="Khmer MEF1"/>
                <w:szCs w:val="22"/>
              </w:rPr>
              <w:pPrChange w:id="868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រៀបចំលិខិតជំរុញ និងរបាយការណ៍ពិគ្រោះជាមួយថ្នាក់ដឹកនាំ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69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444D411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7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7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F88746D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72" w:author="Phanit" w:date="2022-02-14T11:30:00Z"/>
                <w:rFonts w:ascii="Khmer MEF1" w:hAnsi="Khmer MEF1" w:cs="Khmer MEF1"/>
                <w:szCs w:val="22"/>
                <w:lang w:bidi="km-KH"/>
              </w:rPr>
              <w:pPrChange w:id="873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74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75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76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0E77B26" w14:textId="77777777" w:rsidR="000627A8" w:rsidRPr="005977B3" w:rsidRDefault="000627A8" w:rsidP="00D06DA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77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 ដល់</w:t>
            </w:r>
          </w:p>
          <w:p w14:paraId="2B6C3CE5" w14:textId="77777777" w:rsidR="000627A8" w:rsidRPr="005977B3" w:rsidRDefault="000627A8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78" w:author="Phanit" w:date="2022-02-14T11:30:00Z"/>
                <w:rFonts w:ascii="Khmer MEF1" w:hAnsi="Khmer MEF1" w:cs="Khmer MEF1"/>
                <w:b/>
                <w:bCs/>
                <w:szCs w:val="22"/>
                <w:lang w:bidi="km-KH"/>
              </w:rPr>
              <w:pPrChange w:id="879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880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៤ </w:t>
            </w:r>
            <w:ins w:id="881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61E10300" w14:textId="77777777" w:rsidTr="00D06DA1">
        <w:trPr>
          <w:trHeight w:val="452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D225" w14:textId="77777777" w:rsidR="000627A8" w:rsidRPr="00797934" w:rsidRDefault="000627A8" w:rsidP="00D06DA1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797934">
              <w:rPr>
                <w:rFonts w:ascii="Khmer MEF1" w:hAnsi="Khmer MEF1" w:cs="Khmer MEF1" w:hint="cs"/>
                <w:szCs w:val="22"/>
                <w:cs/>
                <w:lang w:bidi="km-KH"/>
              </w:rPr>
              <w:t>រៀបចំកិច្ចប្រជុំគណៈកម្មការចំពោះកិច្ច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AEFB" w14:textId="77777777" w:rsidR="000627A8" w:rsidRPr="00797934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82" w:author="Phanit" w:date="2022-02-14T11:30:00Z">
              <w:r w:rsidRPr="00797934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8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797934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0544AF59" w14:textId="77777777" w:rsidR="000627A8" w:rsidRPr="00797934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84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85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ACD8" w14:textId="77777777" w:rsidR="000627A8" w:rsidRPr="005977B3" w:rsidRDefault="000627A8" w:rsidP="00D06DA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86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 ដល់</w:t>
            </w:r>
          </w:p>
          <w:p w14:paraId="3C7EA732" w14:textId="77777777" w:rsidR="000627A8" w:rsidRPr="005977B3" w:rsidRDefault="000627A8" w:rsidP="00D06DA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bidi="km-KH"/>
              </w:rPr>
            </w:pPr>
            <w:ins w:id="887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៤ </w:t>
            </w:r>
            <w:ins w:id="888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68C22357" w14:textId="77777777" w:rsidTr="00D06DA1">
        <w:trPr>
          <w:trHeight w:val="872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0F0A" w14:textId="77777777" w:rsidR="000627A8" w:rsidRPr="00797934" w:rsidRDefault="000627A8" w:rsidP="00D06DA1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797934">
              <w:rPr>
                <w:rFonts w:ascii="Khmer MEF1" w:hAnsi="Khmer MEF1" w:cs="Khmer MEF1" w:hint="cs"/>
                <w:szCs w:val="22"/>
                <w:cs/>
                <w:lang w:bidi="km-KH"/>
              </w:rPr>
              <w:t xml:space="preserve">រៀបចំបញ្ជូនរបាយការណ៍ទៅប្រធានក្រុមប្រឹក្សា </w:t>
            </w:r>
            <w:r w:rsidRPr="00797934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អ.ស.ហ.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A5AA" w14:textId="77777777" w:rsidR="000627A8" w:rsidRPr="00797934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89" w:author="Phanit" w:date="2022-02-14T11:30:00Z">
              <w:r w:rsidRPr="00797934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90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797934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0FBE129F" w14:textId="77777777" w:rsidR="000627A8" w:rsidRPr="00797934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9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9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2985" w14:textId="77777777" w:rsidR="000627A8" w:rsidRPr="005977B3" w:rsidRDefault="000627A8" w:rsidP="00D06DA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93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 ដល់</w:t>
            </w:r>
          </w:p>
          <w:p w14:paraId="048E78EF" w14:textId="77777777" w:rsidR="000627A8" w:rsidRPr="005977B3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894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៤ </w:t>
            </w:r>
            <w:ins w:id="895" w:author="Phanit" w:date="2022-02-14T11:30:00Z">
              <w:r w:rsidRPr="005977B3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016F800F" w14:textId="158DCAAE" w:rsidR="000627A8" w:rsidRPr="00A07FA5" w:rsidRDefault="000627A8" w:rsidP="00AA5064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គ</w:t>
      </w:r>
      <w:r w:rsidRPr="00A07FA5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.ផ្សេងៗ</w:t>
      </w:r>
      <w:r w:rsidRPr="00A07FA5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</w:p>
    <w:tbl>
      <w:tblPr>
        <w:tblStyle w:val="TableGrid5"/>
        <w:tblW w:w="10890" w:type="dxa"/>
        <w:tblInd w:w="-545" w:type="dxa"/>
        <w:tblLook w:val="04A0" w:firstRow="1" w:lastRow="0" w:firstColumn="1" w:lastColumn="0" w:noHBand="0" w:noVBand="1"/>
      </w:tblPr>
      <w:tblGrid>
        <w:gridCol w:w="5310"/>
        <w:gridCol w:w="2610"/>
        <w:gridCol w:w="2970"/>
      </w:tblGrid>
      <w:tr w:rsidR="000627A8" w:rsidRPr="00A07FA5" w14:paraId="646B76A2" w14:textId="77777777" w:rsidTr="00D06DA1">
        <w:trPr>
          <w:trHeight w:val="427"/>
        </w:trPr>
        <w:tc>
          <w:tcPr>
            <w:tcW w:w="5310" w:type="dxa"/>
            <w:shd w:val="clear" w:color="auto" w:fill="8EAADB" w:themeFill="accent1" w:themeFillTint="99"/>
            <w:vAlign w:val="center"/>
          </w:tcPr>
          <w:p w14:paraId="2D90643E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  <w:lang w:val="ca-ES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val="ca-ES" w:bidi="km-KH"/>
              </w:rPr>
              <w:t>សកម្មភាព</w:t>
            </w:r>
          </w:p>
        </w:tc>
        <w:tc>
          <w:tcPr>
            <w:tcW w:w="2610" w:type="dxa"/>
            <w:shd w:val="clear" w:color="auto" w:fill="8EAADB" w:themeFill="accent1" w:themeFillTint="99"/>
            <w:vAlign w:val="center"/>
          </w:tcPr>
          <w:p w14:paraId="1762591F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អ្នកទទួលបន្ទុក</w:t>
            </w:r>
          </w:p>
        </w:tc>
        <w:tc>
          <w:tcPr>
            <w:tcW w:w="2970" w:type="dxa"/>
            <w:shd w:val="clear" w:color="auto" w:fill="8EAADB" w:themeFill="accent1" w:themeFillTint="99"/>
            <w:vAlign w:val="center"/>
          </w:tcPr>
          <w:p w14:paraId="3301BAE3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ពេលវេលា</w:t>
            </w:r>
          </w:p>
        </w:tc>
      </w:tr>
      <w:tr w:rsidR="000627A8" w:rsidRPr="00A07FA5" w14:paraId="69C03899" w14:textId="77777777" w:rsidTr="00D06DA1">
        <w:trPr>
          <w:trHeight w:val="492"/>
        </w:trPr>
        <w:tc>
          <w:tcPr>
            <w:tcW w:w="5310" w:type="dxa"/>
            <w:vAlign w:val="center"/>
          </w:tcPr>
          <w:p w14:paraId="09B31715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បច្ចុប្បន្នភាពសំណុំឯកសារ</w:t>
            </w:r>
            <w:r>
              <w:rPr>
                <w:rFonts w:ascii="Khmer MEF1" w:hAnsi="Khmer MEF1" w:cs="Khmer MEF1" w:hint="cs"/>
                <w:szCs w:val="22"/>
                <w:cs/>
                <w:lang w:bidi="km-KH"/>
              </w:rPr>
              <w:t>ការពិនិត្យឡើងវិញ</w:t>
            </w:r>
          </w:p>
        </w:tc>
        <w:tc>
          <w:tcPr>
            <w:tcW w:w="2610" w:type="dxa"/>
            <w:vAlign w:val="center"/>
          </w:tcPr>
          <w:p w14:paraId="368943EA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96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97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AFF4631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98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9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vAlign w:val="center"/>
          </w:tcPr>
          <w:p w14:paraId="3E34AC01" w14:textId="77777777" w:rsidR="000627A8" w:rsidRPr="005977B3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ត្រីមាសទី៤</w:t>
            </w:r>
          </w:p>
          <w:p w14:paraId="05B772EA" w14:textId="77777777" w:rsidR="000627A8" w:rsidRPr="005977B3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ឆ្នាំ២០២៤</w:t>
            </w:r>
          </w:p>
        </w:tc>
      </w:tr>
      <w:tr w:rsidR="000627A8" w:rsidRPr="00A07FA5" w14:paraId="072C1F82" w14:textId="77777777" w:rsidTr="00D06DA1">
        <w:trPr>
          <w:trHeight w:val="984"/>
        </w:trPr>
        <w:tc>
          <w:tcPr>
            <w:tcW w:w="5310" w:type="dxa"/>
            <w:vAlign w:val="center"/>
          </w:tcPr>
          <w:p w14:paraId="0E482B43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lastRenderedPageBreak/>
              <w:t>រៀបចំរក្សា និងផ្ញើច្បាប់ថតចម្លងនៃរបាយការណ៍</w:t>
            </w:r>
            <w:r>
              <w:rPr>
                <w:rFonts w:ascii="Khmer MEF1" w:hAnsi="Khmer MEF1" w:cs="Khmer MEF1" w:hint="cs"/>
                <w:szCs w:val="22"/>
                <w:cs/>
                <w:lang w:bidi="km-KH"/>
              </w:rPr>
              <w:t>ស្តីពីការពិនិត្យឡើងវិញ</w:t>
            </w: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តាមគោលដៅកំណត់</w:t>
            </w:r>
          </w:p>
        </w:tc>
        <w:tc>
          <w:tcPr>
            <w:tcW w:w="2610" w:type="dxa"/>
            <w:vAlign w:val="center"/>
          </w:tcPr>
          <w:p w14:paraId="01B06F7A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90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90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8B14F65" w14:textId="77777777" w:rsidR="000627A8" w:rsidRPr="00A07FA5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rtl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90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90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vAlign w:val="center"/>
          </w:tcPr>
          <w:p w14:paraId="753FB8BF" w14:textId="77777777" w:rsidR="000627A8" w:rsidRPr="005977B3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ត្រីមាសទី៤</w:t>
            </w:r>
          </w:p>
          <w:p w14:paraId="289F6D2D" w14:textId="77777777" w:rsidR="000627A8" w:rsidRPr="005977B3" w:rsidRDefault="000627A8" w:rsidP="00D06DA1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  <w:rtl/>
                <w:cs/>
              </w:rPr>
            </w:pPr>
            <w:r w:rsidRPr="005977B3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ឆ្នាំ២០២៤</w:t>
            </w:r>
          </w:p>
        </w:tc>
      </w:tr>
    </w:tbl>
    <w:p w14:paraId="4B039B63" w14:textId="77777777" w:rsidR="00AA5064" w:rsidRDefault="00AA5064" w:rsidP="00AA5064">
      <w:pPr>
        <w:pStyle w:val="Heading2"/>
        <w:rPr>
          <w:rFonts w:ascii="Khmer MEF1" w:hAnsi="Khmer MEF1" w:cs="Khmer MEF1"/>
          <w:b/>
          <w:bCs/>
          <w:color w:val="auto"/>
          <w:sz w:val="16"/>
          <w:szCs w:val="24"/>
          <w:lang w:val="ca-ES"/>
        </w:rPr>
      </w:pPr>
    </w:p>
    <w:p w14:paraId="16769F33" w14:textId="1C4C7E2D" w:rsidR="00710B2E" w:rsidRPr="00C11459" w:rsidRDefault="003A2508" w:rsidP="00C11459">
      <w:pPr>
        <w:pStyle w:val="Heading2"/>
        <w:ind w:firstLine="360"/>
        <w:rPr>
          <w:rFonts w:ascii="Khmer MEF1" w:hAnsi="Khmer MEF1" w:cs="Khmer MEF1"/>
          <w:b/>
          <w:bCs/>
          <w:color w:val="auto"/>
          <w:sz w:val="16"/>
          <w:szCs w:val="24"/>
          <w:lang w:val="ca-ES"/>
        </w:rPr>
      </w:pPr>
      <w:bookmarkStart w:id="904" w:name="_Toc156812986"/>
      <w:r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៥</w:t>
      </w:r>
      <w:r w:rsidR="000627A8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.២.</w:t>
      </w:r>
      <w:r w:rsidR="000627A8" w:rsidRPr="00A07FA5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កម្មវិធីលម្អិត</w:t>
      </w:r>
      <w:r w:rsidR="000627A8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ការអនុវត្តការពិនិត្យឡើងវិញ</w:t>
      </w:r>
      <w:r w:rsidR="000627A8" w:rsidRPr="001507B6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ជាមួយ</w:t>
      </w:r>
      <w:r w:rsidR="000627A8" w:rsidRPr="003B597F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និយ័តករ</w:t>
      </w:r>
      <w:r w:rsidR="00867DD3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ធានារ៉ាប់រងកម្ពុជា</w:t>
      </w:r>
      <w:bookmarkEnd w:id="904"/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4410"/>
        <w:gridCol w:w="1980"/>
        <w:gridCol w:w="1890"/>
      </w:tblGrid>
      <w:tr w:rsidR="000627A8" w:rsidRPr="00A07FA5" w14:paraId="58F3FF68" w14:textId="77777777" w:rsidTr="00D06DA1">
        <w:trPr>
          <w:trHeight w:val="476"/>
        </w:trPr>
        <w:tc>
          <w:tcPr>
            <w:tcW w:w="2610" w:type="dxa"/>
            <w:shd w:val="clear" w:color="auto" w:fill="8EAADB" w:themeFill="accent1" w:themeFillTint="99"/>
            <w:vAlign w:val="center"/>
          </w:tcPr>
          <w:p w14:paraId="4D7BB217" w14:textId="49A6459E" w:rsidR="000627A8" w:rsidRPr="00854C4B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jc w:val="center"/>
              <w:rPr>
                <w:rFonts w:ascii="Khmer MEF2" w:eastAsiaTheme="minorHAnsi" w:hAnsi="Khmer MEF2" w:cs="Khmer MEF2"/>
                <w:szCs w:val="22"/>
                <w:rtl/>
                <w:cs/>
              </w:rPr>
            </w:pPr>
            <w:r w:rsidRPr="00854C4B">
              <w:rPr>
                <w:rFonts w:ascii="Khmer MEF2" w:eastAsiaTheme="minorHAnsi" w:hAnsi="Khmer MEF2" w:cs="Khmer MEF2"/>
                <w:szCs w:val="22"/>
                <w:cs/>
              </w:rPr>
              <w:t>និយ័តករ</w:t>
            </w:r>
            <w:r w:rsidR="00D36716">
              <w:rPr>
                <w:rFonts w:ascii="Khmer MEF2" w:eastAsiaTheme="minorHAnsi" w:hAnsi="Khmer MEF2" w:cs="Khmer MEF2" w:hint="cs"/>
                <w:szCs w:val="22"/>
                <w:cs/>
              </w:rPr>
              <w:t>/នាយកដ្ឋាន</w:t>
            </w:r>
          </w:p>
        </w:tc>
        <w:tc>
          <w:tcPr>
            <w:tcW w:w="4410" w:type="dxa"/>
            <w:shd w:val="clear" w:color="auto" w:fill="8EAADB" w:themeFill="accent1" w:themeFillTint="99"/>
            <w:vAlign w:val="center"/>
          </w:tcPr>
          <w:p w14:paraId="1D6C0B40" w14:textId="77777777" w:rsidR="000627A8" w:rsidRPr="00A07FA5" w:rsidRDefault="000627A8" w:rsidP="00D06DA1">
            <w:pPr>
              <w:spacing w:after="0" w:line="216" w:lineRule="auto"/>
              <w:contextualSpacing/>
              <w:jc w:val="center"/>
              <w:rPr>
                <w:rFonts w:ascii="Khmer MEF2" w:eastAsiaTheme="minorHAnsi" w:hAnsi="Khmer MEF2" w:cs="Khmer MEF2"/>
                <w:szCs w:val="22"/>
                <w:cs/>
              </w:rPr>
            </w:pPr>
            <w:r w:rsidRPr="00A07FA5">
              <w:rPr>
                <w:rFonts w:ascii="Khmer MEF2" w:eastAsiaTheme="minorHAnsi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3870" w:type="dxa"/>
            <w:gridSpan w:val="2"/>
            <w:shd w:val="clear" w:color="auto" w:fill="8EAADB" w:themeFill="accent1" w:themeFillTint="99"/>
            <w:vAlign w:val="center"/>
          </w:tcPr>
          <w:p w14:paraId="54F8697F" w14:textId="77777777" w:rsidR="000627A8" w:rsidRPr="00A07FA5" w:rsidRDefault="000627A8" w:rsidP="00D06DA1">
            <w:pPr>
              <w:spacing w:after="0" w:line="216" w:lineRule="auto"/>
              <w:contextualSpacing/>
              <w:jc w:val="center"/>
              <w:rPr>
                <w:rFonts w:ascii="Khmer MEF2" w:eastAsiaTheme="minorHAnsi" w:hAnsi="Khmer MEF2" w:cs="Khmer MEF2"/>
                <w:szCs w:val="22"/>
                <w:cs/>
              </w:rPr>
            </w:pPr>
            <w:r w:rsidRPr="00A07FA5">
              <w:rPr>
                <w:rFonts w:ascii="Khmer MEF2" w:eastAsiaTheme="minorHAnsi" w:hAnsi="Khmer MEF2" w:cs="Khmer MEF2"/>
                <w:szCs w:val="22"/>
                <w:cs/>
              </w:rPr>
              <w:t>ពេលវេលាអនុវត្ត</w:t>
            </w:r>
          </w:p>
        </w:tc>
      </w:tr>
      <w:tr w:rsidR="000627A8" w:rsidRPr="00A07FA5" w14:paraId="1D279E9C" w14:textId="77777777" w:rsidTr="00D06DA1">
        <w:trPr>
          <w:trHeight w:val="435"/>
        </w:trPr>
        <w:tc>
          <w:tcPr>
            <w:tcW w:w="7020" w:type="dxa"/>
            <w:gridSpan w:val="2"/>
            <w:shd w:val="clear" w:color="auto" w:fill="8EAADB" w:themeFill="accent1" w:themeFillTint="99"/>
            <w:vAlign w:val="center"/>
          </w:tcPr>
          <w:p w14:paraId="239A238E" w14:textId="14D3F48D" w:rsidR="000627A8" w:rsidRPr="00574084" w:rsidRDefault="00ED1ADE" w:rsidP="00D06DA1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7F6FC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និយ័តករធានារ៉ាប់រងកម្ពុជា</w:t>
            </w:r>
          </w:p>
        </w:tc>
        <w:tc>
          <w:tcPr>
            <w:tcW w:w="1980" w:type="dxa"/>
            <w:shd w:val="clear" w:color="auto" w:fill="8EAADB" w:themeFill="accent1" w:themeFillTint="99"/>
          </w:tcPr>
          <w:p w14:paraId="6B52D234" w14:textId="77777777" w:rsidR="000627A8" w:rsidRPr="00574084" w:rsidRDefault="000627A8" w:rsidP="00D06DA1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 xml:space="preserve">ការត្រួតពិនិត្យ   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 </w:t>
            </w: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ឯកសារ</w:t>
            </w:r>
          </w:p>
        </w:tc>
        <w:tc>
          <w:tcPr>
            <w:tcW w:w="1890" w:type="dxa"/>
            <w:shd w:val="clear" w:color="auto" w:fill="8EAADB" w:themeFill="accent1" w:themeFillTint="99"/>
          </w:tcPr>
          <w:p w14:paraId="63570A00" w14:textId="77777777" w:rsidR="000627A8" w:rsidRPr="00574084" w:rsidRDefault="000627A8" w:rsidP="00D06DA1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កិច្ចពិភាក្សា</w:t>
            </w:r>
          </w:p>
        </w:tc>
      </w:tr>
      <w:tr w:rsidR="000627A8" w:rsidRPr="00A07FA5" w14:paraId="584B70F3" w14:textId="77777777" w:rsidTr="00D06DA1">
        <w:trPr>
          <w:trHeight w:val="505"/>
        </w:trPr>
        <w:tc>
          <w:tcPr>
            <w:tcW w:w="10890" w:type="dxa"/>
            <w:gridSpan w:val="4"/>
            <w:shd w:val="clear" w:color="auto" w:fill="auto"/>
            <w:vAlign w:val="center"/>
          </w:tcPr>
          <w:p w14:paraId="13FC7CC6" w14:textId="77777777" w:rsidR="000627A8" w:rsidRPr="00A07FA5" w:rsidRDefault="000627A8" w:rsidP="00D06DA1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szCs w:val="22"/>
                <w:cs/>
              </w:rPr>
            </w:pP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ន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ាយកដ្ឋានកិច្ចការទូទៅ</w:t>
            </w:r>
          </w:p>
        </w:tc>
      </w:tr>
      <w:tr w:rsidR="000627A8" w:rsidRPr="00A07FA5" w14:paraId="121B7DDF" w14:textId="77777777" w:rsidTr="00ED1ADE">
        <w:trPr>
          <w:trHeight w:val="1449"/>
        </w:trPr>
        <w:tc>
          <w:tcPr>
            <w:tcW w:w="2610" w:type="dxa"/>
            <w:vMerge w:val="restart"/>
            <w:shd w:val="clear" w:color="auto" w:fill="auto"/>
          </w:tcPr>
          <w:p w14:paraId="6138FCE2" w14:textId="77777777" w:rsidR="000627A8" w:rsidRPr="00854C4B" w:rsidRDefault="000627A8" w:rsidP="00ED1ADE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ការិយាល័យគណនេយ្យ និងហិរញ្ញវត្ថុ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24A4570" w14:textId="77777777" w:rsidR="000627A8" w:rsidRPr="00A07FA5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2A2812A9" w14:textId="77777777" w:rsidR="005977B3" w:rsidRPr="00696D36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4"/>
                <w:szCs w:val="22"/>
                <w:cs/>
              </w:rPr>
              <w:t>ទិន្នន័យ និងព័ត៌មានការអនុវត្តការប្រមូលចំណូល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ត្រីមាសទី៤ ឆ្នាំ២០២៣</w:t>
            </w:r>
          </w:p>
          <w:p w14:paraId="5E6096DD" w14:textId="77777777" w:rsidR="005977B3" w:rsidRPr="00696D36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16"/>
                <w:szCs w:val="22"/>
                <w:cs/>
              </w:rPr>
              <w:t>ទិន្នន័យ និងព័ត៌មានការអនុវត្តចំណាយ ត្រីមាសទី៤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ឆ្នាំ២០២៣</w:t>
            </w:r>
          </w:p>
          <w:p w14:paraId="544E1B5D" w14:textId="3A888257" w:rsidR="000627A8" w:rsidRPr="00A07FA5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right="-2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ទិន្នន័យ និងព័ត៌មានការបង់ភាគទាន ១០% ជូន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4"/>
                <w:szCs w:val="22"/>
                <w:cs/>
              </w:rPr>
              <w:t xml:space="preserve">អគ្គលេខាធិការដ្ឋាន </w:t>
            </w:r>
            <w:r w:rsidRPr="00696D3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4"/>
                <w:szCs w:val="22"/>
                <w:cs/>
              </w:rPr>
              <w:t xml:space="preserve">អ.ស.ហ. 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4"/>
                <w:szCs w:val="22"/>
                <w:cs/>
              </w:rPr>
              <w:t>ត្រីមាសទី៤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</w:t>
            </w: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  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ឆ្នាំ២០២៣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37C90D5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ថ្ងៃទី២៩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ខែកុម្ភៈ ឆ្នាំ២០២៤</w:t>
            </w:r>
          </w:p>
        </w:tc>
        <w:tc>
          <w:tcPr>
            <w:tcW w:w="1890" w:type="dxa"/>
            <w:vAlign w:val="center"/>
          </w:tcPr>
          <w:p w14:paraId="6CCD113F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ថ្ងៃទី២៩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ខែកុម្ភៈ ឆ្នាំ២០២៤</w:t>
            </w:r>
          </w:p>
        </w:tc>
      </w:tr>
      <w:tr w:rsidR="000627A8" w:rsidRPr="00A07FA5" w14:paraId="3CD148BF" w14:textId="77777777" w:rsidTr="00D06DA1">
        <w:trPr>
          <w:trHeight w:val="1446"/>
        </w:trPr>
        <w:tc>
          <w:tcPr>
            <w:tcW w:w="2610" w:type="dxa"/>
            <w:vMerge/>
            <w:shd w:val="clear" w:color="auto" w:fill="auto"/>
            <w:vAlign w:val="center"/>
          </w:tcPr>
          <w:p w14:paraId="43B8A1B6" w14:textId="77777777" w:rsidR="000627A8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4410" w:type="dxa"/>
            <w:shd w:val="clear" w:color="auto" w:fill="auto"/>
          </w:tcPr>
          <w:p w14:paraId="1D20AAD2" w14:textId="77777777" w:rsidR="000627A8" w:rsidRPr="00A07FA5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036906D6" w14:textId="77777777" w:rsidR="005977B3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ការអនុវត្តការប្រមូលចំណូលប្រចាំឆ្នាំ២០២៣</w:t>
            </w:r>
          </w:p>
          <w:p w14:paraId="6F37F3BD" w14:textId="77777777" w:rsidR="005977B3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ការអនុវត្តចំណាយ ប្រចាំឆ្នាំ២០២៣</w:t>
            </w:r>
          </w:p>
          <w:p w14:paraId="1E84A9E6" w14:textId="508E9C1C" w:rsidR="000627A8" w:rsidRPr="00EC02B7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ការបង់ភាគទាន ១០% ជូន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10"/>
                <w:szCs w:val="22"/>
                <w:cs/>
              </w:rPr>
              <w:t xml:space="preserve">អគ្គលេខាធិការដ្ឋាន </w:t>
            </w:r>
            <w:r w:rsidRPr="00696D3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10"/>
                <w:szCs w:val="22"/>
                <w:cs/>
              </w:rPr>
              <w:t xml:space="preserve">អ.ស.ហ. 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10"/>
                <w:szCs w:val="22"/>
                <w:cs/>
              </w:rPr>
              <w:t>ប្រចាំឆ្នាំឆ្នាំ២០២៣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276A8FB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ខែមីនា ឆ្នាំ២០២៤</w:t>
            </w:r>
          </w:p>
        </w:tc>
        <w:tc>
          <w:tcPr>
            <w:tcW w:w="1890" w:type="dxa"/>
            <w:vAlign w:val="center"/>
          </w:tcPr>
          <w:p w14:paraId="7D3D8982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ខែមីនា ឆ្នាំ២០២៤</w:t>
            </w:r>
          </w:p>
        </w:tc>
      </w:tr>
      <w:tr w:rsidR="000627A8" w:rsidRPr="00A07FA5" w14:paraId="08EC8C68" w14:textId="77777777" w:rsidTr="00D06DA1">
        <w:trPr>
          <w:trHeight w:val="1446"/>
        </w:trPr>
        <w:tc>
          <w:tcPr>
            <w:tcW w:w="2610" w:type="dxa"/>
            <w:vMerge/>
            <w:shd w:val="clear" w:color="auto" w:fill="auto"/>
            <w:vAlign w:val="center"/>
          </w:tcPr>
          <w:p w14:paraId="43E09F6D" w14:textId="77777777" w:rsidR="000627A8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4410" w:type="dxa"/>
            <w:shd w:val="clear" w:color="auto" w:fill="auto"/>
          </w:tcPr>
          <w:p w14:paraId="1B5102D9" w14:textId="77777777" w:rsidR="000627A8" w:rsidRPr="00A07FA5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27696672" w14:textId="77777777" w:rsidR="005977B3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ការអនុវត្តការប្រមូលចំណូល ត្រីមាសទី១ ឆ្នាំ២០២៤</w:t>
            </w:r>
          </w:p>
          <w:p w14:paraId="118BE342" w14:textId="77777777" w:rsidR="005977B3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16"/>
                <w:szCs w:val="22"/>
                <w:cs/>
              </w:rPr>
              <w:t>ទិន្នន័យ និងព័ត៌មានការអនុវត្តចំណាយ ត្រីមាសទី១</w:t>
            </w: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ឆ្នាំ២០២៤</w:t>
            </w:r>
          </w:p>
          <w:p w14:paraId="00C21433" w14:textId="3E9A0529" w:rsidR="000627A8" w:rsidRPr="00EC02B7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ការបង់ភាគទាន ១០% ជូន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22"/>
                <w:szCs w:val="22"/>
                <w:cs/>
              </w:rPr>
              <w:t xml:space="preserve">អគ្គលេខាធិការដ្ឋាន </w:t>
            </w:r>
            <w:r w:rsidRPr="00696D3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22"/>
                <w:szCs w:val="22"/>
                <w:cs/>
              </w:rPr>
              <w:t xml:space="preserve">អ.ស.ហ. 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22"/>
                <w:szCs w:val="22"/>
                <w:cs/>
              </w:rPr>
              <w:t>ត្រីមាសទី១ ឆ្នាំ២០២៤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08D8A06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ខែឧសភា ឆ្នាំ២០២៤</w:t>
            </w:r>
          </w:p>
        </w:tc>
        <w:tc>
          <w:tcPr>
            <w:tcW w:w="1890" w:type="dxa"/>
            <w:vAlign w:val="center"/>
          </w:tcPr>
          <w:p w14:paraId="40F4C313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ខែឧសភា ឆ្នាំ២០២៤</w:t>
            </w:r>
          </w:p>
        </w:tc>
      </w:tr>
      <w:tr w:rsidR="000627A8" w:rsidRPr="00A07FA5" w14:paraId="12E3AC2F" w14:textId="77777777" w:rsidTr="00D06DA1">
        <w:trPr>
          <w:trHeight w:val="1446"/>
        </w:trPr>
        <w:tc>
          <w:tcPr>
            <w:tcW w:w="2610" w:type="dxa"/>
            <w:vMerge/>
            <w:shd w:val="clear" w:color="auto" w:fill="auto"/>
            <w:vAlign w:val="center"/>
          </w:tcPr>
          <w:p w14:paraId="75D31B24" w14:textId="77777777" w:rsidR="000627A8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4410" w:type="dxa"/>
            <w:shd w:val="clear" w:color="auto" w:fill="auto"/>
          </w:tcPr>
          <w:p w14:paraId="3EC5181C" w14:textId="77777777" w:rsidR="000627A8" w:rsidRPr="00A07FA5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48D39E6C" w14:textId="77777777" w:rsidR="005977B3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ការអនុវត្តការប្រមូលចំណូល ត្រីមាសទី២ និងឆមាសទី១ ឆ្នាំ២០២៤</w:t>
            </w:r>
          </w:p>
          <w:p w14:paraId="79716674" w14:textId="77777777" w:rsidR="005977B3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20"/>
                <w:szCs w:val="22"/>
                <w:cs/>
              </w:rPr>
              <w:lastRenderedPageBreak/>
              <w:t>ទិន្នន័យ និងព័ត៌មានការអនុវត្តចំណាយ ត្រីមាសទី២</w:t>
            </w: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និងឆមាសទី១ ឆ្នាំ២០២៤</w:t>
            </w:r>
          </w:p>
          <w:p w14:paraId="2E681EA9" w14:textId="0E746C73" w:rsidR="000627A8" w:rsidRPr="00EC02B7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ការបង់ភាគទាន ១០% ជូនអគ្គលេខាធិការដ្ឋាន </w:t>
            </w:r>
            <w:r w:rsidRPr="00381EC7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8"/>
                <w:szCs w:val="22"/>
                <w:cs/>
              </w:rPr>
              <w:t xml:space="preserve">អ.ស.ហ. </w:t>
            </w:r>
            <w:r w:rsidRPr="00381EC7">
              <w:rPr>
                <w:rFonts w:ascii="Khmer MEF1" w:eastAsiaTheme="minorHAnsi" w:hAnsi="Khmer MEF1" w:cs="Khmer MEF1" w:hint="cs"/>
                <w:color w:val="000000" w:themeColor="text1"/>
                <w:spacing w:val="-8"/>
                <w:szCs w:val="22"/>
                <w:cs/>
              </w:rPr>
              <w:t>ត្រីមាសទី២ និងឆមាសទី១ ឆ្នាំ២០២៤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B6CF2F0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lastRenderedPageBreak/>
              <w:t>ថ្ងៃទី១ ដល់ ថ្ងៃទី៣១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ខែសីហា ឆ្នាំ២០២៤</w:t>
            </w:r>
          </w:p>
        </w:tc>
        <w:tc>
          <w:tcPr>
            <w:tcW w:w="1890" w:type="dxa"/>
            <w:vAlign w:val="center"/>
          </w:tcPr>
          <w:p w14:paraId="4DB0CE35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ខែសីហា ឆ្នាំ២០២៤</w:t>
            </w:r>
          </w:p>
        </w:tc>
      </w:tr>
      <w:tr w:rsidR="000627A8" w:rsidRPr="00A07FA5" w14:paraId="5E2F0E8A" w14:textId="77777777" w:rsidTr="00D06DA1">
        <w:trPr>
          <w:trHeight w:val="1446"/>
        </w:trPr>
        <w:tc>
          <w:tcPr>
            <w:tcW w:w="2610" w:type="dxa"/>
            <w:vMerge/>
            <w:shd w:val="clear" w:color="auto" w:fill="auto"/>
            <w:vAlign w:val="center"/>
          </w:tcPr>
          <w:p w14:paraId="43515440" w14:textId="77777777" w:rsidR="000627A8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4410" w:type="dxa"/>
            <w:shd w:val="clear" w:color="auto" w:fill="auto"/>
          </w:tcPr>
          <w:p w14:paraId="2219F88A" w14:textId="77777777" w:rsidR="000627A8" w:rsidRPr="00A07FA5" w:rsidRDefault="000627A8" w:rsidP="00D06DA1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7660BBB6" w14:textId="77777777" w:rsidR="005977B3" w:rsidRPr="00FC39EC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pacing w:val="-10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Pr="00381EC7">
              <w:rPr>
                <w:rFonts w:ascii="Khmer MEF1" w:eastAsiaTheme="minorHAnsi" w:hAnsi="Khmer MEF1" w:cs="Khmer MEF1" w:hint="cs"/>
                <w:color w:val="000000" w:themeColor="text1"/>
                <w:spacing w:val="-14"/>
                <w:szCs w:val="22"/>
                <w:cs/>
              </w:rPr>
              <w:t>ការអនុវត្តការប្រមូលចំណូល ត្រីមាសទី៣ និង៩ខែ</w:t>
            </w:r>
            <w:r w:rsidRPr="00FC39EC">
              <w:rPr>
                <w:rFonts w:ascii="Khmer MEF1" w:eastAsiaTheme="minorHAnsi" w:hAnsi="Khmer MEF1" w:cs="Khmer MEF1" w:hint="cs"/>
                <w:color w:val="000000" w:themeColor="text1"/>
                <w:spacing w:val="-10"/>
                <w:szCs w:val="22"/>
                <w:cs/>
              </w:rPr>
              <w:t xml:space="preserve"> ឆ្នាំ២០២៤</w:t>
            </w:r>
          </w:p>
          <w:p w14:paraId="780E2CC6" w14:textId="77777777" w:rsidR="005977B3" w:rsidRPr="00381EC7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pacing w:val="-18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Pr="00381EC7">
              <w:rPr>
                <w:rFonts w:ascii="Khmer MEF1" w:eastAsiaTheme="minorHAnsi" w:hAnsi="Khmer MEF1" w:cs="Khmer MEF1" w:hint="cs"/>
                <w:color w:val="000000" w:themeColor="text1"/>
                <w:spacing w:val="-18"/>
                <w:szCs w:val="22"/>
                <w:cs/>
              </w:rPr>
              <w:t>ការអនុវត្តចំណាយ ត្រីមាសទី៣ និង៩ខែ ឆ្នាំ២០២៤</w:t>
            </w:r>
          </w:p>
          <w:p w14:paraId="75D46660" w14:textId="52D8AB47" w:rsidR="000627A8" w:rsidRPr="00EC02B7" w:rsidRDefault="005977B3" w:rsidP="005977B3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ការបង់ភាគទាន ១០% ជូន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2"/>
                <w:szCs w:val="22"/>
                <w:cs/>
              </w:rPr>
              <w:t xml:space="preserve">អគ្គលេខាធិការដ្ឋាន </w:t>
            </w:r>
            <w:r w:rsidRPr="00696D3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2"/>
                <w:szCs w:val="22"/>
                <w:cs/>
              </w:rPr>
              <w:t>អ.ស.ហ.</w:t>
            </w: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2"/>
                <w:szCs w:val="22"/>
                <w:cs/>
              </w:rPr>
              <w:t>ត្រីមាសទី៣ និង</w:t>
            </w:r>
            <w:r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៩ខែ ឆ្នាំ២០២៤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0685A72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22"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ថ្ងៃទី៣០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ខែវិច្ឆិកា ឆ្នាំ២០២៤</w:t>
            </w:r>
          </w:p>
        </w:tc>
        <w:tc>
          <w:tcPr>
            <w:tcW w:w="1890" w:type="dxa"/>
            <w:vAlign w:val="center"/>
          </w:tcPr>
          <w:p w14:paraId="6E62C511" w14:textId="77777777" w:rsidR="000627A8" w:rsidRPr="00D36716" w:rsidRDefault="000627A8" w:rsidP="00D06DA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22"/>
                <w:szCs w:val="22"/>
                <w:cs/>
              </w:rPr>
            </w:pPr>
            <w:r w:rsidRPr="00D36716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ថ្ងៃទី៣០</w:t>
            </w:r>
            <w:r w:rsidRPr="00D36716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D36716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ខែវិច្ឆិកា ឆ្នាំ២០២៤</w:t>
            </w:r>
          </w:p>
        </w:tc>
      </w:tr>
    </w:tbl>
    <w:p w14:paraId="44AD1078" w14:textId="77777777" w:rsidR="000627A8" w:rsidRPr="00381EC7" w:rsidRDefault="000627A8" w:rsidP="00710B2E">
      <w:pPr>
        <w:spacing w:after="0" w:line="228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</w:p>
    <w:p w14:paraId="14120C4E" w14:textId="5DB7CF57" w:rsidR="00B5706E" w:rsidRPr="00710B2E" w:rsidRDefault="003A2508" w:rsidP="00710B2E">
      <w:pPr>
        <w:pStyle w:val="Heading2"/>
        <w:ind w:firstLine="360"/>
        <w:rPr>
          <w:rFonts w:ascii="Khmer MEF1" w:hAnsi="Khmer MEF1" w:cs="Khmer MEF1"/>
          <w:b/>
          <w:bCs/>
          <w:color w:val="auto"/>
          <w:sz w:val="16"/>
          <w:szCs w:val="24"/>
          <w:lang w:val="ca-ES"/>
        </w:rPr>
      </w:pPr>
      <w:bookmarkStart w:id="905" w:name="_Toc156812987"/>
      <w:r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៥</w:t>
      </w:r>
      <w:r w:rsidR="00710B2E" w:rsidRPr="00710B2E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.៣</w:t>
      </w:r>
      <w:r w:rsidR="00B5706E" w:rsidRPr="00710B2E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.របាយការណ៍ការពិនិត្យឡើងវិញ</w:t>
      </w:r>
      <w:bookmarkEnd w:id="905"/>
    </w:p>
    <w:p w14:paraId="4DCAE628" w14:textId="0A82EE37" w:rsidR="005977B3" w:rsidRDefault="005977B3" w:rsidP="005977B3">
      <w:pPr>
        <w:spacing w:after="0" w:line="228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ins w:id="906" w:author="Uon Rithy" w:date="2022-01-03T08:42:00Z">
        <w:r w:rsidRPr="00696D3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អង្គភាពសវនកម្មផ្ទៃក្នុងនៃ</w:t>
        </w:r>
      </w:ins>
      <w:ins w:id="907" w:author="DELL" w:date="2022-01-31T11:04:00Z">
        <w:r w:rsidRPr="00696D36">
          <w:rPr>
            <w:rFonts w:ascii="Khmer MEF1" w:hAnsi="Khmer MEF1" w:cs="Khmer MEF1"/>
            <w:spacing w:val="2"/>
            <w:sz w:val="24"/>
            <w:szCs w:val="24"/>
            <w:lang w:val="ca-ES"/>
          </w:rPr>
          <w:t xml:space="preserve"> </w:t>
        </w:r>
      </w:ins>
      <w:ins w:id="908" w:author="Uon Rithy" w:date="2022-01-03T08:42:00Z">
        <w:r w:rsidRPr="00696D3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909" w:author="TOSHIBA" w:date="2022-01-18T16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696D3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នឹងរៀបចំរបាយការណ៍</w:t>
        </w:r>
      </w:ins>
      <w:r w:rsidRPr="00696D36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ការពិនិត្យឡើងវិញ</w:t>
      </w:r>
      <w:ins w:id="910" w:author="Uon Rithy" w:date="2022-01-03T08:42:00Z">
        <w:r w:rsidRPr="00696D3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នៅ</w:t>
        </w:r>
      </w:ins>
      <w:r w:rsidRPr="00696D36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ធ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ក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 xml:space="preserve">. </w:t>
      </w:r>
      <w:ins w:id="911" w:author="Uon Rithy" w:date="2022-01-03T08:42:00Z">
        <w:r w:rsidRPr="00696D3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ហើយផ្ញើ</w:t>
        </w:r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របាយការណ៍</w:t>
        </w:r>
      </w:ins>
      <w:r w:rsidRPr="00696D36">
        <w:rPr>
          <w:rFonts w:ascii="Khmer MEF1" w:hAnsi="Khmer MEF1" w:cs="Khmer MEF1" w:hint="cs"/>
          <w:spacing w:val="-18"/>
          <w:sz w:val="24"/>
          <w:szCs w:val="24"/>
          <w:cs/>
          <w:lang w:val="ca-ES"/>
        </w:rPr>
        <w:t>ការពិនិត្យឡើងវិញ</w:t>
      </w:r>
      <w:ins w:id="912" w:author="Uon Rithy" w:date="2022-01-03T08:42:00Z"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ជូនទៅ</w:t>
        </w:r>
      </w:ins>
      <w:r w:rsidRPr="00696D36">
        <w:rPr>
          <w:rFonts w:ascii="Khmer MEF1" w:hAnsi="Khmer MEF1" w:cs="Khmer MEF1" w:hint="cs"/>
          <w:spacing w:val="-18"/>
          <w:sz w:val="24"/>
          <w:szCs w:val="24"/>
          <w:cs/>
          <w:lang w:val="ca-ES"/>
        </w:rPr>
        <w:t xml:space="preserve"> 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ធ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ក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 xml:space="preserve">. </w:t>
      </w:r>
      <w:ins w:id="913" w:author="Uon Rithy" w:date="2022-01-03T08:42:00Z"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ដើម្បីឱ្យ</w:t>
        </w:r>
      </w:ins>
      <w:r w:rsidRPr="00696D36">
        <w:rPr>
          <w:rFonts w:ascii="Khmer MEF1" w:hAnsi="Khmer MEF1" w:cs="Khmer MEF1" w:hint="cs"/>
          <w:spacing w:val="-18"/>
          <w:sz w:val="24"/>
          <w:szCs w:val="24"/>
          <w:cs/>
          <w:lang w:val="ca-ES"/>
        </w:rPr>
        <w:t xml:space="preserve"> 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ន.</w:t>
      </w:r>
      <w:r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ធ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.</w:t>
      </w:r>
      <w:r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ក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 xml:space="preserve">. </w:t>
      </w:r>
      <w:r w:rsidRPr="00696D36">
        <w:rPr>
          <w:rFonts w:ascii="Khmer MEF1" w:hAnsi="Khmer MEF1" w:cs="Khmer MEF1" w:hint="cs"/>
          <w:spacing w:val="-18"/>
          <w:sz w:val="24"/>
          <w:szCs w:val="24"/>
          <w:cs/>
        </w:rPr>
        <w:t>ពិនិត្យ និងផ្តល់យោបល់</w:t>
      </w:r>
      <w:ins w:id="914" w:author="Uon Rithy" w:date="2022-01-03T08:42:00Z"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ក្នុង</w:t>
        </w:r>
      </w:ins>
      <w:r w:rsidRPr="00696D36">
        <w:rPr>
          <w:rFonts w:ascii="Khmer MEF1" w:hAnsi="Khmer MEF1" w:cs="Khmer MEF1" w:hint="cs"/>
          <w:spacing w:val="-18"/>
          <w:sz w:val="24"/>
          <w:szCs w:val="24"/>
          <w:cs/>
          <w:lang w:val="ca-ES"/>
        </w:rPr>
        <w:t>រយៈ</w:t>
      </w:r>
      <w:ins w:id="915" w:author="Uon Rithy" w:date="2022-01-03T08:42:00Z"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ពេល</w:t>
        </w:r>
        <w:r w:rsidRPr="00696D36">
          <w:rPr>
            <w:rFonts w:ascii="Khmer MEF1" w:hAnsi="Khmer MEF1" w:cs="Khmer MEF1"/>
            <w:color w:val="FF0000"/>
            <w:spacing w:val="-18"/>
            <w:sz w:val="24"/>
            <w:szCs w:val="24"/>
            <w:cs/>
            <w:lang w:val="ca-ES"/>
            <w:rPrChange w:id="916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 xml:space="preserve"> </w:t>
        </w:r>
      </w:ins>
      <w:r w:rsidRPr="00696D36">
        <w:rPr>
          <w:rFonts w:ascii="Khmer MEF1" w:hAnsi="Khmer MEF1" w:cs="Khmer MEF1" w:hint="cs"/>
          <w:color w:val="000000" w:themeColor="text1"/>
          <w:spacing w:val="-18"/>
          <w:sz w:val="24"/>
          <w:szCs w:val="24"/>
          <w:cs/>
          <w:lang w:val="ca-ES"/>
        </w:rPr>
        <w:t>៧ (ប្រាំពីរ)</w:t>
      </w:r>
      <w:ins w:id="917" w:author="Uon Rithy" w:date="2022-01-03T08:42:00Z">
        <w:r w:rsidRPr="00696D36">
          <w:rPr>
            <w:rFonts w:ascii="Khmer MEF1" w:hAnsi="Khmer MEF1" w:cs="Khmer MEF1"/>
            <w:color w:val="000000" w:themeColor="text1"/>
            <w:spacing w:val="-18"/>
            <w:sz w:val="24"/>
            <w:szCs w:val="24"/>
            <w:cs/>
            <w:lang w:val="ca-ES"/>
            <w:rPrChange w:id="918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ថ្ងៃ</w:t>
        </w:r>
      </w:ins>
      <w:r w:rsidRPr="00381EC7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696D36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បន្ទាប់ពីទទួលបានសេចក្តីព្រាងរបាយការណ៍ </w:t>
      </w:r>
      <w:ins w:id="919" w:author="Uon Rithy" w:date="2022-01-03T08:42:00Z">
        <w:r w:rsidRPr="00696D36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920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យោង</w:t>
        </w:r>
      </w:ins>
      <w:r w:rsidRPr="00696D36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ចំនុចទី១២ នៃសេចក្តីណែនាំលេខ ០០២ អ.ស.ហ.ស.ណ.ន</w:t>
      </w:r>
      <w:r w:rsidRPr="00353629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ស្តីពីយន្តការ និងនីតិវិធីនៃការពិនិត្យឡើងវិញ ការអនុវត្ត</w:t>
      </w:r>
      <w:r w:rsidRPr="00353629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ការប្រមូលចំណូល ការអនុវត្តចំណាយ ការបង់ភាគទាន </w:t>
      </w:r>
      <w:r w:rsidRPr="00696D36">
        <w:rPr>
          <w:rFonts w:ascii="Khmer MEF1" w:hAnsi="Khmer MEF1" w:cs="Khmer MEF1" w:hint="cs"/>
          <w:spacing w:val="-16"/>
          <w:sz w:val="24"/>
          <w:szCs w:val="24"/>
          <w:cs/>
          <w:lang w:val="ca-ES"/>
        </w:rPr>
        <w:t>និងការប្រើប្រាស់ភាគទានប្រចាំត្រីមាស និងប្រចាំឆ្នាំរបស់អង្គភាពក្រោមឱវាទអាជ្ញាធរសេវាហិរញ្ញវត្ថុមិនមែនធនាគារ។​​</w:t>
      </w:r>
    </w:p>
    <w:p w14:paraId="7BEC65EB" w14:textId="08B5542E" w:rsidR="005977B3" w:rsidRDefault="005977B3" w:rsidP="005977B3">
      <w:pPr>
        <w:spacing w:after="0" w:line="228" w:lineRule="auto"/>
        <w:ind w:right="576" w:firstLine="720"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ins w:id="921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ប្រធានអង្គភាពសវនកម្ម</w:t>
        </w:r>
      </w:ins>
      <w:ins w:id="922" w:author="Uon Rithy" w:date="2022-01-03T08:43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ផ្ទៃក្នុងនៃ </w:t>
        </w:r>
        <w:r w:rsidRPr="00590F23">
          <w:rPr>
            <w:rFonts w:ascii="Khmer MEF1" w:hAnsi="Khmer MEF1" w:cs="Khmer MEF1"/>
            <w:b/>
            <w:bCs/>
            <w:spacing w:val="-16"/>
            <w:sz w:val="24"/>
            <w:szCs w:val="24"/>
            <w:cs/>
            <w:lang w:val="ca-ES"/>
            <w:rPrChange w:id="923" w:author="DELL" w:date="2022-01-31T11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924" w:author="DELL" w:date="2022-01-31T11:05:00Z">
        <w:r w:rsidRPr="00590F23">
          <w:rPr>
            <w:rFonts w:ascii="Khmer MEF1" w:hAnsi="Khmer MEF1" w:cs="Khmer MEF1" w:hint="cs"/>
            <w:b/>
            <w:bCs/>
            <w:spacing w:val="-16"/>
            <w:sz w:val="24"/>
            <w:szCs w:val="24"/>
            <w:cs/>
            <w:lang w:val="ca-ES"/>
          </w:rPr>
          <w:t xml:space="preserve"> </w:t>
        </w:r>
      </w:ins>
      <w:ins w:id="925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នឹងពិចារណាលើយោបល់ទាំងនោះមុនពេលរៀបចំរបាយការណ៍</w:t>
        </w:r>
        <w:r w:rsidRPr="005977B3">
          <w:rPr>
            <w:rFonts w:ascii="Khmer MEF1" w:hAnsi="Khmer MEF1" w:cs="Khmer MEF1"/>
            <w:sz w:val="24"/>
            <w:szCs w:val="24"/>
            <w:cs/>
            <w:lang w:val="ca-ES"/>
          </w:rPr>
          <w:t>ចុងក្រោយ</w:t>
        </w:r>
      </w:ins>
      <w:r w:rsidRPr="005977B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926" w:author="Uon Rithy" w:date="2022-01-03T08:42:00Z">
        <w:r w:rsidRPr="005977B3">
          <w:rPr>
            <w:rFonts w:ascii="Khmer MEF1" w:hAnsi="Khmer MEF1" w:cs="Khmer MEF1"/>
            <w:sz w:val="24"/>
            <w:szCs w:val="24"/>
            <w:cs/>
            <w:lang w:val="ca-ES"/>
          </w:rPr>
          <w:t>ផ្ទុយទៅវិញបើ</w:t>
        </w:r>
      </w:ins>
      <w:r w:rsidRPr="005977B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5977B3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ន.ធ.ក. </w:t>
      </w:r>
      <w:ins w:id="927" w:author="Uon Rithy" w:date="2022-01-03T08:42:00Z">
        <w:r w:rsidRPr="005977B3">
          <w:rPr>
            <w:rFonts w:ascii="Khmer MEF1" w:hAnsi="Khmer MEF1" w:cs="Khmer MEF1"/>
            <w:sz w:val="24"/>
            <w:szCs w:val="24"/>
            <w:cs/>
            <w:lang w:val="ca-ES"/>
          </w:rPr>
          <w:t>មិនបានធ្វើការឆ្លើយតបតាមកាលកំណត់ខាងលើ</w:t>
        </w:r>
      </w:ins>
      <w:r w:rsidRPr="005977B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928" w:author="Uon Rithy" w:date="2022-01-03T08:42:00Z">
        <w:r w:rsidRPr="005977B3">
          <w:rPr>
            <w:rFonts w:ascii="Khmer MEF1" w:hAnsi="Khmer MEF1" w:cs="Khmer MEF1"/>
            <w:sz w:val="24"/>
            <w:szCs w:val="24"/>
            <w:cs/>
            <w:lang w:val="ca-ES"/>
          </w:rPr>
          <w:t>របាយការណ៍នេះ</w:t>
        </w:r>
        <w:del w:id="929" w:author="DELL" w:date="2022-01-31T11:06:00Z">
          <w:r w:rsidRPr="005977B3" w:rsidDel="00026FB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r w:rsidRPr="005977B3">
          <w:rPr>
            <w:rFonts w:ascii="Khmer MEF1" w:hAnsi="Khmer MEF1" w:cs="Khmer MEF1"/>
            <w:sz w:val="24"/>
            <w:szCs w:val="24"/>
            <w:cs/>
            <w:lang w:val="ca-ES"/>
          </w:rPr>
          <w:t>ត្រូវចាត់</w:t>
        </w:r>
        <w:r w:rsidRPr="00C339C3">
          <w:rPr>
            <w:rFonts w:ascii="Khmer MEF1" w:hAnsi="Khmer MEF1" w:cs="Khmer MEF1"/>
            <w:sz w:val="24"/>
            <w:szCs w:val="24"/>
            <w:cs/>
            <w:lang w:val="ca-ES"/>
          </w:rPr>
          <w:t>ទុកជាផ្លូវការ។</w:t>
        </w:r>
      </w:ins>
    </w:p>
    <w:p w14:paraId="10752455" w14:textId="3D913DF8" w:rsidR="00063DD1" w:rsidRPr="00063DD1" w:rsidRDefault="003A2508">
      <w:pPr>
        <w:pStyle w:val="Heading1"/>
        <w:spacing w:before="0" w:line="240" w:lineRule="auto"/>
        <w:rPr>
          <w:ins w:id="930" w:author="Samnang" w:date="2022-01-10T10:08:00Z"/>
          <w:rFonts w:ascii="Khmer MEF1" w:hAnsi="Khmer MEF1" w:cs="Khmer MEF1"/>
          <w:b/>
          <w:bCs/>
          <w:strike/>
          <w:sz w:val="24"/>
          <w:szCs w:val="24"/>
          <w:lang w:val="ca-ES"/>
          <w:rPrChange w:id="931" w:author="Uon Rithy" w:date="2022-01-20T15:48:00Z">
            <w:rPr>
              <w:ins w:id="932" w:author="Samnang" w:date="2022-01-10T10:0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933" w:author="DELL" w:date="2022-02-02T10:43:00Z">
          <w:pPr/>
        </w:pPrChange>
      </w:pPr>
      <w:bookmarkStart w:id="934" w:name="_Toc156812988"/>
      <w:r w:rsidRPr="00063DD1">
        <w:rPr>
          <w:rFonts w:ascii="Khmer MEF2" w:hAnsi="Khmer MEF2" w:cs="Khmer MEF2"/>
          <w:color w:val="auto"/>
          <w:sz w:val="24"/>
          <w:szCs w:val="24"/>
          <w:cs/>
          <w:lang w:val="ca-ES"/>
        </w:rPr>
        <w:t>៦</w:t>
      </w:r>
      <w:del w:id="935" w:author="Sengheak Un" w:date="2022-01-04T13:43:00Z">
        <w:r w:rsidR="00B5706E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936" w:author="Uon Rithy" w:date="2022-01-20T15:50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១</w:delText>
        </w:r>
      </w:del>
      <w:ins w:id="937" w:author="Sengheak Un" w:date="2022-01-03T14:20:00Z">
        <w:del w:id="938" w:author="Uon Rithy" w:date="2022-01-20T15:48:00Z">
          <w:r w:rsidR="00063DD1" w:rsidRPr="00063DD1">
            <w:rPr>
              <w:rFonts w:ascii="Khmer MEF2" w:hAnsi="Khmer MEF2" w:cs="Khmer MEF2"/>
              <w:color w:val="auto"/>
              <w:sz w:val="24"/>
              <w:szCs w:val="24"/>
              <w:cs/>
              <w:lang w:val="ca-ES"/>
              <w:rPrChange w:id="939" w:author="Uon Rithy" w:date="2022-01-20T15:4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  <w:r w:rsidR="00063DD1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940" w:author="Uon Rithy" w:date="2022-01-20T15:4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.វិសាលភាព</w:t>
        </w:r>
      </w:ins>
      <w:ins w:id="941" w:author="DELL" w:date="2022-01-31T11:13:00Z">
        <w:r w:rsidR="00063DD1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</w:rPr>
          <w:t xml:space="preserve"> </w:t>
        </w:r>
      </w:ins>
      <w:ins w:id="942" w:author="Im Sophal" w:date="2022-01-20T14:29:00Z">
        <w:r w:rsidR="00063DD1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943" w:author="Uon Rithy" w:date="2022-01-20T15:4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និង</w:t>
        </w:r>
      </w:ins>
      <w:ins w:id="944" w:author="Im Sophal" w:date="2022-01-20T14:28:00Z">
        <w:r w:rsidR="00063DD1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945" w:author="Uon Rithy" w:date="2022-01-20T15:4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ដែនកំណត់សវនកម្ម</w:t>
        </w:r>
      </w:ins>
      <w:bookmarkEnd w:id="934"/>
      <w:ins w:id="946" w:author="TOSHIBA" w:date="2022-01-18T15:39:00Z">
        <w:del w:id="947" w:author="Im Sophal" w:date="2022-01-20T14:28:00Z">
          <w:r w:rsidR="00063DD1" w:rsidRPr="00063DD1">
            <w:rPr>
              <w:rFonts w:ascii="Khmer MEF1" w:eastAsia="Calibri" w:hAnsi="Khmer MEF1" w:cs="Khmer MEF1"/>
              <w:b/>
              <w:bCs/>
              <w:strike/>
              <w:color w:val="auto"/>
              <w:sz w:val="24"/>
              <w:szCs w:val="24"/>
              <w:cs/>
              <w:lang w:val="ca-ES"/>
              <w:rPrChange w:id="948" w:author="Uon Rithy" w:date="2022-01-20T15:48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(ធ្វើតារាងបងផលជាអ្នករៀបចំ)</w:delText>
          </w:r>
        </w:del>
      </w:ins>
      <w:ins w:id="949" w:author="Samnang" w:date="2022-01-10T11:12:00Z">
        <w:del w:id="950" w:author="TOSHIBA" w:date="2022-01-18T15:36:00Z">
          <w:r w:rsidR="00063DD1" w:rsidRPr="00063DD1">
            <w:rPr>
              <w:rFonts w:ascii="Khmer MEF1" w:eastAsia="Calibri" w:hAnsi="Khmer MEF1" w:cs="Khmer MEF1"/>
              <w:b/>
              <w:bCs/>
              <w:strike/>
              <w:color w:val="auto"/>
              <w:sz w:val="24"/>
              <w:szCs w:val="24"/>
              <w:cs/>
              <w:lang w:val="ca-ES"/>
            </w:rPr>
            <w:delText xml:space="preserve"> (បញ្ចូលផ្នែកទី ១) </w:delText>
          </w:r>
        </w:del>
      </w:ins>
    </w:p>
    <w:p w14:paraId="78FF7AC3" w14:textId="77777777" w:rsidR="00063DD1" w:rsidRPr="00A07FA5" w:rsidDel="0090460A" w:rsidRDefault="00063DD1">
      <w:pPr>
        <w:spacing w:after="0" w:line="240" w:lineRule="auto"/>
        <w:rPr>
          <w:del w:id="951" w:author="TOSHIBA" w:date="2022-01-18T15:39:00Z"/>
          <w:rFonts w:ascii="Khmer MEF1" w:hAnsi="Khmer MEF1" w:cs="Khmer MEF1"/>
          <w:b/>
          <w:bCs/>
          <w:strike/>
          <w:sz w:val="24"/>
          <w:szCs w:val="24"/>
          <w:lang w:val="ca-ES"/>
          <w:rPrChange w:id="952" w:author="Samnang" w:date="2022-01-10T11:12:00Z">
            <w:rPr>
              <w:del w:id="953" w:author="TOSHIBA" w:date="2022-01-18T15:39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954" w:author="DELL" w:date="2022-02-02T10:43:00Z">
          <w:pPr/>
        </w:pPrChange>
      </w:pPr>
      <w:ins w:id="955" w:author="Samnang" w:date="2022-01-10T10:07:00Z">
        <w:del w:id="956" w:author="TOSHIBA" w:date="2022-01-18T15:39:00Z">
          <w:r w:rsidRPr="00A07FA5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957" w:author="Samnang" w:date="2022-01-10T11:1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(គួរកុំទាន់ដាក់បញ្ចូល ព្រោះមិនទាន់ដល់ពេលវេលាសក្ដិសម​​ </w:delText>
          </w:r>
        </w:del>
      </w:ins>
      <w:ins w:id="958" w:author="Samnang" w:date="2022-01-10T10:08:00Z">
        <w:del w:id="959" w:author="TOSHIBA" w:date="2022-01-18T15:39:00Z">
          <w:r w:rsidRPr="00A07FA5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960" w:author="Samnang" w:date="2022-01-10T11:1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គួរកំណត់ពេលចុះសវនកម្ម ទើបកំណត់ពីវិសាលភាព) </w:delText>
          </w:r>
        </w:del>
      </w:ins>
      <w:del w:id="961" w:author="TOSHIBA" w:date="2022-01-18T15:39:00Z"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62" w:author="Samnang" w:date="2022-01-10T11:12:00Z">
              <w:rPr>
                <w:rFonts w:hint="cs"/>
                <w:cs/>
                <w:lang w:val="ca-ES"/>
              </w:rPr>
            </w:rPrChange>
          </w:rPr>
          <w:delText>ការប្រើប្រាស់ថវិកាដែលបណ្តាក្រុង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63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64" w:author="Samnang" w:date="2022-01-10T11:12:00Z">
              <w:rPr>
                <w:rFonts w:hint="cs"/>
                <w:cs/>
                <w:lang w:val="ca-ES"/>
              </w:rPr>
            </w:rPrChange>
          </w:rPr>
          <w:delText>ស្រុក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65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66" w:author="Samnang" w:date="2022-01-10T11:12:00Z">
              <w:rPr>
                <w:rFonts w:hint="cs"/>
                <w:cs/>
                <w:lang w:val="ca-ES"/>
              </w:rPr>
            </w:rPrChange>
          </w:rPr>
          <w:delText>ដែលទទួលបានមូលនិធិពីរាជរដ្ឋាភិបាលពីការចូលរួម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67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68" w:author="Samnang" w:date="2022-01-10T11:12:00Z">
              <w:rPr>
                <w:rFonts w:hint="cs"/>
                <w:cs/>
                <w:lang w:val="ca-ES"/>
              </w:rPr>
            </w:rPrChange>
          </w:rPr>
          <w:delText>ចំណែករបស់ប្រជាពលរដ្ឋ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69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0" w:author="Samnang" w:date="2022-01-10T11:12:00Z">
              <w:rPr>
                <w:rFonts w:hint="cs"/>
                <w:cs/>
                <w:lang w:val="ca-ES"/>
              </w:rPr>
            </w:rPrChange>
          </w:rPr>
          <w:delText>សប្បុរសជន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71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2" w:author="Samnang" w:date="2022-01-10T11:12:00Z">
              <w:rPr>
                <w:rFonts w:hint="cs"/>
                <w:cs/>
                <w:lang w:val="ca-ES"/>
              </w:rPr>
            </w:rPrChange>
          </w:rPr>
          <w:delText>ដៃគូអភិវឌ្ឍន៍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73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4" w:author="Samnang" w:date="2022-01-10T11:12:00Z">
              <w:rPr>
                <w:rFonts w:hint="cs"/>
                <w:cs/>
                <w:lang w:val="ca-ES"/>
              </w:rPr>
            </w:rPrChange>
          </w:rPr>
          <w:delText>និងចំណូលផ្សេងៗទៀត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75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6" w:author="Samnang" w:date="2022-01-10T11:12:00Z">
              <w:rPr>
                <w:rFonts w:hint="cs"/>
                <w:cs/>
                <w:lang w:val="ca-ES"/>
              </w:rPr>
            </w:rPrChange>
          </w:rPr>
          <w:delText>ដែលក្រុង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77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8" w:author="Samnang" w:date="2022-01-10T11:12:00Z">
              <w:rPr>
                <w:rFonts w:hint="cs"/>
                <w:cs/>
                <w:lang w:val="ca-ES"/>
              </w:rPr>
            </w:rPrChange>
          </w:rPr>
          <w:delText>ស្រុក</w:delText>
        </w:r>
      </w:del>
    </w:p>
    <w:p w14:paraId="7C157948" w14:textId="77777777" w:rsidR="00063DD1" w:rsidRPr="00A07FA5" w:rsidDel="0090460A" w:rsidRDefault="00063DD1">
      <w:pPr>
        <w:spacing w:after="0" w:line="240" w:lineRule="auto"/>
        <w:rPr>
          <w:del w:id="979" w:author="TOSHIBA" w:date="2022-01-18T15:39:00Z"/>
          <w:strike/>
          <w:lang w:val="ca-ES"/>
          <w:rPrChange w:id="980" w:author="Samnang" w:date="2022-01-10T11:12:00Z">
            <w:rPr>
              <w:del w:id="981" w:author="TOSHIBA" w:date="2022-01-18T15:39:00Z"/>
              <w:lang w:val="ca-ES"/>
            </w:rPr>
          </w:rPrChange>
        </w:rPr>
        <w:pPrChange w:id="982" w:author="DELL" w:date="2022-02-02T10:43:00Z">
          <w:pPr/>
        </w:pPrChange>
      </w:pPr>
      <w:del w:id="983" w:author="TOSHIBA" w:date="2022-01-18T15:39:00Z">
        <w:r w:rsidRPr="00A07FA5">
          <w:rPr>
            <w:rFonts w:hint="cs"/>
            <w:strike/>
            <w:cs/>
            <w:lang w:val="ca-ES"/>
            <w:rPrChange w:id="984" w:author="Samnang" w:date="2022-01-10T11:12:00Z">
              <w:rPr>
                <w:rFonts w:hint="cs"/>
                <w:cs/>
                <w:lang w:val="ca-ES"/>
              </w:rPr>
            </w:rPrChange>
          </w:rPr>
          <w:delText>ប្រមូលចំណូលក្នុងមូលដ្ឋានរបស់ខ្លួន។</w:delText>
        </w:r>
      </w:del>
    </w:p>
    <w:p w14:paraId="5EDAB577" w14:textId="77777777" w:rsidR="00063DD1" w:rsidRPr="00A07FA5" w:rsidDel="0090460A" w:rsidRDefault="00063DD1">
      <w:pPr>
        <w:spacing w:after="0" w:line="240" w:lineRule="auto"/>
        <w:rPr>
          <w:ins w:id="985" w:author="Sengheak Un" w:date="2022-01-03T14:52:00Z"/>
          <w:del w:id="986" w:author="TOSHIBA" w:date="2022-01-18T15:39:00Z"/>
          <w:strike/>
          <w:lang w:val="ca-ES"/>
          <w:rPrChange w:id="987" w:author="Samnang" w:date="2022-01-10T11:12:00Z">
            <w:rPr>
              <w:ins w:id="988" w:author="Sengheak Un" w:date="2022-01-03T14:52:00Z"/>
              <w:del w:id="989" w:author="TOSHIBA" w:date="2022-01-18T15:39:00Z"/>
              <w:lang w:val="ca-ES"/>
            </w:rPr>
          </w:rPrChange>
        </w:rPr>
        <w:pPrChange w:id="990" w:author="DELL" w:date="2022-02-02T10:43:00Z">
          <w:pPr/>
        </w:pPrChange>
      </w:pPr>
    </w:p>
    <w:p w14:paraId="07708F3E" w14:textId="77777777" w:rsidR="00063DD1" w:rsidRPr="00A07FA5" w:rsidDel="0090460A" w:rsidRDefault="00063DD1">
      <w:pPr>
        <w:spacing w:after="0" w:line="240" w:lineRule="auto"/>
        <w:ind w:firstLine="720"/>
        <w:jc w:val="both"/>
        <w:rPr>
          <w:ins w:id="991" w:author="Sengheak Un" w:date="2022-01-03T14:52:00Z"/>
          <w:del w:id="992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993" w:author="Spire4738Z" w:date="2022-01-29T09:56:00Z">
            <w:rPr>
              <w:ins w:id="994" w:author="Sengheak Un" w:date="2022-01-03T14:52:00Z"/>
              <w:del w:id="995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996" w:author="DELL" w:date="2022-02-02T10:43:00Z">
          <w:pPr>
            <w:spacing w:after="0" w:line="223" w:lineRule="auto"/>
            <w:ind w:firstLine="720"/>
            <w:jc w:val="both"/>
          </w:pPr>
        </w:pPrChange>
      </w:pPr>
      <w:ins w:id="997" w:author="Sengheak Un" w:date="2022-01-03T14:52:00Z">
        <w:del w:id="998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999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វិសាលភាពសវនកម្ម គឺសំដៅទៅលើចំណុចមួយចំនួនមានដូចខាងក្រោម៖</w:delText>
          </w:r>
        </w:del>
      </w:ins>
    </w:p>
    <w:p w14:paraId="0433FE6A" w14:textId="77777777" w:rsidR="00063DD1" w:rsidRPr="00A07FA5" w:rsidDel="0090460A" w:rsidRDefault="00063DD1">
      <w:pPr>
        <w:numPr>
          <w:ilvl w:val="0"/>
          <w:numId w:val="1"/>
        </w:numPr>
        <w:spacing w:after="0" w:line="240" w:lineRule="auto"/>
        <w:contextualSpacing/>
        <w:jc w:val="both"/>
        <w:rPr>
          <w:ins w:id="1000" w:author="Sengheak Un" w:date="2022-01-03T14:52:00Z"/>
          <w:del w:id="1001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02" w:author="Spire4738Z" w:date="2022-01-29T09:56:00Z">
            <w:rPr>
              <w:ins w:id="1003" w:author="Sengheak Un" w:date="2022-01-03T14:52:00Z"/>
              <w:del w:id="1004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05" w:author="DELL" w:date="2022-02-02T10:43:00Z">
          <w:pPr>
            <w:numPr>
              <w:numId w:val="20"/>
            </w:numPr>
            <w:spacing w:after="0" w:line="223" w:lineRule="auto"/>
            <w:ind w:left="1080" w:hanging="360"/>
            <w:contextualSpacing/>
            <w:jc w:val="both"/>
          </w:pPr>
        </w:pPrChange>
      </w:pPr>
      <w:ins w:id="1006" w:author="Sengheak Un" w:date="2022-01-03T14:52:00Z">
        <w:del w:id="1007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08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ជ្រើសរើសប្រធានបទសវនកម្មជាក់លាក់ និងកំណត់លក្ខណៈវិនិច្ឆ័យ</w:delText>
          </w:r>
        </w:del>
      </w:ins>
    </w:p>
    <w:p w14:paraId="59B3E785" w14:textId="77777777" w:rsidR="00063DD1" w:rsidRPr="00A07FA5" w:rsidDel="0090460A" w:rsidRDefault="00063DD1">
      <w:pPr>
        <w:numPr>
          <w:ilvl w:val="0"/>
          <w:numId w:val="1"/>
        </w:numPr>
        <w:spacing w:after="0" w:line="240" w:lineRule="auto"/>
        <w:contextualSpacing/>
        <w:jc w:val="both"/>
        <w:rPr>
          <w:ins w:id="1009" w:author="Sengheak Un" w:date="2022-01-03T14:52:00Z"/>
          <w:del w:id="1010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11" w:author="Spire4738Z" w:date="2022-01-29T09:56:00Z">
            <w:rPr>
              <w:ins w:id="1012" w:author="Sengheak Un" w:date="2022-01-03T14:52:00Z"/>
              <w:del w:id="1013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14" w:author="DELL" w:date="2022-02-02T10:43:00Z">
          <w:pPr>
            <w:numPr>
              <w:numId w:val="20"/>
            </w:numPr>
            <w:spacing w:after="0" w:line="223" w:lineRule="auto"/>
            <w:ind w:left="1080" w:hanging="360"/>
            <w:contextualSpacing/>
            <w:jc w:val="both"/>
          </w:pPr>
        </w:pPrChange>
      </w:pPr>
      <w:ins w:id="1015" w:author="Sengheak Un" w:date="2022-01-03T14:52:00Z">
        <w:del w:id="1016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17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សវនករទទួលខុសត្រូវធ្វើសវនកម្ម</w:delText>
          </w:r>
        </w:del>
      </w:ins>
    </w:p>
    <w:p w14:paraId="65C5D04D" w14:textId="77777777" w:rsidR="00063DD1" w:rsidRPr="00A07FA5" w:rsidDel="0090460A" w:rsidRDefault="00063DD1">
      <w:pPr>
        <w:numPr>
          <w:ilvl w:val="0"/>
          <w:numId w:val="1"/>
        </w:numPr>
        <w:spacing w:after="0" w:line="240" w:lineRule="auto"/>
        <w:contextualSpacing/>
        <w:jc w:val="both"/>
        <w:rPr>
          <w:ins w:id="1018" w:author="Sengheak Un" w:date="2022-01-03T14:52:00Z"/>
          <w:del w:id="1019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20" w:author="Spire4738Z" w:date="2022-01-29T09:56:00Z">
            <w:rPr>
              <w:ins w:id="1021" w:author="Sengheak Un" w:date="2022-01-03T14:52:00Z"/>
              <w:del w:id="1022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23" w:author="DELL" w:date="2022-02-02T10:43:00Z">
          <w:pPr>
            <w:numPr>
              <w:numId w:val="20"/>
            </w:numPr>
            <w:spacing w:after="0" w:line="223" w:lineRule="auto"/>
            <w:ind w:left="1080" w:hanging="360"/>
            <w:contextualSpacing/>
            <w:jc w:val="both"/>
          </w:pPr>
        </w:pPrChange>
      </w:pPr>
      <w:ins w:id="1024" w:author="Sengheak Un" w:date="2022-01-03T14:52:00Z">
        <w:del w:id="1025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26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ទីតាំង និងផ្នែកណាខ្លះដែលត្រូវចុះធ្វើសវនកម្ម</w:delText>
          </w:r>
        </w:del>
      </w:ins>
    </w:p>
    <w:p w14:paraId="70D504E5" w14:textId="77777777" w:rsidR="00063DD1" w:rsidRPr="00A07FA5" w:rsidDel="0090460A" w:rsidRDefault="00063DD1">
      <w:pPr>
        <w:numPr>
          <w:ilvl w:val="0"/>
          <w:numId w:val="1"/>
        </w:numPr>
        <w:spacing w:after="0" w:line="240" w:lineRule="auto"/>
        <w:contextualSpacing/>
        <w:jc w:val="both"/>
        <w:rPr>
          <w:ins w:id="1027" w:author="Sengheak Un" w:date="2022-01-03T15:06:00Z"/>
          <w:del w:id="1028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29" w:author="Spire4738Z" w:date="2022-01-29T09:56:00Z">
            <w:rPr>
              <w:ins w:id="1030" w:author="Sengheak Un" w:date="2022-01-03T15:06:00Z"/>
              <w:del w:id="1031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32" w:author="DELL" w:date="2022-02-02T10:43:00Z">
          <w:pPr>
            <w:numPr>
              <w:numId w:val="20"/>
            </w:numPr>
            <w:spacing w:after="0" w:line="223" w:lineRule="auto"/>
            <w:ind w:left="1080" w:hanging="360"/>
            <w:contextualSpacing/>
            <w:jc w:val="both"/>
          </w:pPr>
        </w:pPrChange>
      </w:pPr>
      <w:ins w:id="1033" w:author="Sengheak Un" w:date="2022-01-03T14:52:00Z">
        <w:del w:id="1034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35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ពេលវេលាដែលត្រូវធ្វើសវនកម្ម។</w:delText>
          </w:r>
        </w:del>
      </w:ins>
    </w:p>
    <w:p w14:paraId="3729A6C0" w14:textId="77777777" w:rsidR="00063DD1" w:rsidRPr="00A07FA5" w:rsidRDefault="00063DD1">
      <w:pPr>
        <w:spacing w:after="0" w:line="240" w:lineRule="auto"/>
        <w:ind w:firstLine="720"/>
        <w:contextualSpacing/>
        <w:jc w:val="both"/>
        <w:rPr>
          <w:ins w:id="1036" w:author="Sengheak Un" w:date="2022-01-03T15:11:00Z"/>
          <w:del w:id="1037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38" w:author="Spire4738Z" w:date="2022-01-29T09:56:00Z">
            <w:rPr>
              <w:ins w:id="1039" w:author="Sengheak Un" w:date="2022-01-03T15:11:00Z"/>
              <w:del w:id="1040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41" w:author="DELL" w:date="2022-02-02T10:43:00Z">
          <w:pPr>
            <w:spacing w:after="0" w:line="223" w:lineRule="auto"/>
            <w:contextualSpacing/>
            <w:jc w:val="both"/>
          </w:pPr>
        </w:pPrChange>
      </w:pPr>
      <w:ins w:id="1042" w:author="Sengheak Un" w:date="2022-01-03T15:07:00Z">
        <w:del w:id="1043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44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វិសាលភាពនៃ</w:delText>
          </w:r>
        </w:del>
      </w:ins>
      <w:ins w:id="1045" w:author="Sengheak Un" w:date="2022-01-03T15:06:00Z">
        <w:del w:id="1046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47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1048" w:author="Sengheak Un" w:date="2022-01-03T15:08:00Z">
        <w:del w:id="1049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50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ធ្វើសវនកម្ម</w:delText>
          </w:r>
        </w:del>
      </w:ins>
      <w:ins w:id="1051" w:author="Sengheak Un" w:date="2022-01-03T15:11:00Z">
        <w:del w:id="1052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53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រួមមានដូចខាងក្រោម៖</w:delText>
          </w:r>
        </w:del>
      </w:ins>
    </w:p>
    <w:p w14:paraId="53EEDA68" w14:textId="77777777" w:rsidR="00063DD1" w:rsidRPr="00A07FA5" w:rsidDel="0090460A" w:rsidRDefault="00063D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ns w:id="1054" w:author="Sengheak Un" w:date="2022-01-03T15:12:00Z"/>
          <w:del w:id="1055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56" w:author="Spire4738Z" w:date="2022-01-29T09:56:00Z">
            <w:rPr>
              <w:ins w:id="1057" w:author="Sengheak Un" w:date="2022-01-03T15:12:00Z"/>
              <w:del w:id="1058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59" w:author="DELL" w:date="2022-02-02T10:43:00Z">
          <w:pPr>
            <w:pStyle w:val="ListParagraph"/>
            <w:numPr>
              <w:numId w:val="22"/>
            </w:numPr>
            <w:spacing w:line="223" w:lineRule="auto"/>
            <w:ind w:left="1440" w:hanging="360"/>
            <w:jc w:val="both"/>
          </w:pPr>
        </w:pPrChange>
      </w:pPr>
      <w:ins w:id="1060" w:author="Sengheak Un" w:date="2022-01-03T15:08:00Z">
        <w:del w:id="1061" w:author="TOSHIBA" w:date="2022-01-18T15:39:00Z">
          <w:r w:rsidRPr="00A07FA5">
            <w:rPr>
              <w:rFonts w:ascii="Khmer MEF1" w:hAnsi="Khmer MEF1" w:cs="Khmer MEF1" w:hint="cs"/>
              <w:strike/>
              <w:sz w:val="24"/>
              <w:szCs w:val="24"/>
              <w:cs/>
              <w:rPrChange w:id="1062" w:author="Samnang" w:date="2022-01-10T11:12:00Z">
                <w:rPr>
                  <w:rFonts w:hint="cs"/>
                  <w:cs/>
                </w:rPr>
              </w:rPrChange>
            </w:rPr>
            <w:delText>ការ</w:delText>
          </w:r>
        </w:del>
      </w:ins>
      <w:ins w:id="1063" w:author="Sengheak Un" w:date="2022-01-03T15:06:00Z">
        <w:del w:id="1064" w:author="TOSHIBA" w:date="2022-01-18T15:39:00Z">
          <w:r w:rsidRPr="00A07FA5">
            <w:rPr>
              <w:rFonts w:ascii="Khmer MEF1" w:hAnsi="Khmer MEF1" w:cs="Khmer MEF1" w:hint="cs"/>
              <w:strike/>
              <w:sz w:val="24"/>
              <w:szCs w:val="24"/>
              <w:cs/>
              <w:rPrChange w:id="1065" w:author="Samnang" w:date="2022-01-10T11:12:00Z">
                <w:rPr>
                  <w:rFonts w:hint="cs"/>
                  <w:cs/>
                </w:rPr>
              </w:rPrChange>
            </w:rPr>
            <w:delText>គ្រប់គ្រងធនធានមនុស្ស</w:delText>
          </w:r>
        </w:del>
      </w:ins>
      <w:ins w:id="1066" w:author="Sengheak Un" w:date="2022-01-03T15:12:00Z">
        <w:del w:id="1067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68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0D3DACA3" w14:textId="77777777" w:rsidR="00063DD1" w:rsidRPr="00A07FA5" w:rsidRDefault="00063D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ns w:id="1069" w:author="Sengheak Un" w:date="2022-01-03T15:06:00Z"/>
          <w:del w:id="1070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71" w:author="Spire4738Z" w:date="2022-01-29T09:56:00Z">
            <w:rPr>
              <w:ins w:id="1072" w:author="Sengheak Un" w:date="2022-01-03T15:06:00Z"/>
              <w:del w:id="1073" w:author="TOSHIBA" w:date="2022-01-18T15:39:00Z"/>
            </w:rPr>
          </w:rPrChange>
        </w:rPr>
        <w:pPrChange w:id="1074" w:author="DELL" w:date="2022-02-02T10:43:00Z">
          <w:pPr>
            <w:spacing w:after="0" w:line="223" w:lineRule="auto"/>
            <w:contextualSpacing/>
            <w:jc w:val="both"/>
          </w:pPr>
        </w:pPrChange>
      </w:pPr>
      <w:ins w:id="1075" w:author="Sengheak Un" w:date="2022-01-03T15:12:00Z">
        <w:del w:id="1076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77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ការគ្រប់គ្រងបញ្ជីសារពើភណ្ឌ៖</w:delText>
          </w:r>
        </w:del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1078" w:author="Sengheak Un" w:date="2022-01-03T15:1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25"/>
        <w:gridCol w:w="5608"/>
        <w:gridCol w:w="3117"/>
        <w:tblGridChange w:id="1079">
          <w:tblGrid>
            <w:gridCol w:w="3116"/>
            <w:gridCol w:w="3117"/>
            <w:gridCol w:w="3117"/>
          </w:tblGrid>
        </w:tblGridChange>
      </w:tblGrid>
      <w:tr w:rsidR="00063DD1" w:rsidRPr="00A07FA5" w:rsidDel="0090460A" w14:paraId="7567E5BF" w14:textId="77777777" w:rsidTr="00D06DA1">
        <w:trPr>
          <w:ins w:id="1080" w:author="Sengheak Un" w:date="2022-01-03T15:13:00Z"/>
          <w:del w:id="1081" w:author="TOSHIBA" w:date="2022-01-18T15:39:00Z"/>
        </w:trPr>
        <w:tc>
          <w:tcPr>
            <w:tcW w:w="625" w:type="dxa"/>
            <w:tcPrChange w:id="1082" w:author="Sengheak Un" w:date="2022-01-03T15:14:00Z">
              <w:tcPr>
                <w:tcW w:w="3116" w:type="dxa"/>
              </w:tcPr>
            </w:tcPrChange>
          </w:tcPr>
          <w:p w14:paraId="1214AF6D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083" w:author="Sengheak Un" w:date="2022-01-03T15:13:00Z"/>
                <w:del w:id="1084" w:author="TOSHIBA" w:date="2022-01-18T15:39:00Z"/>
                <w:rFonts w:ascii="Khmer MEF1" w:hAnsi="Khmer MEF1" w:cs="Khmer MEF1"/>
                <w:b/>
                <w:bCs/>
                <w:strike/>
                <w:sz w:val="24"/>
                <w:szCs w:val="24"/>
                <w:lang w:val="ca-ES"/>
                <w:rPrChange w:id="1085" w:author="Spire4738Z" w:date="2022-01-29T09:56:00Z">
                  <w:rPr>
                    <w:ins w:id="1086" w:author="Sengheak Un" w:date="2022-01-03T15:13:00Z"/>
                    <w:del w:id="1087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088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089" w:author="Sengheak Un" w:date="2022-01-03T15:13:00Z">
              <w:del w:id="1090" w:author="TOSHIBA" w:date="2022-01-18T15:39:00Z">
                <w:r w:rsidRPr="00A07FA5">
                  <w:rPr>
                    <w:rFonts w:ascii="Khmer MEF1" w:hAnsi="Khmer MEF1" w:cs="Khmer MEF1"/>
                    <w:b/>
                    <w:bCs/>
                    <w:strike/>
                    <w:sz w:val="24"/>
                    <w:szCs w:val="24"/>
                    <w:cs/>
                    <w:rPrChange w:id="1091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ល.រ</w:delText>
                </w:r>
              </w:del>
            </w:ins>
          </w:p>
        </w:tc>
        <w:tc>
          <w:tcPr>
            <w:tcW w:w="5608" w:type="dxa"/>
            <w:tcPrChange w:id="1092" w:author="Sengheak Un" w:date="2022-01-03T15:14:00Z">
              <w:tcPr>
                <w:tcW w:w="3117" w:type="dxa"/>
              </w:tcPr>
            </w:tcPrChange>
          </w:tcPr>
          <w:p w14:paraId="3E9AA3A4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093" w:author="Sengheak Un" w:date="2022-01-03T15:13:00Z"/>
                <w:del w:id="1094" w:author="TOSHIBA" w:date="2022-01-18T15:39:00Z"/>
                <w:rFonts w:ascii="Khmer MEF1" w:hAnsi="Khmer MEF1" w:cs="Khmer MEF1"/>
                <w:b/>
                <w:bCs/>
                <w:strike/>
                <w:sz w:val="24"/>
                <w:szCs w:val="24"/>
                <w:lang w:val="ca-ES"/>
                <w:rPrChange w:id="1095" w:author="Spire4738Z" w:date="2022-01-29T09:56:00Z">
                  <w:rPr>
                    <w:ins w:id="1096" w:author="Sengheak Un" w:date="2022-01-03T15:13:00Z"/>
                    <w:del w:id="1097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098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099" w:author="Sengheak Un" w:date="2022-01-03T15:13:00Z">
              <w:del w:id="1100" w:author="TOSHIBA" w:date="2022-01-18T15:39:00Z">
                <w:r w:rsidRPr="00A07FA5">
                  <w:rPr>
                    <w:rFonts w:ascii="Khmer MEF1" w:hAnsi="Khmer MEF1" w:cs="Khmer MEF1"/>
                    <w:b/>
                    <w:bCs/>
                    <w:strike/>
                    <w:sz w:val="24"/>
                    <w:szCs w:val="24"/>
                    <w:cs/>
                    <w:rPrChange w:id="1101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ប្រធានបទ</w:delText>
                </w:r>
              </w:del>
            </w:ins>
          </w:p>
        </w:tc>
        <w:tc>
          <w:tcPr>
            <w:tcW w:w="3117" w:type="dxa"/>
            <w:tcPrChange w:id="1102" w:author="Sengheak Un" w:date="2022-01-03T15:14:00Z">
              <w:tcPr>
                <w:tcW w:w="3117" w:type="dxa"/>
              </w:tcPr>
            </w:tcPrChange>
          </w:tcPr>
          <w:p w14:paraId="4D84A983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103" w:author="Sengheak Un" w:date="2022-01-03T15:13:00Z"/>
                <w:del w:id="1104" w:author="TOSHIBA" w:date="2022-01-18T15:39:00Z"/>
                <w:rFonts w:ascii="Khmer MEF1" w:hAnsi="Khmer MEF1" w:cs="Khmer MEF1"/>
                <w:b/>
                <w:bCs/>
                <w:strike/>
                <w:sz w:val="24"/>
                <w:szCs w:val="24"/>
                <w:lang w:val="ca-ES"/>
                <w:rPrChange w:id="1105" w:author="Spire4738Z" w:date="2022-01-29T09:56:00Z">
                  <w:rPr>
                    <w:ins w:id="1106" w:author="Sengheak Un" w:date="2022-01-03T15:13:00Z"/>
                    <w:del w:id="1107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08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109" w:author="Sengheak Un" w:date="2022-01-03T15:13:00Z">
              <w:del w:id="1110" w:author="TOSHIBA" w:date="2022-01-18T15:39:00Z">
                <w:r w:rsidRPr="00A07FA5">
                  <w:rPr>
                    <w:rFonts w:ascii="Khmer MEF1" w:hAnsi="Khmer MEF1" w:cs="Khmer MEF1"/>
                    <w:b/>
                    <w:bCs/>
                    <w:strike/>
                    <w:sz w:val="24"/>
                    <w:szCs w:val="24"/>
                    <w:cs/>
                    <w:rPrChange w:id="1111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វិសាលភាព</w:delText>
                </w:r>
              </w:del>
            </w:ins>
          </w:p>
        </w:tc>
      </w:tr>
      <w:tr w:rsidR="00063DD1" w:rsidRPr="00A07FA5" w:rsidDel="0090460A" w14:paraId="61579D23" w14:textId="77777777" w:rsidTr="00D06DA1">
        <w:trPr>
          <w:ins w:id="1112" w:author="Sengheak Un" w:date="2022-01-03T15:13:00Z"/>
          <w:del w:id="1113" w:author="TOSHIBA" w:date="2022-01-18T15:39:00Z"/>
        </w:trPr>
        <w:tc>
          <w:tcPr>
            <w:tcW w:w="625" w:type="dxa"/>
            <w:tcPrChange w:id="1114" w:author="Sengheak Un" w:date="2022-01-03T15:14:00Z">
              <w:tcPr>
                <w:tcW w:w="3116" w:type="dxa"/>
              </w:tcPr>
            </w:tcPrChange>
          </w:tcPr>
          <w:p w14:paraId="2DE5C474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115" w:author="Sengheak Un" w:date="2022-01-03T15:13:00Z"/>
                <w:del w:id="1116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17" w:author="Spire4738Z" w:date="2022-01-29T09:56:00Z">
                  <w:rPr>
                    <w:ins w:id="1118" w:author="Sengheak Un" w:date="2022-01-03T15:13:00Z"/>
                    <w:del w:id="1119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20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121" w:author="Sengheak Un" w:date="2022-01-03T15:13:00Z">
              <w:del w:id="1122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23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១</w:delText>
                </w:r>
              </w:del>
            </w:ins>
          </w:p>
        </w:tc>
        <w:tc>
          <w:tcPr>
            <w:tcW w:w="5608" w:type="dxa"/>
            <w:tcPrChange w:id="1124" w:author="Sengheak Un" w:date="2022-01-03T15:14:00Z">
              <w:tcPr>
                <w:tcW w:w="3117" w:type="dxa"/>
              </w:tcPr>
            </w:tcPrChange>
          </w:tcPr>
          <w:p w14:paraId="62AE578D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125" w:author="Sengheak Un" w:date="2022-01-03T15:13:00Z"/>
                <w:del w:id="1126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27" w:author="Spire4738Z" w:date="2022-01-29T09:56:00Z">
                  <w:rPr>
                    <w:ins w:id="1128" w:author="Sengheak Un" w:date="2022-01-03T15:13:00Z"/>
                    <w:del w:id="1129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30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131" w:author="Sengheak Un" w:date="2022-01-03T15:13:00Z">
              <w:del w:id="1132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33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ការគ្រប់គ្រងធនធានមនុស្ស</w:delText>
                </w:r>
              </w:del>
            </w:ins>
          </w:p>
        </w:tc>
        <w:tc>
          <w:tcPr>
            <w:tcW w:w="3117" w:type="dxa"/>
            <w:tcPrChange w:id="1134" w:author="Sengheak Un" w:date="2022-01-03T15:14:00Z">
              <w:tcPr>
                <w:tcW w:w="3117" w:type="dxa"/>
              </w:tcPr>
            </w:tcPrChange>
          </w:tcPr>
          <w:p w14:paraId="5561AC04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35" w:author="Sengheak Un" w:date="2022-01-03T15:14:00Z"/>
                <w:del w:id="1136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37" w:author="Spire4738Z" w:date="2022-01-29T09:56:00Z">
                  <w:rPr>
                    <w:ins w:id="1138" w:author="Sengheak Un" w:date="2022-01-03T15:14:00Z"/>
                    <w:del w:id="1139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40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141" w:author="Sengheak Un" w:date="2022-01-03T15:14:00Z">
              <w:del w:id="1142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43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ការតែងតាំងមន្រ្តី</w:delText>
                </w:r>
              </w:del>
            </w:ins>
          </w:p>
          <w:p w14:paraId="1F10EF98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44" w:author="Sengheak Un" w:date="2022-01-03T15:15:00Z"/>
                <w:del w:id="1145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46" w:author="Spire4738Z" w:date="2022-01-29T09:56:00Z">
                  <w:rPr>
                    <w:ins w:id="1147" w:author="Sengheak Un" w:date="2022-01-03T15:15:00Z"/>
                    <w:del w:id="1148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49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150" w:author="Sengheak Un" w:date="2022-01-03T15:14:00Z">
              <w:del w:id="1151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52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ការចាត់តាំង</w:delText>
                </w:r>
              </w:del>
            </w:ins>
          </w:p>
          <w:p w14:paraId="67C46166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53" w:author="Sengheak Un" w:date="2022-01-03T15:19:00Z"/>
                <w:del w:id="1154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55" w:author="Spire4738Z" w:date="2022-01-29T09:56:00Z">
                  <w:rPr>
                    <w:ins w:id="1156" w:author="Sengheak Un" w:date="2022-01-03T15:19:00Z"/>
                    <w:del w:id="1157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58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159" w:author="Sengheak Un" w:date="2022-01-03T15:15:00Z">
              <w:del w:id="1160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61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ទណ្</w:delText>
                </w:r>
              </w:del>
            </w:ins>
            <w:ins w:id="1162" w:author="Sengheak Un" w:date="2022-01-03T15:16:00Z">
              <w:del w:id="1163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64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ឌកម្ម</w:delText>
                </w:r>
              </w:del>
            </w:ins>
          </w:p>
          <w:p w14:paraId="73D97552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65" w:author="Sengheak Un" w:date="2022-01-03T15:16:00Z"/>
                <w:del w:id="1166" w:author="TOSHIBA" w:date="2022-01-18T15:39:00Z"/>
                <w:rFonts w:asciiTheme="minorHAnsi" w:eastAsiaTheme="minorHAnsi" w:hAnsiTheme="minorHAnsi" w:cstheme="minorBidi"/>
                <w:strike/>
                <w:szCs w:val="22"/>
                <w:lang w:val="ca-ES"/>
                <w:rPrChange w:id="1167" w:author="Spire4738Z" w:date="2022-01-29T09:56:00Z">
                  <w:rPr>
                    <w:ins w:id="1168" w:author="Sengheak Un" w:date="2022-01-03T15:16:00Z"/>
                    <w:del w:id="1169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70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</w:p>
          <w:p w14:paraId="7876C0DF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71" w:author="Sengheak Un" w:date="2022-01-03T15:17:00Z"/>
                <w:del w:id="1172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73" w:author="Spire4738Z" w:date="2022-01-29T09:56:00Z">
                  <w:rPr>
                    <w:ins w:id="1174" w:author="Sengheak Un" w:date="2022-01-03T15:17:00Z"/>
                    <w:del w:id="1175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76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177" w:author="Sengheak Un" w:date="2022-01-03T15:16:00Z">
              <w:del w:id="1178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79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ល</w:delText>
                </w:r>
              </w:del>
            </w:ins>
            <w:ins w:id="1180" w:author="Sengheak Un" w:date="2022-01-03T15:17:00Z">
              <w:del w:id="1181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82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ក្ខខណ្ឌការងារ (</w:delText>
                </w:r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lang w:val="ca-ES"/>
                    <w:rPrChange w:id="1183" w:author="Spire4738Z" w:date="2022-01-29T09:56:00Z">
                      <w:rPr>
                        <w:rFonts w:ascii="Khmer MEF1" w:hAnsi="Khmer MEF1" w:cs="Khmer MEF1"/>
                        <w:sz w:val="24"/>
                        <w:szCs w:val="24"/>
                      </w:rPr>
                    </w:rPrChange>
                  </w:rPr>
                  <w:delText>TOR)</w:delText>
                </w:r>
              </w:del>
            </w:ins>
          </w:p>
          <w:p w14:paraId="7ED23567" w14:textId="77777777" w:rsidR="00063DD1" w:rsidRPr="00A07FA5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84" w:author="Sengheak Un" w:date="2022-01-03T15:13:00Z"/>
                <w:del w:id="1185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86" w:author="Spire4738Z" w:date="2022-01-29T09:56:00Z">
                  <w:rPr>
                    <w:ins w:id="1187" w:author="Sengheak Un" w:date="2022-01-03T15:13:00Z"/>
                    <w:del w:id="1188" w:author="TOSHIBA" w:date="2022-01-18T15:39:00Z"/>
                  </w:rPr>
                </w:rPrChange>
              </w:rPr>
              <w:pPrChange w:id="1189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</w:p>
        </w:tc>
      </w:tr>
      <w:tr w:rsidR="00063DD1" w:rsidRPr="00A07FA5" w:rsidDel="0090460A" w14:paraId="5747399C" w14:textId="77777777" w:rsidTr="00D06DA1">
        <w:trPr>
          <w:ins w:id="1190" w:author="Sengheak Un" w:date="2022-01-03T15:13:00Z"/>
          <w:del w:id="1191" w:author="TOSHIBA" w:date="2022-01-18T15:39:00Z"/>
        </w:trPr>
        <w:tc>
          <w:tcPr>
            <w:tcW w:w="625" w:type="dxa"/>
            <w:tcPrChange w:id="1192" w:author="Sengheak Un" w:date="2022-01-03T15:14:00Z">
              <w:tcPr>
                <w:tcW w:w="3116" w:type="dxa"/>
              </w:tcPr>
            </w:tcPrChange>
          </w:tcPr>
          <w:p w14:paraId="79343721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193" w:author="Sengheak Un" w:date="2022-01-03T15:13:00Z"/>
                <w:del w:id="1194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95" w:author="Spire4738Z" w:date="2022-01-29T09:56:00Z">
                  <w:rPr>
                    <w:ins w:id="1196" w:author="Sengheak Un" w:date="2022-01-03T15:13:00Z"/>
                    <w:del w:id="1197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98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199" w:author="Sengheak Un" w:date="2022-01-03T15:13:00Z">
              <w:del w:id="1200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01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២</w:delText>
                </w:r>
              </w:del>
            </w:ins>
          </w:p>
        </w:tc>
        <w:tc>
          <w:tcPr>
            <w:tcW w:w="5608" w:type="dxa"/>
            <w:tcPrChange w:id="1202" w:author="Sengheak Un" w:date="2022-01-03T15:14:00Z">
              <w:tcPr>
                <w:tcW w:w="3117" w:type="dxa"/>
              </w:tcPr>
            </w:tcPrChange>
          </w:tcPr>
          <w:p w14:paraId="6333F103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203" w:author="Sengheak Un" w:date="2022-01-03T15:13:00Z"/>
                <w:del w:id="1204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05" w:author="Spire4738Z" w:date="2022-01-29T09:56:00Z">
                  <w:rPr>
                    <w:ins w:id="1206" w:author="Sengheak Un" w:date="2022-01-03T15:13:00Z"/>
                    <w:del w:id="1207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08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209" w:author="Sengheak Un" w:date="2022-01-03T15:13:00Z">
              <w:del w:id="1210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11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ការគ្រប់គ្រងបញ្ជីសារពើភណ្ឌ</w:delText>
                </w:r>
              </w:del>
            </w:ins>
          </w:p>
        </w:tc>
        <w:tc>
          <w:tcPr>
            <w:tcW w:w="3117" w:type="dxa"/>
            <w:tcPrChange w:id="1212" w:author="Sengheak Un" w:date="2022-01-03T15:14:00Z">
              <w:tcPr>
                <w:tcW w:w="3117" w:type="dxa"/>
              </w:tcPr>
            </w:tcPrChange>
          </w:tcPr>
          <w:p w14:paraId="5AB1DC07" w14:textId="77777777" w:rsidR="00063DD1" w:rsidRPr="00A07FA5" w:rsidDel="0090460A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13" w:author="Sengheak Un" w:date="2022-01-03T15:26:00Z"/>
                <w:del w:id="1214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15" w:author="Spire4738Z" w:date="2022-01-29T09:56:00Z">
                  <w:rPr>
                    <w:ins w:id="1216" w:author="Sengheak Un" w:date="2022-01-03T15:26:00Z"/>
                    <w:del w:id="1217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18" w:author="DELL" w:date="2022-02-02T10:43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219" w:author="Sengheak Un" w:date="2022-01-03T15:25:00Z">
              <w:del w:id="1220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21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សេចក្តីសម្រេចការតែងតាំង</w:delText>
                </w:r>
              </w:del>
            </w:ins>
          </w:p>
          <w:p w14:paraId="7452CD82" w14:textId="77777777" w:rsidR="00063DD1" w:rsidRPr="00A07FA5" w:rsidDel="0090460A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22" w:author="Sengheak Un" w:date="2022-01-03T15:28:00Z"/>
                <w:del w:id="1223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24" w:author="Spire4738Z" w:date="2022-01-29T09:56:00Z">
                  <w:rPr>
                    <w:ins w:id="1225" w:author="Sengheak Un" w:date="2022-01-03T15:28:00Z"/>
                    <w:del w:id="1226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27" w:author="DELL" w:date="2022-02-02T10:43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228" w:author="Sengheak Un" w:date="2022-01-03T15:26:00Z">
              <w:del w:id="1229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30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បង្កើតក្រុមការងារ</w:delText>
                </w:r>
              </w:del>
            </w:ins>
          </w:p>
          <w:p w14:paraId="27A2F3AE" w14:textId="77777777" w:rsidR="00063DD1" w:rsidRPr="00A07FA5" w:rsidDel="0090460A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31" w:author="Sengheak Un" w:date="2022-01-03T15:28:00Z"/>
                <w:del w:id="1232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33" w:author="Spire4738Z" w:date="2022-01-29T09:56:00Z">
                  <w:rPr>
                    <w:ins w:id="1234" w:author="Sengheak Un" w:date="2022-01-03T15:28:00Z"/>
                    <w:del w:id="1235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36" w:author="DELL" w:date="2022-02-02T10:43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237" w:author="Sengheak Un" w:date="2022-01-03T15:28:00Z">
              <w:del w:id="1238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39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ការកត់ត្រា</w:delText>
                </w:r>
              </w:del>
            </w:ins>
          </w:p>
          <w:p w14:paraId="316B3301" w14:textId="77777777" w:rsidR="00063DD1" w:rsidRPr="00A07FA5" w:rsidDel="0090460A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40" w:author="Sengheak Un" w:date="2022-01-03T15:28:00Z"/>
                <w:del w:id="1241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42" w:author="Spire4738Z" w:date="2022-01-29T09:56:00Z">
                  <w:rPr>
                    <w:ins w:id="1243" w:author="Sengheak Un" w:date="2022-01-03T15:28:00Z"/>
                    <w:del w:id="1244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45" w:author="DELL" w:date="2022-02-02T10:43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246" w:author="Sengheak Un" w:date="2022-01-03T15:28:00Z">
              <w:del w:id="1247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48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ការរាប់ចំនួន</w:delText>
                </w:r>
              </w:del>
            </w:ins>
          </w:p>
          <w:p w14:paraId="78906A34" w14:textId="77777777" w:rsidR="00063DD1" w:rsidRPr="00A07FA5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49" w:author="Sengheak Un" w:date="2022-01-03T15:13:00Z"/>
                <w:del w:id="1250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51" w:author="Spire4738Z" w:date="2022-01-29T09:56:00Z">
                  <w:rPr>
                    <w:ins w:id="1252" w:author="Sengheak Un" w:date="2022-01-03T15:13:00Z"/>
                    <w:del w:id="1253" w:author="TOSHIBA" w:date="2022-01-18T15:39:00Z"/>
                  </w:rPr>
                </w:rPrChange>
              </w:rPr>
              <w:pPrChange w:id="1254" w:author="DELL" w:date="2022-02-02T10:43:00Z">
                <w:pPr>
                  <w:tabs>
                    <w:tab w:val="center" w:pos="4680"/>
                    <w:tab w:val="right" w:pos="9360"/>
                  </w:tabs>
                  <w:spacing w:line="223" w:lineRule="auto"/>
                  <w:contextualSpacing/>
                  <w:jc w:val="both"/>
                </w:pPr>
              </w:pPrChange>
            </w:pPr>
            <w:ins w:id="1255" w:author="Sengheak Un" w:date="2022-01-03T15:28:00Z">
              <w:del w:id="1256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57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ការជម្រះបញ្ជី</w:delText>
                </w:r>
              </w:del>
            </w:ins>
          </w:p>
        </w:tc>
      </w:tr>
    </w:tbl>
    <w:p w14:paraId="627A0517" w14:textId="35892E7C" w:rsidR="00063DD1" w:rsidRPr="00381EC7" w:rsidRDefault="00063DD1" w:rsidP="00063DD1">
      <w:pPr>
        <w:tabs>
          <w:tab w:val="left" w:pos="709"/>
        </w:tabs>
        <w:spacing w:after="0" w:line="240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A07FA5">
        <w:rPr>
          <w:rFonts w:ascii="Khmer MEF1" w:hAnsi="Khmer MEF1" w:cs="Khmer MEF1"/>
          <w:b/>
          <w:spacing w:val="4"/>
          <w:szCs w:val="24"/>
          <w:lang w:val="ca-ES"/>
        </w:rPr>
        <w:tab/>
      </w:r>
      <w:ins w:id="1258" w:author="Im Sophal" w:date="2022-01-20T13:26:00Z">
        <w:r w:rsidR="005977B3" w:rsidRPr="00381EC7">
          <w:rPr>
            <w:rFonts w:ascii="Khmer MEF1" w:hAnsi="Khmer MEF1" w:cs="Khmer MEF1"/>
            <w:b/>
            <w:sz w:val="24"/>
            <w:szCs w:val="24"/>
            <w:cs/>
          </w:rPr>
          <w:t>សវនកម្មនេះគ្របដណ្តប់លើសកម្មភាពគ្រប់គ្រង និងប្រតិបត្តិការទាំងឡាយ</w:t>
        </w:r>
        <w:r w:rsidR="005977B3" w:rsidRPr="00381EC7">
          <w:rPr>
            <w:rFonts w:ascii="Khmer MEF1" w:hAnsi="Khmer MEF1" w:cs="Khmer MEF1"/>
            <w:b/>
            <w:sz w:val="24"/>
            <w:szCs w:val="24"/>
            <w:lang w:val="ca-ES"/>
            <w:rPrChange w:id="1259" w:author="Spire4738Z" w:date="2022-01-29T09:56:00Z">
              <w:rPr>
                <w:rFonts w:ascii="Khmer MEF1" w:hAnsi="Khmer MEF1" w:cs="Khmer MEF1"/>
                <w:b/>
                <w:szCs w:val="24"/>
              </w:rPr>
            </w:rPrChange>
          </w:rPr>
          <w:t>​</w:t>
        </w:r>
        <w:r w:rsidR="005977B3" w:rsidRPr="00381EC7">
          <w:rPr>
            <w:rFonts w:ascii="Khmer MEF1" w:hAnsi="Khmer MEF1" w:cs="Khmer MEF1"/>
            <w:b/>
            <w:sz w:val="24"/>
            <w:szCs w:val="24"/>
            <w:cs/>
          </w:rPr>
          <w:t>ដែលបានដំណើរ​ការ</w:t>
        </w:r>
        <w:r w:rsidR="005977B3" w:rsidRPr="00381EC7">
          <w:rPr>
            <w:rFonts w:ascii="Khmer MEF1" w:hAnsi="Khmer MEF1" w:cs="Khmer MEF1"/>
            <w:b/>
            <w:sz w:val="24"/>
            <w:szCs w:val="24"/>
            <w:cs/>
            <w:rPrChange w:id="1260" w:author="Uon Rithy" w:date="2022-01-20T15:27:00Z">
              <w:rPr>
                <w:rFonts w:ascii="Khmer MEF1" w:hAnsi="Khmer MEF1" w:cs="Khmer MEF1"/>
                <w:b/>
                <w:color w:val="FF0000"/>
                <w:szCs w:val="24"/>
                <w:cs/>
              </w:rPr>
            </w:rPrChange>
          </w:rPr>
          <w:t>ដោយ</w:t>
        </w:r>
      </w:ins>
      <w:r w:rsidR="005977B3" w:rsidRPr="00381EC7">
        <w:rPr>
          <w:rFonts w:ascii="Khmer MEF1" w:hAnsi="Khmer MEF1" w:cs="Khmer MEF1"/>
          <w:b/>
          <w:sz w:val="24"/>
          <w:szCs w:val="24"/>
          <w:lang w:val="ca-ES"/>
        </w:rPr>
        <w:t xml:space="preserve"> </w:t>
      </w:r>
      <w:r w:rsidR="005977B3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ន.</w:t>
      </w:r>
      <w:r w:rsidR="005977B3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ធ</w:t>
      </w:r>
      <w:r w:rsidR="005977B3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.</w:t>
      </w:r>
      <w:r w:rsidR="005977B3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ក</w:t>
      </w:r>
      <w:r w:rsidR="005977B3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 xml:space="preserve">. </w:t>
      </w:r>
      <w:ins w:id="1261" w:author="Im Sophal" w:date="2022-01-20T14:30:00Z">
        <w:r w:rsidR="005977B3"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62" w:author="Uon Rithy" w:date="2022-01-20T16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</w:ins>
      <w:ins w:id="1263" w:author="DELL" w:date="2022-02-02T10:50:00Z">
        <w:r w:rsidR="005977B3" w:rsidRPr="00696D36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</w:ins>
      <w:ins w:id="1264" w:author="Im Sophal" w:date="2022-01-20T14:31:00Z">
        <w:r w:rsidR="005977B3"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65" w:author="Uon Rithy" w:date="2022-01-20T16:22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អង្គភាពសវនកម្មផ្ទៃក្នុងនៃ </w:t>
        </w:r>
        <w:r w:rsidR="005977B3" w:rsidRPr="00696D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266" w:author="Uon Rithy" w:date="2022-01-20T16:22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5977B3"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67" w:author="Uon Rithy" w:date="2022-01-20T16:22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នឹងធ្វើសវនកម្មអនុលោមភាព</w:t>
        </w:r>
      </w:ins>
      <w:ins w:id="1268" w:author="DELL" w:date="2022-01-31T10:40:00Z">
        <w:r w:rsidR="005977B3" w:rsidRPr="00696D36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</w:ins>
      <w:r w:rsidR="005977B3"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សវនកម្មសមិទ្ធកម្ម និងសវនកម្មហិរញ្ញវត្ថុ</w:t>
      </w:r>
      <w:ins w:id="1269" w:author="Im Sophal" w:date="2022-01-20T14:31:00Z">
        <w:r w:rsidR="005977B3"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70" w:author="DELL" w:date="2022-02-02T10:50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នៅ</w:t>
        </w:r>
      </w:ins>
      <w:r w:rsidR="005977B3"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r w:rsidR="005977B3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ន.</w:t>
      </w:r>
      <w:r w:rsidR="005977B3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ធ</w:t>
      </w:r>
      <w:r w:rsidR="005977B3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.</w:t>
      </w:r>
      <w:r w:rsidR="005977B3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ក</w:t>
      </w:r>
      <w:r w:rsidR="005977B3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 xml:space="preserve">. </w:t>
      </w:r>
      <w:r w:rsidR="005977B3"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ins w:id="1271" w:author="Im Sophal" w:date="2022-01-20T14:31:00Z">
        <w:r w:rsidR="005977B3"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សម្រាប់</w:t>
        </w:r>
      </w:ins>
      <w:r w:rsidR="005977B3"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ឆ្នាំ</w:t>
      </w:r>
      <w:ins w:id="1272" w:author="Im Sophal" w:date="2022-01-20T14:31:00Z">
        <w:r w:rsidR="005977B3"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73" w:author="DELL" w:date="2022-02-02T10:5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២០២</w:t>
        </w:r>
      </w:ins>
      <w:r w:rsidR="005977B3"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៤</w:t>
      </w:r>
      <w:ins w:id="1274" w:author="Im Sophal" w:date="2022-01-20T14:31:00Z">
        <w:r w:rsidR="005977B3"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75" w:author="DELL" w:date="2022-02-02T10:5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។ </w:t>
        </w:r>
        <w:r w:rsidR="005977B3"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ការប្រមូលព័ត៌មានសវនកម្ម និងធ្វើតេស្តសវនកម្ម</w:t>
        </w:r>
      </w:ins>
      <w:r w:rsidR="005977B3"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ins w:id="1276" w:author="Im Sophal" w:date="2022-01-20T14:31:00Z">
        <w:r w:rsidR="005977B3"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ត្រូវបានប្រព្រឹត្តទៅ</w:t>
        </w:r>
        <w:r w:rsidR="005977B3" w:rsidRPr="00381EC7">
          <w:rPr>
            <w:rFonts w:ascii="Khmer MEF1" w:hAnsi="Khmer MEF1" w:cs="Khmer MEF1"/>
            <w:sz w:val="24"/>
            <w:szCs w:val="24"/>
            <w:cs/>
            <w:lang w:val="ca-ES"/>
          </w:rPr>
          <w:t>នៅតាមនាយកដ្ឋាន​ និងការិយាល័យ</w:t>
        </w:r>
        <w:r w:rsidR="005977B3" w:rsidRPr="003A7615">
          <w:rPr>
            <w:rFonts w:ascii="Khmer MEF1" w:hAnsi="Khmer MEF1" w:cs="Khmer MEF1"/>
            <w:sz w:val="24"/>
            <w:szCs w:val="24"/>
            <w:cs/>
            <w:lang w:val="ca-ES"/>
          </w:rPr>
          <w:t>នៃ</w:t>
        </w:r>
      </w:ins>
      <w:r w:rsidR="005977B3" w:rsidRPr="003A7615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5977B3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ន.</w:t>
      </w:r>
      <w:r w:rsidR="005977B3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ធ</w:t>
      </w:r>
      <w:r w:rsidR="005977B3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.</w:t>
      </w:r>
      <w:r w:rsidR="005977B3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ក</w:t>
      </w:r>
      <w:r w:rsidR="005977B3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 xml:space="preserve">. </w:t>
      </w:r>
      <w:r w:rsidR="005977B3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35CAF136" w14:textId="6C390739" w:rsidR="00063DD1" w:rsidRPr="00D36716" w:rsidRDefault="00063DD1" w:rsidP="00D36716">
      <w:pPr>
        <w:pStyle w:val="Heading1"/>
        <w:rPr>
          <w:rFonts w:ascii="Khmer MEF2" w:hAnsi="Khmer MEF2" w:cs="Khmer MEF2"/>
          <w:color w:val="auto"/>
          <w:sz w:val="24"/>
          <w:szCs w:val="24"/>
          <w:lang w:val="ca-ES"/>
        </w:rPr>
      </w:pPr>
      <w:bookmarkStart w:id="1277" w:name="_Toc156812989"/>
      <w:r w:rsidRPr="00D36716">
        <w:rPr>
          <w:rFonts w:ascii="Khmer MEF2" w:hAnsi="Khmer MEF2" w:cs="Khmer MEF2"/>
          <w:color w:val="auto"/>
          <w:sz w:val="24"/>
          <w:szCs w:val="24"/>
          <w:cs/>
          <w:lang w:val="ca-ES"/>
        </w:rPr>
        <w:t>៧.វិធីសាស្រ្តសវនកម្ម</w:t>
      </w:r>
      <w:bookmarkEnd w:id="1277"/>
      <w:r w:rsidRPr="00D36716">
        <w:rPr>
          <w:rFonts w:ascii="Khmer MEF2" w:hAnsi="Khmer MEF2" w:cs="Khmer MEF2"/>
          <w:color w:val="auto"/>
          <w:sz w:val="24"/>
          <w:szCs w:val="24"/>
          <w:cs/>
          <w:lang w:val="ca-ES"/>
        </w:rPr>
        <w:t xml:space="preserve"> </w:t>
      </w:r>
    </w:p>
    <w:p w14:paraId="459461FC" w14:textId="77777777" w:rsidR="00063DD1" w:rsidRPr="00381EC7" w:rsidRDefault="00063DD1" w:rsidP="00063DD1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DF09B8">
        <w:rPr>
          <w:rFonts w:ascii="Khmer MEF1" w:hAnsi="Khmer MEF1" w:cs="Khmer MEF1"/>
          <w:spacing w:val="-2"/>
          <w:sz w:val="24"/>
          <w:szCs w:val="24"/>
          <w:cs/>
          <w:lang w:val="ca-ES"/>
        </w:rPr>
        <w:t>កា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រអនុវត្តនីតិវិធីសវនកម្មគឺអាស្រ័យលើគោលបំណងសវនកម្មជាក់លាក់</w:t>
      </w:r>
      <w:r w:rsidRPr="00DF09B8">
        <w:rPr>
          <w:rFonts w:ascii="Khmer MEF1" w:hAnsi="Khmer MEF1" w:cs="Khmer MEF1" w:hint="cs"/>
          <w:color w:val="000000"/>
          <w:spacing w:val="-2"/>
          <w:sz w:val="24"/>
          <w:szCs w:val="24"/>
          <w:cs/>
        </w:rPr>
        <w:t xml:space="preserve"> 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និងលក្ខណៈវិនិច្ឆ័យដែលបាន</w:t>
      </w:r>
      <w:r w:rsidRPr="00DF09B8">
        <w:rPr>
          <w:rFonts w:ascii="Khmer MEF1" w:hAnsi="Khmer MEF1" w:cs="Khmer MEF1"/>
          <w:color w:val="000000"/>
          <w:sz w:val="24"/>
          <w:szCs w:val="24"/>
        </w:rPr>
        <w:t>​</w:t>
      </w:r>
      <w:r w:rsidRPr="00DF09B8">
        <w:rPr>
          <w:rFonts w:ascii="Khmer MEF1" w:hAnsi="Khmer MEF1" w:cs="Khmer MEF1"/>
          <w:color w:val="000000"/>
          <w:spacing w:val="4"/>
          <w:sz w:val="24"/>
          <w:szCs w:val="24"/>
          <w:cs/>
        </w:rPr>
        <w:t>កំណត់ក៏ដូចជាការវិនិច្ឆ័យរបស់សវនករប្រកបដោយវិជ្ជាជីវៈ។</w:t>
      </w:r>
      <w:r w:rsidRPr="00DF09B8">
        <w:rPr>
          <w:rFonts w:ascii="Khmer MEF1" w:hAnsi="Khmer MEF1" w:cs="Khmer MEF1"/>
          <w:color w:val="000000"/>
          <w:spacing w:val="4"/>
          <w:sz w:val="24"/>
          <w:szCs w:val="24"/>
        </w:rPr>
        <w:t xml:space="preserve"> </w:t>
      </w:r>
      <w:r w:rsidRPr="00DF09B8">
        <w:rPr>
          <w:rFonts w:ascii="Khmer MEF1" w:hAnsi="Khmer MEF1" w:cs="Khmer MEF1"/>
          <w:color w:val="000000"/>
          <w:spacing w:val="2"/>
          <w:sz w:val="24"/>
          <w:szCs w:val="24"/>
          <w:cs/>
        </w:rPr>
        <w:t>នៅពេលដែលហានិភ័យនៃភាពមិនអនុលោម</w:t>
      </w: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</w:t>
      </w:r>
      <w:r w:rsidRPr="00DF09B8">
        <w:rPr>
          <w:rFonts w:ascii="Khmer MEF1" w:hAnsi="Khmer MEF1" w:cs="Khmer MEF1" w:hint="cs"/>
          <w:color w:val="000000"/>
          <w:spacing w:val="2"/>
          <w:sz w:val="24"/>
          <w:szCs w:val="24"/>
          <w:cs/>
        </w:rPr>
        <w:lastRenderedPageBreak/>
        <w:t xml:space="preserve">និងប្រតិបត្តិការមិនមានប្រសិទ្ធភាព ប្រសិទ្ធផល និងភាពសន្សំសំចៃ </w:t>
      </w:r>
      <w:r w:rsidRPr="00DF09B8">
        <w:rPr>
          <w:rFonts w:ascii="Khmer MEF1" w:hAnsi="Khmer MEF1" w:cs="Khmer MEF1"/>
          <w:color w:val="000000"/>
          <w:spacing w:val="2"/>
          <w:sz w:val="24"/>
          <w:szCs w:val="24"/>
          <w:cs/>
        </w:rPr>
        <w:t>មានកម្រិតខ្ពស់</w:t>
      </w:r>
      <w:r w:rsidRPr="00DF09B8">
        <w:rPr>
          <w:rFonts w:ascii="Khmer MEF1" w:hAnsi="Khmer MEF1" w:cs="Khmer MEF1"/>
          <w:color w:val="000000"/>
          <w:spacing w:val="2"/>
          <w:sz w:val="24"/>
          <w:szCs w:val="24"/>
        </w:rPr>
        <w:t xml:space="preserve"> </w:t>
      </w:r>
      <w:r w:rsidRPr="00DF09B8">
        <w:rPr>
          <w:rFonts w:ascii="Khmer MEF1" w:hAnsi="Khmer MEF1" w:cs="Khmer MEF1"/>
          <w:color w:val="000000"/>
          <w:spacing w:val="2"/>
          <w:sz w:val="24"/>
          <w:szCs w:val="24"/>
          <w:cs/>
        </w:rPr>
        <w:t>សវនករត្រូវធ្វើតេស្ដលើ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ប្រព័ន្ធ</w:t>
      </w:r>
      <w:r w:rsidRPr="00DF09B8">
        <w:rPr>
          <w:rFonts w:ascii="Khmer MEF1" w:hAnsi="Khmer MEF1" w:cs="Khmer MEF1" w:hint="cs"/>
          <w:color w:val="000000"/>
          <w:spacing w:val="-2"/>
          <w:sz w:val="24"/>
          <w:szCs w:val="24"/>
          <w:cs/>
        </w:rPr>
        <w:t>គ្រប់គ្រង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ដែលមិនអាចជឿជាក់បាន</w:t>
      </w:r>
      <w:r w:rsidRPr="00DF09B8">
        <w:rPr>
          <w:rFonts w:ascii="Khmer MEF1" w:hAnsi="Khmer MEF1" w:cs="Khmer MEF1" w:hint="cs"/>
          <w:color w:val="000000"/>
          <w:spacing w:val="-2"/>
          <w:sz w:val="24"/>
          <w:szCs w:val="24"/>
          <w:cs/>
        </w:rPr>
        <w:t xml:space="preserve"> 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និងត្រូវបន្តធ្វើតេស្តលម្អិត។</w:t>
      </w:r>
      <w:r w:rsidRPr="00DF09B8">
        <w:rPr>
          <w:rFonts w:ascii="Khmer MEF1" w:hAnsi="Khmer MEF1" w:cs="Khmer MEF1" w:hint="cs"/>
          <w:color w:val="000000"/>
          <w:spacing w:val="-2"/>
          <w:sz w:val="24"/>
          <w:szCs w:val="24"/>
          <w:cs/>
        </w:rPr>
        <w:t xml:space="preserve"> សវនករនឹង</w:t>
      </w:r>
      <w:ins w:id="1278" w:author="Uon Rithy" w:date="2022-01-20T15:18:00Z">
        <w:r w:rsidRPr="00DF09B8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1279" w:author="DELL" w:date="2022-01-31T11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ប្រើប្រាស់</w:t>
        </w:r>
        <w:r w:rsidRPr="00DF09B8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1280" w:author="DELL" w:date="2022-01-31T11:19:00Z">
              <w:rPr>
                <w:rFonts w:ascii="Khmer MEF1" w:hAnsi="Khmer MEF1" w:cs="Khmer MEF1"/>
                <w:b/>
                <w:color w:val="FF0000"/>
                <w:szCs w:val="24"/>
                <w:cs/>
              </w:rPr>
            </w:rPrChange>
          </w:rPr>
          <w:t>វិធីសាស្រ្តសវនកម្ម</w:t>
        </w:r>
      </w:ins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ដូចជា៖ </w:t>
      </w:r>
    </w:p>
    <w:p w14:paraId="687FD151" w14:textId="77777777" w:rsidR="00063DD1" w:rsidRPr="00381EC7" w:rsidRDefault="00063DD1" w:rsidP="00063DD1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ការសង្កេត</w:t>
      </w:r>
    </w:p>
    <w:p w14:paraId="0A8E094A" w14:textId="77777777" w:rsidR="00063DD1" w:rsidRPr="00381EC7" w:rsidRDefault="00063DD1" w:rsidP="00063DD1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ការសាកសួរ (បុគ្គលទទួលបន្ទុកការងារ និង</w:t>
      </w:r>
      <w:r w:rsidRPr="00381EC7">
        <w:rPr>
          <w:rFonts w:ascii="Khmer MEF1" w:hAnsi="Khmer MEF1" w:cs="Khmer MEF1"/>
          <w:color w:val="000000"/>
          <w:sz w:val="24"/>
          <w:szCs w:val="24"/>
        </w:rPr>
        <w:t>/</w:t>
      </w: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ឬភាគីពាក់ព័ន្ធ)</w:t>
      </w:r>
    </w:p>
    <w:p w14:paraId="06070ED7" w14:textId="77777777" w:rsidR="00063DD1" w:rsidRPr="00381EC7" w:rsidRDefault="00063DD1" w:rsidP="00063DD1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ការធ្វើលិខិតបញ្ជាក់</w:t>
      </w:r>
    </w:p>
    <w:p w14:paraId="57D0EEFF" w14:textId="77777777" w:rsidR="00063DD1" w:rsidRPr="00381EC7" w:rsidRDefault="00063DD1" w:rsidP="00063DD1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</w:t>
      </w:r>
      <w:r w:rsidRPr="00381EC7">
        <w:rPr>
          <w:rFonts w:ascii="Khmer MEF1" w:hAnsi="Khmer MEF1" w:cs="Khmer MEF1"/>
          <w:color w:val="000000"/>
          <w:sz w:val="24"/>
          <w:szCs w:val="24"/>
          <w:cs/>
        </w:rPr>
        <w:t>អនុវត្តឡើងវិញ</w:t>
      </w:r>
    </w:p>
    <w:p w14:paraId="056DA2E1" w14:textId="77777777" w:rsidR="00063DD1" w:rsidRPr="00381EC7" w:rsidRDefault="00063DD1" w:rsidP="00063DD1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នីតិវិធីវិភាគ</w:t>
      </w:r>
    </w:p>
    <w:p w14:paraId="5A0E36FA" w14:textId="77777777" w:rsidR="00063DD1" w:rsidRPr="00381EC7" w:rsidRDefault="00063DD1" w:rsidP="00063DD1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វិធីសាស្រ្តផ្សេងទៀត</w:t>
      </w:r>
    </w:p>
    <w:p w14:paraId="0A593420" w14:textId="64044CA5" w:rsidR="00063DD1" w:rsidRDefault="00063DD1" w:rsidP="00782063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ការផ្ដល់ឯកសារ</w:t>
      </w:r>
      <w:r w:rsidRPr="00381EC7">
        <w:rPr>
          <w:rFonts w:ascii="Khmer MEF1" w:hAnsi="Khmer MEF1" w:cs="Khmer MEF1"/>
          <w:color w:val="000000"/>
          <w:sz w:val="24"/>
          <w:szCs w:val="24"/>
          <w:cs/>
        </w:rPr>
        <w:t>។</w:t>
      </w:r>
    </w:p>
    <w:p w14:paraId="19067A9B" w14:textId="37A0030B" w:rsidR="00F86B5C" w:rsidRPr="00F86B5C" w:rsidRDefault="00F86B5C" w:rsidP="00F86B5C">
      <w:pPr>
        <w:spacing w:after="0" w:line="240" w:lineRule="auto"/>
        <w:ind w:firstLine="720"/>
        <w:rPr>
          <w:rFonts w:ascii="Khmer MEF1" w:hAnsi="Khmer MEF1" w:cs="Khmer MEF1"/>
          <w:b/>
          <w:bCs/>
          <w:sz w:val="16"/>
          <w:szCs w:val="24"/>
          <w:lang w:val="ca-ES"/>
        </w:rPr>
      </w:pPr>
      <w:r w:rsidRPr="00233D12">
        <w:rPr>
          <w:rFonts w:ascii="Khmer MEF1" w:hAnsi="Khmer MEF1" w:cs="Khmer MEF1" w:hint="cs"/>
          <w:b/>
          <w:bCs/>
          <w:sz w:val="16"/>
          <w:szCs w:val="24"/>
          <w:cs/>
          <w:lang w:val="ca-ES"/>
        </w:rPr>
        <w:t>និយ័តករ</w:t>
      </w:r>
      <w:r>
        <w:rPr>
          <w:rFonts w:ascii="Khmer MEF1" w:hAnsi="Khmer MEF1" w:cs="Khmer MEF1" w:hint="cs"/>
          <w:b/>
          <w:bCs/>
          <w:sz w:val="16"/>
          <w:szCs w:val="24"/>
          <w:cs/>
          <w:lang w:val="ca-ES"/>
        </w:rPr>
        <w:t>ធានារ៉ាប់រងកម្ពុជា</w:t>
      </w:r>
      <w:r w:rsidRPr="00233D12">
        <w:rPr>
          <w:rFonts w:ascii="Khmer MEF1" w:hAnsi="Khmer MEF1" w:cs="Khmer MEF1" w:hint="cs"/>
          <w:b/>
          <w:bCs/>
          <w:sz w:val="16"/>
          <w:szCs w:val="24"/>
          <w:cs/>
          <w:lang w:val="ca-ES"/>
        </w:rPr>
        <w:t>៖</w:t>
      </w:r>
    </w:p>
    <w:p w14:paraId="295EAD41" w14:textId="77777777" w:rsidR="005977B3" w:rsidRPr="00444CA9" w:rsidRDefault="005977B3" w:rsidP="005977B3">
      <w:pPr>
        <w:spacing w:after="0" w:line="228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444CA9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១.ការរៀបចំ</w:t>
      </w:r>
      <w:r w:rsidRPr="00444CA9">
        <w:rPr>
          <w:rFonts w:ascii="Khmer MEF1" w:hAnsi="Khmer MEF1" w:cs="Khmer MEF1" w:hint="cs"/>
          <w:b/>
          <w:bCs/>
          <w:sz w:val="24"/>
          <w:szCs w:val="24"/>
          <w:cs/>
        </w:rPr>
        <w:t>លិខិតបទដ្ឋានគតិយុត្តស្ដីពីលក្ខខណ្ឌនិងនីតិវិធីនៃការផ្អាក និងបញ្ចប់កិច្ចសន្យាធានារ៉ាប់រង។</w:t>
      </w:r>
    </w:p>
    <w:p w14:paraId="302958C7" w14:textId="77777777" w:rsidR="005977B3" w:rsidRPr="00550774" w:rsidRDefault="005977B3" w:rsidP="005977B3">
      <w:pPr>
        <w:pStyle w:val="ListParagraph"/>
        <w:numPr>
          <w:ilvl w:val="0"/>
          <w:numId w:val="141"/>
        </w:numPr>
        <w:spacing w:after="0" w:line="228" w:lineRule="auto"/>
        <w:ind w:left="1530" w:hanging="450"/>
        <w:jc w:val="both"/>
        <w:rPr>
          <w:rFonts w:ascii="Khmer MEF1" w:hAnsi="Khmer MEF1" w:cs="Khmer MEF1"/>
          <w:spacing w:val="-4"/>
          <w:sz w:val="24"/>
          <w:szCs w:val="24"/>
          <w:lang w:val="ca-ES"/>
        </w:rPr>
      </w:pPr>
      <w:r w:rsidRPr="00550774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 xml:space="preserve">ន.ធ.ក. </w:t>
      </w:r>
      <w:r w:rsidRPr="0055077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អាចពុំទាន់បានអនុវត្តអនុលោមស្របតាមច្បាប់ និងបទប្បញ្ញត្តិជាធរមាន</w:t>
      </w:r>
    </w:p>
    <w:p w14:paraId="3D3F8CAE" w14:textId="69C2916B" w:rsidR="005977B3" w:rsidRPr="00550774" w:rsidRDefault="005977B3" w:rsidP="005977B3">
      <w:pPr>
        <w:pStyle w:val="ListParagraph"/>
        <w:numPr>
          <w:ilvl w:val="0"/>
          <w:numId w:val="141"/>
        </w:numPr>
        <w:spacing w:after="0" w:line="228" w:lineRule="auto"/>
        <w:ind w:left="1530" w:hanging="450"/>
        <w:jc w:val="both"/>
        <w:rPr>
          <w:rFonts w:ascii="Khmer MEF1" w:hAnsi="Khmer MEF1" w:cs="Khmer MEF1"/>
          <w:spacing w:val="-4"/>
          <w:sz w:val="24"/>
          <w:szCs w:val="24"/>
          <w:lang w:val="ca-ES"/>
        </w:rPr>
      </w:pPr>
      <w:r w:rsidRPr="00550774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មូលហេតុនេះ សវនករនឹងពិនិត្យមើលលើការរៀបចំលិខិតបទដ្ឋានគតិយុត្តស្ដីពីលក្ខខណ្ឌនិងនីតិវិធីនៃ</w:t>
      </w:r>
      <w:r>
        <w:rPr>
          <w:rFonts w:ascii="Khmer MEF1" w:hAnsi="Khmer MEF1" w:cs="Khmer MEF1"/>
          <w:spacing w:val="-4"/>
          <w:sz w:val="24"/>
          <w:szCs w:val="24"/>
          <w:lang w:val="ca-ES"/>
        </w:rPr>
        <w:t xml:space="preserve"> </w:t>
      </w:r>
      <w:r w:rsidRPr="0055077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ការផ្អាក និងបញ្ចប់កិច្ចសន្យាធានារ៉ាប់រង</w:t>
      </w:r>
      <w:r w:rsidR="00784E5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។</w:t>
      </w:r>
    </w:p>
    <w:p w14:paraId="7298EF48" w14:textId="38C04453" w:rsidR="00C56789" w:rsidRPr="00C56789" w:rsidRDefault="00C56789" w:rsidP="00C56789">
      <w:pPr>
        <w:spacing w:after="0" w:line="228" w:lineRule="auto"/>
        <w:ind w:left="990" w:hanging="270"/>
        <w:rPr>
          <w:rFonts w:ascii="Khmer MEF1" w:hAnsi="Khmer MEF1" w:cs="Khmer MEF1"/>
          <w:b/>
          <w:bCs/>
          <w:spacing w:val="6"/>
          <w:sz w:val="24"/>
          <w:szCs w:val="24"/>
          <w:cs/>
        </w:rPr>
      </w:pPr>
      <w:r w:rsidRPr="00BB6AB0">
        <w:rPr>
          <w:rFonts w:ascii="Khmer MEF1" w:hAnsi="Khmer MEF1" w:cs="Khmer MEF1" w:hint="cs"/>
          <w:b/>
          <w:bCs/>
          <w:spacing w:val="6"/>
          <w:sz w:val="24"/>
          <w:szCs w:val="24"/>
          <w:cs/>
          <w:lang w:val="ca-ES"/>
        </w:rPr>
        <w:t>២.ការរៀបចំ</w:t>
      </w:r>
      <w:r w:rsidRPr="00BB6AB0">
        <w:rPr>
          <w:rFonts w:ascii="Khmer MEF1" w:hAnsi="Khmer MEF1" w:cs="Khmer MEF1" w:hint="cs"/>
          <w:b/>
          <w:bCs/>
          <w:spacing w:val="6"/>
          <w:sz w:val="24"/>
          <w:szCs w:val="24"/>
          <w:cs/>
        </w:rPr>
        <w:t>លិខិតបទដ្ឋានគតិយុត្តស្ដីពីនីតិវិធីនៃការដោះស្រាយសំណងចំពោះការធានារ៉ាប់រងភារៈទទួលខុសត្រូវយានយន្ត</w:t>
      </w:r>
      <w:r>
        <w:rPr>
          <w:rFonts w:ascii="Khmer MEF1" w:hAnsi="Khmer MEF1" w:cs="Khmer MEF1" w:hint="cs"/>
          <w:b/>
          <w:bCs/>
          <w:spacing w:val="6"/>
          <w:sz w:val="24"/>
          <w:szCs w:val="24"/>
          <w:cs/>
        </w:rPr>
        <w:t>។</w:t>
      </w:r>
    </w:p>
    <w:p w14:paraId="34400DCB" w14:textId="77777777" w:rsidR="005977B3" w:rsidRPr="00550774" w:rsidRDefault="005977B3" w:rsidP="005977B3">
      <w:pPr>
        <w:pStyle w:val="ListParagraph"/>
        <w:numPr>
          <w:ilvl w:val="0"/>
          <w:numId w:val="141"/>
        </w:numPr>
        <w:spacing w:after="0" w:line="228" w:lineRule="auto"/>
        <w:ind w:left="1530" w:hanging="450"/>
        <w:jc w:val="both"/>
        <w:rPr>
          <w:rFonts w:ascii="Khmer MEF1" w:hAnsi="Khmer MEF1" w:cs="Khmer MEF1"/>
          <w:spacing w:val="-4"/>
          <w:sz w:val="24"/>
          <w:szCs w:val="24"/>
          <w:lang w:val="ca-ES"/>
        </w:rPr>
      </w:pPr>
      <w:r w:rsidRPr="00550774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ន.ធ.ក.</w:t>
      </w:r>
      <w:r w:rsidRPr="0055077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អាចពុំទាន់បានអនុវត្តអនុលោមស្របតាមច្បាប់ និងបទប្បញ្ញត្តិជាធរមាន</w:t>
      </w:r>
    </w:p>
    <w:p w14:paraId="185DF0CD" w14:textId="6851B52A" w:rsidR="005977B3" w:rsidRPr="00550774" w:rsidRDefault="005977B3" w:rsidP="005977B3">
      <w:pPr>
        <w:pStyle w:val="ListParagraph"/>
        <w:numPr>
          <w:ilvl w:val="0"/>
          <w:numId w:val="141"/>
        </w:numPr>
        <w:spacing w:after="0" w:line="228" w:lineRule="auto"/>
        <w:ind w:left="1530" w:hanging="450"/>
        <w:jc w:val="both"/>
        <w:rPr>
          <w:rFonts w:ascii="Khmer MEF1" w:hAnsi="Khmer MEF1" w:cs="Khmer MEF1"/>
          <w:spacing w:val="-4"/>
          <w:sz w:val="24"/>
          <w:szCs w:val="24"/>
          <w:lang w:val="ca-ES"/>
        </w:rPr>
      </w:pPr>
      <w:r w:rsidRPr="00550774"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>មូលហេតុនេះ សវនករនឹងពិនិត្យមើលលើការរៀបចំលិខិតបទដ្ឋានគតិយុត្តស្ដីពីនីតិវិធីនៃការដោះស្រាយ</w:t>
      </w:r>
      <w:r w:rsidRPr="0055077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សំណងចំពោះការធានារ៉ាប់រងភារៈទទួលខុសត្រូវយានយន្ត</w:t>
      </w:r>
      <w:r w:rsidR="00784E5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។</w:t>
      </w:r>
    </w:p>
    <w:p w14:paraId="1330B0FD" w14:textId="5527676B" w:rsidR="00C56789" w:rsidRPr="00C56789" w:rsidRDefault="00C56789" w:rsidP="00C56789">
      <w:pPr>
        <w:spacing w:after="0" w:line="228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BB6AB0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៣.ការរៀបចំ</w:t>
      </w:r>
      <w:r w:rsidRPr="00BB6AB0">
        <w:rPr>
          <w:rFonts w:ascii="Khmer MEF1" w:hAnsi="Khmer MEF1" w:cs="Khmer MEF1"/>
          <w:b/>
          <w:bCs/>
          <w:sz w:val="24"/>
          <w:szCs w:val="24"/>
          <w:cs/>
        </w:rPr>
        <w:t>អនុក្រឹត្យស្តីពីការធានារ៉ាប់រងខ្នាតតូច</w:t>
      </w:r>
      <w:r w:rsidRPr="00BB6AB0">
        <w:rPr>
          <w:rFonts w:ascii="Khmer MEF1" w:hAnsi="Khmer MEF1" w:cs="Khmer MEF1" w:hint="cs"/>
          <w:b/>
          <w:bCs/>
          <w:sz w:val="24"/>
          <w:szCs w:val="24"/>
          <w:cs/>
        </w:rPr>
        <w:t>។</w:t>
      </w:r>
    </w:p>
    <w:p w14:paraId="79E412C3" w14:textId="77777777" w:rsidR="005977B3" w:rsidRPr="00550774" w:rsidRDefault="005977B3" w:rsidP="005977B3">
      <w:pPr>
        <w:pStyle w:val="ListParagraph"/>
        <w:numPr>
          <w:ilvl w:val="0"/>
          <w:numId w:val="141"/>
        </w:numPr>
        <w:spacing w:after="0" w:line="228" w:lineRule="auto"/>
        <w:ind w:left="1530" w:hanging="450"/>
        <w:jc w:val="both"/>
        <w:rPr>
          <w:rFonts w:ascii="Khmer MEF1" w:hAnsi="Khmer MEF1" w:cs="Khmer MEF1"/>
          <w:spacing w:val="-4"/>
          <w:sz w:val="24"/>
          <w:szCs w:val="24"/>
          <w:lang w:val="ca-ES"/>
        </w:rPr>
      </w:pPr>
      <w:r w:rsidRPr="00550774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ន.ធ.ក.</w:t>
      </w:r>
      <w:r w:rsidRPr="0055077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អាចពុំទាន់បានរៀបចំ</w:t>
      </w:r>
      <w:r w:rsidRPr="00550774">
        <w:rPr>
          <w:rFonts w:ascii="Khmer MEF1" w:hAnsi="Khmer MEF1" w:cs="Khmer MEF1"/>
          <w:spacing w:val="-4"/>
          <w:sz w:val="24"/>
          <w:szCs w:val="24"/>
          <w:cs/>
          <w:lang w:val="ca-ES"/>
        </w:rPr>
        <w:t>អនុក្រឹត្យស្តីពីការធានារ៉ាប់រងខ្នាតតូច</w:t>
      </w:r>
      <w:r w:rsidRPr="0055077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ស្របតាមផែនការសកម្មភាពដែលបានកំណត់</w:t>
      </w:r>
    </w:p>
    <w:p w14:paraId="3DB0BF39" w14:textId="219FEE1E" w:rsidR="005977B3" w:rsidRPr="00784E58" w:rsidRDefault="005977B3" w:rsidP="005977B3">
      <w:pPr>
        <w:pStyle w:val="ListParagraph"/>
        <w:numPr>
          <w:ilvl w:val="0"/>
          <w:numId w:val="141"/>
        </w:numPr>
        <w:spacing w:after="0" w:line="228" w:lineRule="auto"/>
        <w:ind w:left="1530" w:hanging="450"/>
        <w:jc w:val="both"/>
        <w:rPr>
          <w:rFonts w:ascii="Khmer MEF1" w:hAnsi="Khmer MEF1" w:cs="Khmer MEF1"/>
          <w:spacing w:val="-12"/>
          <w:sz w:val="24"/>
          <w:szCs w:val="24"/>
          <w:lang w:val="ca-ES"/>
        </w:rPr>
      </w:pPr>
      <w:bookmarkStart w:id="1281" w:name="_Hlk156827008"/>
      <w:r w:rsidRPr="00784E58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មូលហេតុនេះ សវនករនឹងពិនិត្យមើលលើមូលហេតុ និងបញ្ហានានាដែលបណ្តាលឱ្យមានភាពយឺតយ៉ាវ</w:t>
      </w:r>
      <w:r w:rsidR="00784E58" w:rsidRPr="00784E58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។</w:t>
      </w:r>
    </w:p>
    <w:bookmarkEnd w:id="1281"/>
    <w:p w14:paraId="40A4B544" w14:textId="77777777" w:rsidR="005977B3" w:rsidRPr="00C56789" w:rsidRDefault="005977B3" w:rsidP="005977B3">
      <w:pPr>
        <w:spacing w:after="0" w:line="228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C56789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៤.</w:t>
      </w:r>
      <w:r w:rsidRPr="00C56789">
        <w:rPr>
          <w:rFonts w:ascii="Khmer MEF1" w:hAnsi="Khmer MEF1" w:cs="Khmer MEF1" w:hint="cs"/>
          <w:b/>
          <w:bCs/>
          <w:sz w:val="24"/>
          <w:szCs w:val="24"/>
          <w:cs/>
          <w:lang w:val="en-GB"/>
        </w:rPr>
        <w:t>ការរៀបចំប្រកាសស្តីពីអភិបាលកិច្ចក្រុមហ៊ុនធានារ៉ាប់រង។</w:t>
      </w:r>
    </w:p>
    <w:p w14:paraId="09CAB717" w14:textId="77777777" w:rsidR="005977B3" w:rsidRPr="00550774" w:rsidRDefault="005977B3" w:rsidP="005977B3">
      <w:pPr>
        <w:pStyle w:val="ListParagraph"/>
        <w:numPr>
          <w:ilvl w:val="0"/>
          <w:numId w:val="141"/>
        </w:numPr>
        <w:spacing w:after="0" w:line="228" w:lineRule="auto"/>
        <w:ind w:left="1530" w:hanging="450"/>
        <w:jc w:val="both"/>
        <w:rPr>
          <w:rFonts w:ascii="Khmer MEF1" w:hAnsi="Khmer MEF1" w:cs="Khmer MEF1"/>
          <w:spacing w:val="-4"/>
          <w:sz w:val="24"/>
          <w:szCs w:val="24"/>
          <w:lang w:val="ca-ES"/>
        </w:rPr>
      </w:pPr>
      <w:r w:rsidRPr="00550774">
        <w:rPr>
          <w:rFonts w:ascii="Khmer MEF1" w:hAnsi="Khmer MEF1" w:cs="Khmer MEF1" w:hint="cs"/>
          <w:b/>
          <w:bCs/>
          <w:spacing w:val="-12"/>
          <w:sz w:val="24"/>
          <w:szCs w:val="24"/>
          <w:cs/>
          <w:lang w:val="ca-ES"/>
        </w:rPr>
        <w:t>ន.ធ.ក.</w:t>
      </w:r>
      <w:r w:rsidRPr="00550774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 xml:space="preserve"> អាចពុំទាន់បានរៀបចំប្រកាសស្តីពីអភិបាលកិច្ចក្រុមហ៊ុនធានារ៉ាប់រងស្របតាមផែនការសកម្មភា</w:t>
      </w:r>
      <w:r w:rsidRPr="0055077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ព</w:t>
      </w:r>
      <w:r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r w:rsidRPr="0055077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ដែលបានកំណត់</w:t>
      </w:r>
    </w:p>
    <w:p w14:paraId="1D1EDD90" w14:textId="77777777" w:rsidR="007F161B" w:rsidRPr="00784E58" w:rsidRDefault="007F161B" w:rsidP="007F161B">
      <w:pPr>
        <w:pStyle w:val="ListParagraph"/>
        <w:numPr>
          <w:ilvl w:val="0"/>
          <w:numId w:val="141"/>
        </w:numPr>
        <w:spacing w:after="0" w:line="228" w:lineRule="auto"/>
        <w:ind w:left="1530" w:hanging="450"/>
        <w:jc w:val="both"/>
        <w:rPr>
          <w:rFonts w:ascii="Khmer MEF1" w:hAnsi="Khmer MEF1" w:cs="Khmer MEF1"/>
          <w:spacing w:val="-12"/>
          <w:sz w:val="24"/>
          <w:szCs w:val="24"/>
          <w:lang w:val="ca-ES"/>
        </w:rPr>
      </w:pPr>
      <w:r w:rsidRPr="00784E58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មូលហេតុនេះ សវនករនឹងពិនិត្យមើលលើមូលហេតុ និងបញ្ហានានាដែលបណ្តាលឱ្យមានភាពយឺតយ៉ាវ។</w:t>
      </w:r>
    </w:p>
    <w:p w14:paraId="38F20FDC" w14:textId="77777777" w:rsidR="005977B3" w:rsidRPr="00444CA9" w:rsidRDefault="005977B3" w:rsidP="005977B3">
      <w:pPr>
        <w:spacing w:after="0" w:line="228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444CA9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៥.</w:t>
      </w:r>
      <w:r w:rsidRPr="00444CA9">
        <w:rPr>
          <w:rFonts w:ascii="Khmer MEF1" w:hAnsi="Khmer MEF1" w:cs="Khmer MEF1" w:hint="cs"/>
          <w:b/>
          <w:bCs/>
          <w:spacing w:val="10"/>
          <w:sz w:val="24"/>
          <w:szCs w:val="24"/>
          <w:cs/>
          <w:lang w:val="en-GB"/>
        </w:rPr>
        <w:t>ការរៀបចំប្រកាសស្តីពីការធានារ៉ាប់រងបន្ត។</w:t>
      </w:r>
    </w:p>
    <w:p w14:paraId="395745F6" w14:textId="77777777" w:rsidR="005977B3" w:rsidRPr="00550774" w:rsidRDefault="005977B3" w:rsidP="005977B3">
      <w:pPr>
        <w:pStyle w:val="ListParagraph"/>
        <w:numPr>
          <w:ilvl w:val="0"/>
          <w:numId w:val="141"/>
        </w:numPr>
        <w:spacing w:after="0" w:line="228" w:lineRule="auto"/>
        <w:ind w:left="1530" w:hanging="450"/>
        <w:jc w:val="both"/>
        <w:rPr>
          <w:rFonts w:ascii="Khmer MEF1" w:hAnsi="Khmer MEF1" w:cs="Khmer MEF1"/>
          <w:spacing w:val="-20"/>
          <w:sz w:val="24"/>
          <w:szCs w:val="24"/>
          <w:lang w:val="ca-ES"/>
        </w:rPr>
      </w:pPr>
      <w:r w:rsidRPr="00550774">
        <w:rPr>
          <w:rFonts w:ascii="Khmer MEF1" w:hAnsi="Khmer MEF1" w:cs="Khmer MEF1" w:hint="cs"/>
          <w:b/>
          <w:bCs/>
          <w:spacing w:val="-20"/>
          <w:sz w:val="24"/>
          <w:szCs w:val="24"/>
          <w:cs/>
          <w:lang w:val="ca-ES"/>
        </w:rPr>
        <w:t>ន.ធ.ក.</w:t>
      </w:r>
      <w:r w:rsidRPr="00550774">
        <w:rPr>
          <w:rFonts w:ascii="Khmer MEF1" w:hAnsi="Khmer MEF1" w:cs="Khmer MEF1" w:hint="cs"/>
          <w:spacing w:val="-20"/>
          <w:sz w:val="24"/>
          <w:szCs w:val="24"/>
          <w:cs/>
          <w:lang w:val="ca-ES"/>
        </w:rPr>
        <w:t xml:space="preserve"> អាចពុំទាន់បានរៀបចំប្រកាសស្តីពីការធានារ៉ាប់រងបន្តស្របតាមផែនការសកម្មភាពដែលបានកំណត់</w:t>
      </w:r>
    </w:p>
    <w:p w14:paraId="44269A87" w14:textId="77777777" w:rsidR="007F161B" w:rsidRPr="00784E58" w:rsidRDefault="007F161B" w:rsidP="001C3BE8">
      <w:pPr>
        <w:pStyle w:val="ListParagraph"/>
        <w:numPr>
          <w:ilvl w:val="0"/>
          <w:numId w:val="141"/>
        </w:numPr>
        <w:spacing w:after="0" w:line="214" w:lineRule="auto"/>
        <w:ind w:left="1530" w:hanging="450"/>
        <w:jc w:val="both"/>
        <w:rPr>
          <w:rFonts w:ascii="Khmer MEF1" w:hAnsi="Khmer MEF1" w:cs="Khmer MEF1"/>
          <w:spacing w:val="-12"/>
          <w:sz w:val="24"/>
          <w:szCs w:val="24"/>
          <w:lang w:val="ca-ES"/>
        </w:rPr>
      </w:pPr>
      <w:r w:rsidRPr="00784E58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lastRenderedPageBreak/>
        <w:t>មូលហេតុនេះ សវនករនឹងពិនិត្យមើលលើមូលហេតុ និងបញ្ហានានាដែលបណ្តាលឱ្យមានភាពយឺតយ៉ាវ។</w:t>
      </w:r>
    </w:p>
    <w:p w14:paraId="4A011F3B" w14:textId="77777777" w:rsidR="005977B3" w:rsidRPr="00444CA9" w:rsidRDefault="005977B3" w:rsidP="001C3BE8">
      <w:pPr>
        <w:spacing w:after="0" w:line="214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444CA9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៦.</w:t>
      </w:r>
      <w:r w:rsidRPr="00444CA9">
        <w:rPr>
          <w:rFonts w:ascii="Khmer MEF1" w:hAnsi="Khmer MEF1" w:cs="Khmer MEF1" w:hint="cs"/>
          <w:b/>
          <w:bCs/>
          <w:spacing w:val="10"/>
          <w:sz w:val="24"/>
          <w:szCs w:val="24"/>
          <w:cs/>
          <w:lang w:val="en-GB"/>
        </w:rPr>
        <w:t>ការរៀបចំឯកសារពាក់ព័ន្ធនឹងក្រមសីលធម៌វិជ្ជាជីវៈជើងសាធានារ៉ាប់រង</w:t>
      </w:r>
    </w:p>
    <w:p w14:paraId="2817EEA8" w14:textId="77777777" w:rsidR="005977B3" w:rsidRPr="00550774" w:rsidRDefault="005977B3" w:rsidP="001C3BE8">
      <w:pPr>
        <w:pStyle w:val="ListParagraph"/>
        <w:numPr>
          <w:ilvl w:val="0"/>
          <w:numId w:val="141"/>
        </w:numPr>
        <w:spacing w:after="0" w:line="214" w:lineRule="auto"/>
        <w:ind w:left="1530" w:hanging="450"/>
        <w:jc w:val="both"/>
        <w:rPr>
          <w:rFonts w:ascii="Khmer MEF1" w:hAnsi="Khmer MEF1" w:cs="Khmer MEF1"/>
          <w:spacing w:val="-20"/>
          <w:sz w:val="24"/>
          <w:szCs w:val="24"/>
          <w:lang w:val="ca-ES"/>
        </w:rPr>
      </w:pPr>
      <w:r w:rsidRPr="00915760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ន.ធ.ក.</w:t>
      </w:r>
      <w:r w:rsidRPr="00915760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អាចពុំទាន់បានរៀបចំ</w:t>
      </w:r>
      <w:r w:rsidRPr="00915760">
        <w:rPr>
          <w:rFonts w:ascii="Khmer MEF1" w:hAnsi="Khmer MEF1" w:cs="Khmer MEF1" w:hint="cs"/>
          <w:spacing w:val="-6"/>
          <w:szCs w:val="22"/>
          <w:cs/>
          <w:lang w:val="en-GB"/>
        </w:rPr>
        <w:t>គោលការណ៍ណែនាំស្តីពីការការពារការក្លែងបន្លំធានារ៉ាប់រង</w:t>
      </w:r>
      <w:r w:rsidRPr="00915760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ស្របតាមផែនកា</w:t>
      </w:r>
      <w:r w:rsidRPr="00550774">
        <w:rPr>
          <w:rFonts w:ascii="Khmer MEF1" w:hAnsi="Khmer MEF1" w:cs="Khmer MEF1" w:hint="cs"/>
          <w:spacing w:val="-20"/>
          <w:sz w:val="24"/>
          <w:szCs w:val="24"/>
          <w:cs/>
          <w:lang w:val="ca-ES"/>
        </w:rPr>
        <w:t>រ</w:t>
      </w:r>
      <w:r>
        <w:rPr>
          <w:rFonts w:ascii="Khmer MEF1" w:hAnsi="Khmer MEF1" w:cs="Khmer MEF1" w:hint="cs"/>
          <w:spacing w:val="-20"/>
          <w:sz w:val="24"/>
          <w:szCs w:val="24"/>
          <w:cs/>
          <w:lang w:val="ca-ES"/>
        </w:rPr>
        <w:t xml:space="preserve"> </w:t>
      </w:r>
      <w:r w:rsidRPr="00550774">
        <w:rPr>
          <w:rFonts w:ascii="Khmer MEF1" w:hAnsi="Khmer MEF1" w:cs="Khmer MEF1" w:hint="cs"/>
          <w:spacing w:val="-20"/>
          <w:sz w:val="24"/>
          <w:szCs w:val="24"/>
          <w:cs/>
          <w:lang w:val="ca-ES"/>
        </w:rPr>
        <w:t>សកម្មភាពដែលបានកំណត់</w:t>
      </w:r>
    </w:p>
    <w:p w14:paraId="1803163F" w14:textId="77777777" w:rsidR="007F161B" w:rsidRPr="00784E58" w:rsidRDefault="007F161B" w:rsidP="001C3BE8">
      <w:pPr>
        <w:pStyle w:val="ListParagraph"/>
        <w:numPr>
          <w:ilvl w:val="0"/>
          <w:numId w:val="141"/>
        </w:numPr>
        <w:spacing w:after="0" w:line="214" w:lineRule="auto"/>
        <w:ind w:left="1530" w:hanging="450"/>
        <w:jc w:val="both"/>
        <w:rPr>
          <w:rFonts w:ascii="Khmer MEF1" w:hAnsi="Khmer MEF1" w:cs="Khmer MEF1"/>
          <w:spacing w:val="-12"/>
          <w:sz w:val="24"/>
          <w:szCs w:val="24"/>
          <w:lang w:val="ca-ES"/>
        </w:rPr>
      </w:pPr>
      <w:r w:rsidRPr="00784E58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មូលហេតុនេះ សវនករនឹងពិនិត្យមើលលើមូលហេតុ និងបញ្ហានានាដែលបណ្តាលឱ្យមានភាពយឺតយ៉ាវ។</w:t>
      </w:r>
    </w:p>
    <w:p w14:paraId="4F940009" w14:textId="14490982" w:rsidR="005977B3" w:rsidRPr="006E778B" w:rsidRDefault="005977B3" w:rsidP="001C3BE8">
      <w:pPr>
        <w:spacing w:after="0" w:line="214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6E778B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៧.</w:t>
      </w:r>
      <w:r w:rsidRPr="006E778B">
        <w:rPr>
          <w:rFonts w:ascii="Khmer MEF1" w:hAnsi="Khmer MEF1" w:cs="Khmer MEF1" w:hint="cs"/>
          <w:b/>
          <w:bCs/>
          <w:sz w:val="24"/>
          <w:szCs w:val="24"/>
          <w:cs/>
        </w:rPr>
        <w:t>ការបើកផ្ដល់ប្រាក់បៀវត្ស។</w:t>
      </w:r>
    </w:p>
    <w:p w14:paraId="7BD231C2" w14:textId="5CA8FC57" w:rsidR="005977B3" w:rsidRPr="006E778B" w:rsidRDefault="005977B3" w:rsidP="001C3BE8">
      <w:pPr>
        <w:pStyle w:val="ListParagraph"/>
        <w:numPr>
          <w:ilvl w:val="0"/>
          <w:numId w:val="141"/>
        </w:numPr>
        <w:spacing w:after="0" w:line="214" w:lineRule="auto"/>
        <w:ind w:left="1530" w:hanging="450"/>
        <w:jc w:val="both"/>
        <w:rPr>
          <w:rFonts w:ascii="Khmer MEF1" w:hAnsi="Khmer MEF1" w:cs="Khmer MEF1"/>
          <w:spacing w:val="-8"/>
          <w:sz w:val="24"/>
          <w:szCs w:val="24"/>
          <w:lang w:val="ca-ES"/>
        </w:rPr>
      </w:pPr>
      <w:r w:rsidRPr="006E778B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val="ca-ES"/>
        </w:rPr>
        <w:t>ន</w:t>
      </w:r>
      <w:r w:rsidRPr="006E778B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 xml:space="preserve">.ធ.ក. </w:t>
      </w:r>
      <w:r w:rsidRPr="006E778B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អាចពុំទាន់អនុវត្តការបើកផ្ដល់ប្រាក់បៀវត្សអនុលោមស្របតាមច្បាប់ និងបទប្បញ្ញត្តិ</w:t>
      </w:r>
      <w:r w:rsidRPr="006E778B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ជាធរមាន</w:t>
      </w:r>
    </w:p>
    <w:p w14:paraId="49CBCD2C" w14:textId="739EE853" w:rsidR="005977B3" w:rsidRPr="006E778B" w:rsidRDefault="005977B3" w:rsidP="001C3BE8">
      <w:pPr>
        <w:pStyle w:val="ListParagraph"/>
        <w:numPr>
          <w:ilvl w:val="0"/>
          <w:numId w:val="141"/>
        </w:numPr>
        <w:spacing w:after="0" w:line="214" w:lineRule="auto"/>
        <w:ind w:left="1530" w:hanging="450"/>
        <w:jc w:val="both"/>
        <w:rPr>
          <w:rFonts w:ascii="Khmer MEF1" w:hAnsi="Khmer MEF1" w:cs="Khmer MEF1"/>
          <w:spacing w:val="-8"/>
          <w:sz w:val="24"/>
          <w:szCs w:val="24"/>
          <w:lang w:val="ca-ES"/>
        </w:rPr>
      </w:pPr>
      <w:r w:rsidRPr="006E778B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មូលហេតុនេះ សវនករនឹងពិនិត្យមើលលើការអនុវត្តការបើកផ្ដល់ប្រាក់បៀវត្ស</w:t>
      </w:r>
      <w:r w:rsidR="000371AB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។</w:t>
      </w:r>
    </w:p>
    <w:p w14:paraId="2A8AE7D4" w14:textId="40452FB7" w:rsidR="005977B3" w:rsidRPr="006E778B" w:rsidRDefault="005977B3" w:rsidP="001C3BE8">
      <w:pPr>
        <w:spacing w:after="0" w:line="214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6E778B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៨.</w:t>
      </w:r>
      <w:r w:rsidRPr="006E778B">
        <w:rPr>
          <w:rFonts w:ascii="Khmer MEF1" w:hAnsi="Khmer MEF1" w:cs="Khmer MEF1" w:hint="cs"/>
          <w:b/>
          <w:bCs/>
          <w:sz w:val="24"/>
          <w:szCs w:val="24"/>
          <w:cs/>
        </w:rPr>
        <w:t>ការត្រួតពិនិត្យ និងតាមដានការអនុវត្តថវិកា​។</w:t>
      </w:r>
    </w:p>
    <w:p w14:paraId="2DEC7780" w14:textId="515A4E24" w:rsidR="005977B3" w:rsidRPr="006E778B" w:rsidRDefault="005977B3" w:rsidP="001C3BE8">
      <w:pPr>
        <w:pStyle w:val="ListParagraph"/>
        <w:numPr>
          <w:ilvl w:val="0"/>
          <w:numId w:val="141"/>
        </w:numPr>
        <w:spacing w:after="0" w:line="214" w:lineRule="auto"/>
        <w:ind w:left="1530" w:hanging="450"/>
        <w:jc w:val="both"/>
        <w:rPr>
          <w:rFonts w:ascii="Khmer MEF1" w:hAnsi="Khmer MEF1" w:cs="Khmer MEF1"/>
          <w:spacing w:val="-8"/>
          <w:sz w:val="24"/>
          <w:szCs w:val="24"/>
          <w:lang w:val="ca-ES"/>
        </w:rPr>
      </w:pPr>
      <w:r w:rsidRPr="006E778B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>ន.ធ.ក.</w:t>
      </w:r>
      <w:r w:rsidRPr="006E778B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 អាចពុំទាន់</w:t>
      </w:r>
      <w:r w:rsidR="00C56789" w:rsidRPr="006E778B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អនុវត្ត</w:t>
      </w:r>
      <w:r w:rsidRPr="006E778B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ការត្រួតពិនិត្យ និងតាមដានការអនុវត្តថវិកា​អនុលោមស្របតាមច្បាប់ និងបទប្បញ្ញត្តិ</w:t>
      </w:r>
      <w:r w:rsidRPr="006E778B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ជាធរមាន</w:t>
      </w:r>
    </w:p>
    <w:p w14:paraId="13FD3507" w14:textId="0E0CC137" w:rsidR="005977B3" w:rsidRDefault="005977B3" w:rsidP="001C3BE8">
      <w:pPr>
        <w:pStyle w:val="ListParagraph"/>
        <w:numPr>
          <w:ilvl w:val="0"/>
          <w:numId w:val="141"/>
        </w:numPr>
        <w:spacing w:after="0" w:line="214" w:lineRule="auto"/>
        <w:ind w:left="1530" w:hanging="45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6E778B">
        <w:rPr>
          <w:rFonts w:ascii="Khmer MEF1" w:hAnsi="Khmer MEF1" w:cs="Khmer MEF1" w:hint="cs"/>
          <w:sz w:val="24"/>
          <w:szCs w:val="24"/>
          <w:cs/>
          <w:lang w:val="ca-ES"/>
        </w:rPr>
        <w:t>មូលហេតុនេះ សវនករនឹងពិនិត្យមើលលើ</w:t>
      </w:r>
      <w:r w:rsidRPr="000B30FF">
        <w:rPr>
          <w:rFonts w:ascii="Khmer MEF1" w:hAnsi="Khmer MEF1" w:cs="Khmer MEF1" w:hint="cs"/>
          <w:sz w:val="24"/>
          <w:szCs w:val="24"/>
          <w:cs/>
          <w:lang w:val="ca-ES"/>
        </w:rPr>
        <w:t>ការអនុវត្តការត្រួតពិនិត្យ និងតាមដានការអនុវត្តថវិកា​។</w:t>
      </w:r>
    </w:p>
    <w:p w14:paraId="7D0686EF" w14:textId="77777777" w:rsidR="001C3BE8" w:rsidRPr="001C3BE8" w:rsidRDefault="001C3BE8" w:rsidP="001C3BE8">
      <w:pPr>
        <w:spacing w:after="0" w:line="214" w:lineRule="auto"/>
        <w:ind w:left="1080"/>
        <w:jc w:val="both"/>
        <w:rPr>
          <w:rFonts w:ascii="Khmer MEF1" w:hAnsi="Khmer MEF1" w:cs="Khmer MEF1"/>
          <w:sz w:val="24"/>
          <w:szCs w:val="24"/>
          <w:lang w:val="ca-ES"/>
        </w:rPr>
      </w:pPr>
    </w:p>
    <w:p w14:paraId="58D82E88" w14:textId="503253F0" w:rsidR="00B5706E" w:rsidRPr="00A07FA5" w:rsidRDefault="00063DD1" w:rsidP="001C3BE8">
      <w:pPr>
        <w:pStyle w:val="Heading1"/>
        <w:spacing w:before="0" w:line="214" w:lineRule="auto"/>
        <w:jc w:val="both"/>
        <w:rPr>
          <w:rFonts w:ascii="Khmer MEF2" w:hAnsi="Khmer MEF2" w:cs="Khmer MEF2"/>
          <w:sz w:val="24"/>
          <w:szCs w:val="24"/>
          <w:lang w:val="ca-ES"/>
          <w:rPrChange w:id="1282" w:author="Uon Rithy" w:date="2022-01-20T15:50:00Z">
            <w:rPr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  <w:bookmarkStart w:id="1283" w:name="_Toc156812990"/>
      <w:r>
        <w:rPr>
          <w:rFonts w:ascii="Khmer MEF2" w:hAnsi="Khmer MEF2" w:cs="Khmer MEF2" w:hint="cs"/>
          <w:color w:val="auto"/>
          <w:sz w:val="24"/>
          <w:szCs w:val="24"/>
          <w:cs/>
          <w:lang w:val="ca-ES"/>
        </w:rPr>
        <w:t>៨.</w:t>
      </w:r>
      <w:r w:rsidR="00B5706E" w:rsidRPr="00A07FA5">
        <w:rPr>
          <w:rFonts w:ascii="Khmer MEF2" w:hAnsi="Khmer MEF2" w:cs="Khmer MEF2"/>
          <w:color w:val="auto"/>
          <w:sz w:val="24"/>
          <w:szCs w:val="24"/>
          <w:cs/>
          <w:lang w:val="ca-ES"/>
          <w:rPrChange w:id="1284" w:author="Uon Rithy" w:date="2022-01-20T15:50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ធនធានសវនករ</w:t>
      </w:r>
      <w:bookmarkEnd w:id="1283"/>
      <w:del w:id="1285" w:author="TOSHIBA" w:date="2022-01-18T16:13:00Z">
        <w:r w:rsidR="00B5706E" w:rsidRPr="00A07FA5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1286" w:author="Uon Rithy" w:date="2022-01-20T15:50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 xml:space="preserve"> និងតារាងពេលវេលាសវនកម្ម </w:delText>
        </w:r>
      </w:del>
      <w:ins w:id="1287" w:author="Samnang" w:date="2022-01-10T11:21:00Z">
        <w:del w:id="1288" w:author="TOSHIBA" w:date="2022-01-18T16:08:00Z">
          <w:r w:rsidR="00B5706E" w:rsidRPr="00A07FA5">
            <w:rPr>
              <w:rFonts w:ascii="Khmer MEF2" w:hAnsi="Khmer MEF2" w:cs="Khmer MEF2"/>
              <w:color w:val="auto"/>
              <w:sz w:val="24"/>
              <w:szCs w:val="24"/>
              <w:cs/>
              <w:lang w:val="ca-ES"/>
              <w:rPrChange w:id="1289" w:author="Uon Rithy" w:date="2022-01-20T15:5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បានបញ្ចូលក្នុងចំណុច ១ </w:delText>
          </w:r>
        </w:del>
      </w:ins>
    </w:p>
    <w:p w14:paraId="787E09AB" w14:textId="77777777" w:rsidR="00B5706E" w:rsidRPr="00353629" w:rsidRDefault="00B5706E">
      <w:pPr>
        <w:spacing w:after="0" w:line="214" w:lineRule="auto"/>
        <w:ind w:right="576" w:firstLine="720"/>
        <w:jc w:val="both"/>
        <w:rPr>
          <w:del w:id="1290" w:author="TOSHIBA" w:date="2022-01-18T16:13:00Z"/>
          <w:rFonts w:ascii="Khmer MEF1" w:hAnsi="Khmer MEF1" w:cs="Khmer MEF1"/>
          <w:b/>
          <w:bCs/>
          <w:spacing w:val="-8"/>
          <w:sz w:val="24"/>
          <w:szCs w:val="24"/>
          <w:lang w:val="ca-ES"/>
        </w:rPr>
        <w:pPrChange w:id="1291" w:author="Uon Rithy" w:date="2022-02-04T10:12:00Z">
          <w:pPr>
            <w:spacing w:after="0"/>
          </w:pPr>
        </w:pPrChange>
      </w:pPr>
      <w:ins w:id="1292" w:author="Ratana PannhaSambat" w:date="2022-02-16T11:45:00Z">
        <w:r w:rsidRPr="00A07FA5">
          <w:rPr>
            <w:rFonts w:ascii="Khmer MEF1" w:hAnsi="Khmer MEF1" w:cs="Khmer MEF1"/>
            <w:b/>
            <w:bCs/>
            <w:spacing w:val="-8"/>
            <w:sz w:val="24"/>
            <w:szCs w:val="24"/>
            <w:lang w:val="ca-ES"/>
          </w:rPr>
          <w:tab/>
        </w:r>
      </w:ins>
      <w:del w:id="1293" w:author="TOSHIBA" w:date="2022-01-18T16:13:00Z">
        <w:r w:rsidRPr="00353629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delText>១</w:delText>
        </w:r>
      </w:del>
      <w:ins w:id="1294" w:author="Sengheak Un" w:date="2022-01-04T13:43:00Z">
        <w:del w:id="1295" w:author="TOSHIBA" w:date="2022-01-18T16:13:00Z">
          <w:r w:rsidRPr="0035362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២</w:delText>
          </w:r>
        </w:del>
      </w:ins>
      <w:del w:id="1296" w:author="TOSHIBA" w:date="2022-01-18T16:13:00Z">
        <w:r w:rsidRPr="00353629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delText>១.១. ធនធានសវ</w:delText>
        </w:r>
      </w:del>
      <w:ins w:id="1297" w:author="Uon Rithy" w:date="2022-01-03T10:10:00Z">
        <w:del w:id="1298" w:author="TOSHIBA" w:date="2022-01-18T16:13:00Z">
          <w:r w:rsidRPr="0035362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ន</w:delText>
          </w:r>
        </w:del>
      </w:ins>
      <w:del w:id="1299" w:author="TOSHIBA" w:date="2022-01-18T16:13:00Z">
        <w:r w:rsidRPr="00353629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delText>ករ</w:delText>
        </w:r>
      </w:del>
    </w:p>
    <w:p w14:paraId="072C17B4" w14:textId="3F1D2800" w:rsidR="000B30FF" w:rsidRDefault="005977B3" w:rsidP="001C3BE8">
      <w:pPr>
        <w:spacing w:after="0" w:line="214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20387C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ដើម្បីបំពេញការងារសវនកម្មឱ្យទទួលលទ្ធផលល្អ និងមានប្រសិទ្ធភាព </w:t>
      </w:r>
      <w:del w:id="1300" w:author="Sengheak Un" w:date="2022-01-04T15:08:00Z">
        <w:r w:rsidRPr="0020387C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delText>អាជ្ញាធរសវនកម្ម</w:delText>
        </w:r>
      </w:del>
      <w:ins w:id="1301" w:author="Sengheak Un" w:date="2022-01-04T15:08:00Z">
        <w:r w:rsidRPr="0020387C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អង្គភាពសវនកម្មផ្ទៃក្នុង</w:t>
        </w:r>
      </w:ins>
      <w:ins w:id="1302" w:author="TOSHIBA" w:date="2022-01-18T16:12:00Z">
        <w:r w:rsidRPr="0020387C">
          <w:rPr>
            <w:rFonts w:ascii="Khmer MEF1" w:hAnsi="Khmer MEF1" w:cs="Khmer MEF1" w:hint="cs"/>
            <w:spacing w:val="-12"/>
            <w:sz w:val="24"/>
            <w:szCs w:val="24"/>
            <w:cs/>
            <w:lang w:val="ca-ES"/>
          </w:rPr>
          <w:t xml:space="preserve">នៃ </w:t>
        </w:r>
        <w:r w:rsidRPr="0020387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303" w:author="TOSHIBA" w:date="2022-01-18T16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del w:id="1304" w:author="Sengheak Un" w:date="2022-01-04T15:08:00Z">
        <w:r w:rsidRPr="0020387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ជាតិ</w:delText>
        </w:r>
      </w:del>
      <w:del w:id="1305" w:author="TOSHIBA" w:date="2022-01-18T16:10:00Z">
        <w:r w:rsidRPr="0020387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បា</w:delText>
        </w:r>
      </w:del>
      <w:ins w:id="1306" w:author="TOSHIBA" w:date="2022-01-18T16:10:00Z">
        <w:r w:rsidRPr="0020387C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បាន</w:t>
        </w:r>
      </w:ins>
      <w:del w:id="1307" w:author="TOSHIBA" w:date="2022-01-18T16:10:00Z">
        <w:r w:rsidRPr="0020387C" w:rsidDel="008F1F95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delText>ន</w:delText>
        </w:r>
      </w:del>
      <w:r w:rsidRPr="0020387C">
        <w:rPr>
          <w:rFonts w:ascii="Khmer MEF1" w:hAnsi="Khmer MEF1" w:cs="Khmer MEF1"/>
          <w:spacing w:val="-8"/>
          <w:sz w:val="24"/>
          <w:szCs w:val="24"/>
          <w:cs/>
          <w:lang w:val="ca-ES"/>
        </w:rPr>
        <w:t>រៀបចំ</w:t>
      </w:r>
      <w:r w:rsidRPr="0020387C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ប្រតិភូ</w:t>
      </w:r>
      <w:r w:rsidRPr="0020387C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សវនកម្ម</w:t>
      </w:r>
      <w:del w:id="1308" w:author="DELL" w:date="2022-01-31T11:06:00Z">
        <w:r w:rsidRPr="0020387C" w:rsidDel="00026FB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delText xml:space="preserve"> </w:delText>
        </w:r>
      </w:del>
      <w:r w:rsidRPr="0020387C">
        <w:rPr>
          <w:rFonts w:ascii="Khmer MEF1" w:hAnsi="Khmer MEF1" w:cs="Khmer MEF1"/>
          <w:spacing w:val="-8"/>
          <w:sz w:val="24"/>
          <w:szCs w:val="24"/>
          <w:cs/>
          <w:lang w:val="ca-ES"/>
        </w:rPr>
        <w:t>ដែលមានសមាសភាពដូច</w:t>
      </w:r>
      <w:ins w:id="1309" w:author="TOSHIBA" w:date="2022-01-18T16:10:00Z">
        <w:r w:rsidRPr="0020387C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ជា </w:t>
        </w:r>
        <w:r w:rsidRPr="0020387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310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ប្រធានប្រតិភូ</w:t>
        </w:r>
      </w:ins>
      <w:r w:rsidRPr="0020387C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val="ca-ES"/>
        </w:rPr>
        <w:t>សវនកម្ម</w:t>
      </w:r>
      <w:ins w:id="1311" w:author="TOSHIBA" w:date="2022-01-18T16:10:00Z">
        <w:r w:rsidRPr="0020387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312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អនុប្រធានប្រតិភូ</w:t>
        </w:r>
      </w:ins>
      <w:r w:rsidRPr="0020387C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val="ca-ES"/>
        </w:rPr>
        <w:t>សវនកម្ម សវនករ</w:t>
      </w: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r w:rsidRPr="00381EC7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ទទួលបន្ទុក</w:t>
      </w:r>
      <w:ins w:id="1313" w:author="TOSHIBA" w:date="2022-01-18T16:10:00Z"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314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315" w:author="TOSHIBA" w:date="2022-01-18T16:11:00Z"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316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និងសមា</w:t>
        </w:r>
      </w:ins>
      <w:ins w:id="1317" w:author="TOSHIBA" w:date="2022-01-18T16:12:00Z"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318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ជិក</w:t>
        </w:r>
      </w:ins>
      <w:ins w:id="1319" w:author="DELL" w:date="2022-01-31T11:06:00Z"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 </w:t>
        </w:r>
      </w:ins>
      <w:ins w:id="1320" w:author="TOSHIBA" w:date="2022-01-18T16:11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ផ្អែកតាមលិខិតបញ្ជាបេសកកម្មរបស់</w:t>
        </w:r>
      </w:ins>
      <w:ins w:id="1321" w:author="TOSHIBA" w:date="2022-01-18T16:12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ប្រ</w:t>
        </w:r>
      </w:ins>
      <w:ins w:id="1322" w:author="TOSHIBA" w:date="2022-01-18T16:11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ធានអង្គភាព</w:t>
        </w:r>
      </w:ins>
      <w:ins w:id="1323" w:author="TOSHIBA" w:date="2022-01-18T16:12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សវនកម្មផ្ទៃក្នុងនៃ </w:t>
        </w:r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324" w:author="TOSHIBA" w:date="2022-01-18T16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។</w:t>
        </w:r>
      </w:ins>
    </w:p>
    <w:p w14:paraId="415DDF17" w14:textId="77777777" w:rsidR="00E4533D" w:rsidRPr="00E4533D" w:rsidDel="00475BC0" w:rsidRDefault="00E4533D" w:rsidP="001C3BE8">
      <w:pPr>
        <w:spacing w:after="0" w:line="214" w:lineRule="auto"/>
        <w:ind w:right="576" w:firstLine="720"/>
        <w:jc w:val="both"/>
        <w:rPr>
          <w:del w:id="1325" w:author="Im Sophal" w:date="2022-01-20T14:03:00Z"/>
          <w:rFonts w:ascii="Khmer MEF1" w:hAnsi="Khmer MEF1" w:cs="Khmer MEF1"/>
          <w:sz w:val="10"/>
          <w:szCs w:val="10"/>
          <w:lang w:val="ca-ES"/>
        </w:rPr>
      </w:pPr>
    </w:p>
    <w:p w14:paraId="127E52B3" w14:textId="77777777" w:rsidR="00B5706E" w:rsidRPr="00E4533D" w:rsidDel="00087A0B" w:rsidRDefault="00B5706E">
      <w:pPr>
        <w:spacing w:after="0" w:line="214" w:lineRule="auto"/>
        <w:ind w:right="576" w:firstLine="720"/>
        <w:jc w:val="both"/>
        <w:rPr>
          <w:ins w:id="1326" w:author="Phanit" w:date="2022-02-14T14:48:00Z"/>
          <w:del w:id="1327" w:author="Ratana PannhaSambat" w:date="2022-02-16T11:41:00Z"/>
          <w:rFonts w:ascii="Khmer MEF1" w:hAnsi="Khmer MEF1" w:cs="Khmer MEF1"/>
          <w:sz w:val="10"/>
          <w:szCs w:val="10"/>
          <w:lang w:val="ca-ES"/>
        </w:rPr>
        <w:pPrChange w:id="1328" w:author="Ratana PannhaSambat" w:date="2022-02-16T11:46:00Z">
          <w:pPr>
            <w:spacing w:after="0" w:line="216" w:lineRule="auto"/>
            <w:ind w:firstLine="720"/>
            <w:jc w:val="both"/>
          </w:pPr>
        </w:pPrChange>
      </w:pPr>
    </w:p>
    <w:p w14:paraId="13374BEF" w14:textId="77777777" w:rsidR="00B5706E" w:rsidRPr="00E4533D" w:rsidDel="00087A0B" w:rsidRDefault="00B5706E">
      <w:pPr>
        <w:spacing w:after="0" w:line="214" w:lineRule="auto"/>
        <w:ind w:right="576" w:firstLine="720"/>
        <w:jc w:val="both"/>
        <w:rPr>
          <w:ins w:id="1329" w:author="Phanit" w:date="2022-02-14T14:48:00Z"/>
          <w:del w:id="1330" w:author="Ratana PannhaSambat" w:date="2022-02-16T11:41:00Z"/>
          <w:rFonts w:ascii="Khmer MEF1" w:hAnsi="Khmer MEF1" w:cs="Khmer MEF1"/>
          <w:sz w:val="10"/>
          <w:szCs w:val="10"/>
          <w:lang w:val="ca-ES"/>
        </w:rPr>
        <w:pPrChange w:id="1331" w:author="Ratana PannhaSambat" w:date="2022-02-16T11:46:00Z">
          <w:pPr>
            <w:spacing w:after="0"/>
            <w:ind w:firstLine="720"/>
            <w:jc w:val="both"/>
          </w:pPr>
        </w:pPrChange>
      </w:pPr>
    </w:p>
    <w:p w14:paraId="4B68DE6C" w14:textId="77777777" w:rsidR="00B5706E" w:rsidRPr="00E4533D" w:rsidRDefault="00B5706E">
      <w:pPr>
        <w:spacing w:after="0" w:line="214" w:lineRule="auto"/>
        <w:ind w:right="576"/>
        <w:jc w:val="both"/>
        <w:rPr>
          <w:rFonts w:ascii="Khmer MEF1" w:hAnsi="Khmer MEF1" w:cs="Khmer MEF1"/>
          <w:sz w:val="10"/>
          <w:szCs w:val="10"/>
          <w:lang w:val="ca-ES"/>
        </w:rPr>
        <w:pPrChange w:id="1332" w:author="Ratana PannhaSambat" w:date="2022-02-16T11:46:00Z">
          <w:pPr>
            <w:spacing w:after="0"/>
            <w:ind w:firstLine="720"/>
          </w:pPr>
        </w:pPrChange>
      </w:pPr>
      <w:del w:id="1333" w:author="TOSHIBA" w:date="2022-01-18T16:10:00Z">
        <w:r w:rsidRPr="00E4533D" w:rsidDel="008F1F95">
          <w:rPr>
            <w:rFonts w:ascii="Khmer MEF1" w:hAnsi="Khmer MEF1" w:cs="Khmer MEF1"/>
            <w:sz w:val="10"/>
            <w:szCs w:val="10"/>
            <w:cs/>
            <w:lang w:val="ca-ES"/>
          </w:rPr>
          <w:delText>ខាងក្រោម ៖</w:delText>
        </w:r>
      </w:del>
    </w:p>
    <w:p w14:paraId="1129C3D5" w14:textId="77777777" w:rsidR="00B5706E" w:rsidRPr="00381EC7" w:rsidDel="00AB5790" w:rsidRDefault="00B5706E">
      <w:pPr>
        <w:spacing w:after="0" w:line="214" w:lineRule="auto"/>
        <w:ind w:right="576" w:firstLine="720"/>
        <w:jc w:val="both"/>
        <w:rPr>
          <w:del w:id="1334" w:author="TOSHIBA" w:date="2022-01-18T16:12:00Z"/>
          <w:rFonts w:ascii="Khmer MEF1" w:hAnsi="Khmer MEF1" w:cs="Khmer MEF1"/>
          <w:strike/>
          <w:sz w:val="24"/>
          <w:szCs w:val="24"/>
          <w:lang w:val="ca-ES"/>
          <w:rPrChange w:id="1335" w:author="Samnang" w:date="2022-01-10T11:21:00Z">
            <w:rPr>
              <w:del w:id="1336" w:author="TOSHIBA" w:date="2022-01-18T16:1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37" w:author="Uon Rithy" w:date="2022-02-04T10:41:00Z">
          <w:pPr>
            <w:spacing w:after="0"/>
            <w:ind w:firstLine="720"/>
          </w:pPr>
        </w:pPrChange>
      </w:pPr>
      <w:del w:id="1338" w:author="TOSHIBA" w:date="2022-01-18T16:12:00Z">
        <w:r w:rsidRPr="00381EC7">
          <w:rPr>
            <w:rFonts w:ascii="Khmer MEF1" w:hAnsi="Khmer MEF1" w:cs="Khmer MEF1"/>
            <w:strike/>
            <w:sz w:val="24"/>
            <w:szCs w:val="24"/>
            <w:cs/>
            <w:lang w:val="ca-ES"/>
            <w:rPrChange w:id="1339" w:author="Samnang" w:date="2022-01-10T11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១. លោកប្រធានគណៈប្រតិភូ </w:delText>
        </w:r>
      </w:del>
    </w:p>
    <w:p w14:paraId="0A4A79C1" w14:textId="77777777" w:rsidR="00B5706E" w:rsidRPr="00381EC7" w:rsidDel="00AB5790" w:rsidRDefault="00B5706E">
      <w:pPr>
        <w:spacing w:after="0" w:line="214" w:lineRule="auto"/>
        <w:ind w:right="576" w:firstLine="720"/>
        <w:jc w:val="both"/>
        <w:rPr>
          <w:del w:id="1340" w:author="TOSHIBA" w:date="2022-01-18T16:12:00Z"/>
          <w:rFonts w:ascii="Khmer MEF1" w:hAnsi="Khmer MEF1" w:cs="Khmer MEF1"/>
          <w:strike/>
          <w:sz w:val="24"/>
          <w:szCs w:val="24"/>
          <w:lang w:val="ca-ES"/>
          <w:rPrChange w:id="1341" w:author="Samnang" w:date="2022-01-10T11:21:00Z">
            <w:rPr>
              <w:del w:id="1342" w:author="TOSHIBA" w:date="2022-01-18T16:1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43" w:author="Uon Rithy" w:date="2022-02-04T10:41:00Z">
          <w:pPr>
            <w:spacing w:after="0"/>
            <w:ind w:firstLine="720"/>
          </w:pPr>
        </w:pPrChange>
      </w:pPr>
      <w:del w:id="1344" w:author="TOSHIBA" w:date="2022-01-18T16:12:00Z">
        <w:r w:rsidRPr="00381EC7">
          <w:rPr>
            <w:rFonts w:ascii="Khmer MEF1" w:hAnsi="Khmer MEF1" w:cs="Khmer MEF1"/>
            <w:strike/>
            <w:sz w:val="24"/>
            <w:szCs w:val="24"/>
            <w:cs/>
            <w:lang w:val="ca-ES"/>
            <w:rPrChange w:id="1345" w:author="Samnang" w:date="2022-01-10T11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២. លោកអនុប្រធានគណៈប្រតិភូ </w:delText>
        </w:r>
      </w:del>
    </w:p>
    <w:p w14:paraId="662D9D81" w14:textId="77777777" w:rsidR="00B5706E" w:rsidRPr="00381EC7" w:rsidDel="00AB5790" w:rsidRDefault="00B5706E">
      <w:pPr>
        <w:spacing w:after="0" w:line="214" w:lineRule="auto"/>
        <w:ind w:right="576" w:firstLine="720"/>
        <w:jc w:val="both"/>
        <w:rPr>
          <w:del w:id="1346" w:author="TOSHIBA" w:date="2022-01-18T16:12:00Z"/>
          <w:rFonts w:ascii="Khmer MEF1" w:hAnsi="Khmer MEF1" w:cs="Khmer MEF1"/>
          <w:strike/>
          <w:sz w:val="24"/>
          <w:szCs w:val="24"/>
          <w:lang w:val="ca-ES"/>
          <w:rPrChange w:id="1347" w:author="Samnang" w:date="2022-01-10T11:21:00Z">
            <w:rPr>
              <w:del w:id="1348" w:author="TOSHIBA" w:date="2022-01-18T16:1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49" w:author="Uon Rithy" w:date="2022-02-04T10:41:00Z">
          <w:pPr>
            <w:spacing w:after="0"/>
            <w:ind w:firstLine="720"/>
          </w:pPr>
        </w:pPrChange>
      </w:pPr>
      <w:del w:id="1350" w:author="TOSHIBA" w:date="2022-01-18T16:12:00Z">
        <w:r w:rsidRPr="00381EC7">
          <w:rPr>
            <w:rFonts w:ascii="Khmer MEF1" w:hAnsi="Khmer MEF1" w:cs="Khmer MEF1"/>
            <w:strike/>
            <w:sz w:val="24"/>
            <w:szCs w:val="24"/>
            <w:cs/>
            <w:lang w:val="ca-ES"/>
            <w:rPrChange w:id="1351" w:author="Samnang" w:date="2022-01-10T11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៣. លោកសមាជិក </w:delText>
        </w:r>
      </w:del>
    </w:p>
    <w:p w14:paraId="7F004722" w14:textId="77777777" w:rsidR="00B5706E" w:rsidRPr="00381EC7" w:rsidDel="00AB5790" w:rsidRDefault="00B5706E">
      <w:pPr>
        <w:spacing w:after="0" w:line="214" w:lineRule="auto"/>
        <w:ind w:right="576" w:firstLine="720"/>
        <w:jc w:val="both"/>
        <w:rPr>
          <w:del w:id="1352" w:author="TOSHIBA" w:date="2022-01-18T16:12:00Z"/>
          <w:rFonts w:ascii="Khmer MEF1" w:hAnsi="Khmer MEF1" w:cs="Khmer MEF1"/>
          <w:strike/>
          <w:sz w:val="24"/>
          <w:szCs w:val="24"/>
          <w:lang w:val="ca-ES"/>
          <w:rPrChange w:id="1353" w:author="Samnang" w:date="2022-01-10T11:21:00Z">
            <w:rPr>
              <w:del w:id="1354" w:author="TOSHIBA" w:date="2022-01-18T16:1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55" w:author="Uon Rithy" w:date="2022-02-04T10:41:00Z">
          <w:pPr>
            <w:spacing w:after="0"/>
            <w:ind w:firstLine="720"/>
          </w:pPr>
        </w:pPrChange>
      </w:pPr>
      <w:del w:id="1356" w:author="TOSHIBA" w:date="2022-01-18T16:12:00Z">
        <w:r w:rsidRPr="00381EC7">
          <w:rPr>
            <w:rFonts w:ascii="Khmer MEF1" w:hAnsi="Khmer MEF1" w:cs="Khmer MEF1"/>
            <w:strike/>
            <w:sz w:val="24"/>
            <w:szCs w:val="24"/>
            <w:cs/>
            <w:lang w:val="ca-ES"/>
            <w:rPrChange w:id="1357" w:author="Samnang" w:date="2022-01-10T11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៤. លោកសមាជិក </w:delText>
        </w:r>
      </w:del>
    </w:p>
    <w:p w14:paraId="48B5EB6C" w14:textId="77777777" w:rsidR="00B5706E" w:rsidRPr="00381EC7" w:rsidRDefault="00B5706E">
      <w:pPr>
        <w:spacing w:after="0" w:line="214" w:lineRule="auto"/>
        <w:ind w:right="576" w:firstLine="720"/>
        <w:jc w:val="both"/>
        <w:rPr>
          <w:del w:id="1358" w:author="TOSHIBA" w:date="2022-01-18T16:13:00Z"/>
          <w:rFonts w:ascii="Khmer MEF1" w:hAnsi="Khmer MEF1" w:cs="Khmer MEF1"/>
          <w:b/>
          <w:bCs/>
          <w:sz w:val="24"/>
          <w:szCs w:val="24"/>
          <w:lang w:val="ca-ES"/>
        </w:rPr>
        <w:pPrChange w:id="1359" w:author="Uon Rithy" w:date="2022-02-04T10:41:00Z">
          <w:pPr>
            <w:spacing w:after="0"/>
          </w:pPr>
        </w:pPrChange>
      </w:pPr>
      <w:del w:id="1360" w:author="TOSHIBA" w:date="2022-01-18T16:13:00Z">
        <w:r w:rsidRPr="00381EC7" w:rsidDel="00AB579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១</w:delText>
        </w:r>
      </w:del>
      <w:ins w:id="1361" w:author="Sengheak Un" w:date="2022-01-04T13:43:00Z">
        <w:del w:id="1362" w:author="TOSHIBA" w:date="2022-01-18T16:13:00Z">
          <w:r w:rsidRPr="00381EC7" w:rsidDel="00AB5790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២</w:delText>
          </w:r>
        </w:del>
      </w:ins>
      <w:del w:id="1363" w:author="TOSHIBA" w:date="2022-01-18T16:13:00Z">
        <w:r w:rsidRPr="00381EC7" w:rsidDel="00AB579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១.២.តារាងពេលវេលាសវនកម្ម</w:delText>
        </w:r>
      </w:del>
    </w:p>
    <w:p w14:paraId="061562AF" w14:textId="77777777" w:rsidR="00B5706E" w:rsidRPr="00381EC7" w:rsidDel="00AB5790" w:rsidRDefault="00B5706E">
      <w:pPr>
        <w:spacing w:after="0" w:line="214" w:lineRule="auto"/>
        <w:ind w:right="576" w:firstLine="720"/>
        <w:jc w:val="both"/>
        <w:rPr>
          <w:del w:id="1364" w:author="TOSHIBA" w:date="2022-01-18T16:13:00Z"/>
          <w:rFonts w:ascii="Khmer MEF1" w:hAnsi="Khmer MEF1" w:cs="Khmer MEF1"/>
          <w:sz w:val="24"/>
          <w:szCs w:val="24"/>
          <w:lang w:val="ca-ES"/>
        </w:rPr>
        <w:pPrChange w:id="1365" w:author="Uon Rithy" w:date="2022-02-04T10:41:00Z">
          <w:pPr>
            <w:spacing w:after="0"/>
            <w:ind w:firstLine="720"/>
          </w:pPr>
        </w:pPrChange>
      </w:pPr>
      <w:del w:id="1366" w:author="TOSHIBA" w:date="2022-01-18T16:13:00Z">
        <w:r w:rsidRPr="00381EC7" w:rsidDel="00AB5790">
          <w:rPr>
            <w:rFonts w:ascii="Khmer MEF1" w:hAnsi="Khmer MEF1" w:cs="Khmer MEF1"/>
            <w:sz w:val="24"/>
            <w:szCs w:val="24"/>
            <w:cs/>
            <w:lang w:val="ca-ES"/>
          </w:rPr>
          <w:delText>ក្រុមការងារសវនកម្មបានចាត់ចែងការងាររបស់ខ្លួន ដូចបានបញ្ជាក់ក្នុងតារាងពេលវេលា សវនកម្ម ខាងក្រោម ៖</w:delText>
        </w:r>
      </w:del>
    </w:p>
    <w:tbl>
      <w:tblPr>
        <w:tblStyle w:val="TableGrid"/>
        <w:tblW w:w="0" w:type="auto"/>
        <w:tblInd w:w="707" w:type="dxa"/>
        <w:tblLook w:val="04A0" w:firstRow="1" w:lastRow="0" w:firstColumn="1" w:lastColumn="0" w:noHBand="0" w:noVBand="1"/>
      </w:tblPr>
      <w:tblGrid>
        <w:gridCol w:w="1696"/>
        <w:gridCol w:w="3117"/>
        <w:gridCol w:w="3117"/>
      </w:tblGrid>
      <w:tr w:rsidR="00B5706E" w:rsidRPr="00381EC7" w:rsidDel="00AB5790" w14:paraId="2B543897" w14:textId="77777777" w:rsidTr="00B143D9">
        <w:trPr>
          <w:del w:id="1367" w:author="TOSHIBA" w:date="2022-01-18T16:13:00Z"/>
        </w:trPr>
        <w:tc>
          <w:tcPr>
            <w:tcW w:w="1696" w:type="dxa"/>
          </w:tcPr>
          <w:p w14:paraId="7D777BE2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68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69" w:author="Uon Rithy" w:date="2022-02-04T10:41:00Z">
                <w:pPr/>
              </w:pPrChange>
            </w:pPr>
            <w:del w:id="1370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ល</w:delText>
              </w:r>
              <w:r w:rsidRPr="00381EC7" w:rsidDel="00AB5790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.</w:delText>
              </w:r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រ</w:delText>
              </w:r>
            </w:del>
          </w:p>
        </w:tc>
        <w:tc>
          <w:tcPr>
            <w:tcW w:w="3117" w:type="dxa"/>
          </w:tcPr>
          <w:p w14:paraId="6BD882A9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71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72" w:author="Uon Rithy" w:date="2022-02-04T10:41:00Z">
                <w:pPr/>
              </w:pPrChange>
            </w:pPr>
            <w:del w:id="1373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បរិយាយ</w:delText>
              </w:r>
            </w:del>
          </w:p>
        </w:tc>
        <w:tc>
          <w:tcPr>
            <w:tcW w:w="3117" w:type="dxa"/>
          </w:tcPr>
          <w:p w14:paraId="6C198D72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74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75" w:author="Uon Rithy" w:date="2022-02-04T10:41:00Z">
                <w:pPr/>
              </w:pPrChange>
            </w:pPr>
            <w:del w:id="1376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ថ្ងៃការងារ</w:delText>
              </w:r>
            </w:del>
          </w:p>
        </w:tc>
      </w:tr>
      <w:tr w:rsidR="00B5706E" w:rsidRPr="00381EC7" w:rsidDel="00AB5790" w14:paraId="451F0968" w14:textId="77777777" w:rsidTr="00B143D9">
        <w:trPr>
          <w:del w:id="1377" w:author="TOSHIBA" w:date="2022-01-18T16:13:00Z"/>
        </w:trPr>
        <w:tc>
          <w:tcPr>
            <w:tcW w:w="1696" w:type="dxa"/>
          </w:tcPr>
          <w:p w14:paraId="590BBB2A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78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79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321830F2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80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81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651A82F6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82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83" w:author="Uon Rithy" w:date="2022-02-04T10:41:00Z">
                <w:pPr/>
              </w:pPrChange>
            </w:pPr>
          </w:p>
        </w:tc>
      </w:tr>
      <w:tr w:rsidR="00B5706E" w:rsidRPr="00381EC7" w:rsidDel="00AB5790" w14:paraId="17B34A28" w14:textId="77777777" w:rsidTr="00B143D9">
        <w:trPr>
          <w:del w:id="1384" w:author="TOSHIBA" w:date="2022-01-18T16:13:00Z"/>
        </w:trPr>
        <w:tc>
          <w:tcPr>
            <w:tcW w:w="1696" w:type="dxa"/>
          </w:tcPr>
          <w:p w14:paraId="52B8C627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85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86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1596AB2D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87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88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50318B21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89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90" w:author="Uon Rithy" w:date="2022-02-04T10:41:00Z">
                <w:pPr/>
              </w:pPrChange>
            </w:pPr>
          </w:p>
        </w:tc>
      </w:tr>
      <w:tr w:rsidR="00B5706E" w:rsidRPr="00381EC7" w:rsidDel="00AB5790" w14:paraId="05A81F75" w14:textId="77777777" w:rsidTr="00B143D9">
        <w:trPr>
          <w:del w:id="1391" w:author="TOSHIBA" w:date="2022-01-18T16:13:00Z"/>
        </w:trPr>
        <w:tc>
          <w:tcPr>
            <w:tcW w:w="1696" w:type="dxa"/>
          </w:tcPr>
          <w:p w14:paraId="543099DA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92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93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678B184F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94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95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5E307FEA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96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97" w:author="Uon Rithy" w:date="2022-02-04T10:41:00Z">
                <w:pPr/>
              </w:pPrChange>
            </w:pPr>
          </w:p>
        </w:tc>
      </w:tr>
      <w:tr w:rsidR="00B5706E" w:rsidRPr="00381EC7" w:rsidDel="00AB5790" w14:paraId="715F9F92" w14:textId="77777777" w:rsidTr="00B143D9">
        <w:trPr>
          <w:del w:id="1398" w:author="TOSHIBA" w:date="2022-01-18T16:13:00Z"/>
        </w:trPr>
        <w:tc>
          <w:tcPr>
            <w:tcW w:w="1696" w:type="dxa"/>
          </w:tcPr>
          <w:p w14:paraId="1DCB911D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399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400" w:author="Uon Rithy" w:date="2022-02-04T10:41:00Z">
                <w:pPr/>
              </w:pPrChange>
            </w:pPr>
            <w:del w:id="1401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សរុបថ្ងៃការងារ</w:delText>
              </w:r>
            </w:del>
          </w:p>
        </w:tc>
        <w:tc>
          <w:tcPr>
            <w:tcW w:w="3117" w:type="dxa"/>
          </w:tcPr>
          <w:p w14:paraId="258AD58F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402" w:author="TOSHIBA" w:date="2022-01-18T16:13:00Z"/>
                <w:rFonts w:ascii="Khmer MEF1" w:hAnsi="Khmer MEF1" w:cs="Khmer MEF1"/>
                <w:sz w:val="24"/>
                <w:szCs w:val="24"/>
                <w:cs/>
                <w:lang w:val="ca-ES"/>
              </w:rPr>
              <w:pPrChange w:id="1403" w:author="Uon Rithy" w:date="2022-02-04T10:41:00Z">
                <w:pPr/>
              </w:pPrChange>
            </w:pPr>
            <w:del w:id="1404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lang w:val="ca-ES"/>
                  <w:rPrChange w:id="1405" w:author="Spire4738Z" w:date="2022-01-29T09:56:00Z">
                    <w:rPr>
                      <w:rFonts w:ascii="Khmer MEF1" w:hAnsi="Khmer MEF1" w:cs="Khmer MEF1"/>
                      <w:sz w:val="24"/>
                      <w:szCs w:val="24"/>
                    </w:rPr>
                  </w:rPrChange>
                </w:rPr>
                <w:delText>...</w:delText>
              </w:r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ថ្ងៃ</w:delText>
              </w:r>
            </w:del>
          </w:p>
        </w:tc>
        <w:tc>
          <w:tcPr>
            <w:tcW w:w="3117" w:type="dxa"/>
          </w:tcPr>
          <w:p w14:paraId="5A2FA87D" w14:textId="77777777" w:rsidR="00B5706E" w:rsidRPr="00381EC7" w:rsidDel="00AB5790" w:rsidRDefault="00B5706E">
            <w:pPr>
              <w:spacing w:after="0" w:line="214" w:lineRule="auto"/>
              <w:ind w:right="576"/>
              <w:jc w:val="both"/>
              <w:rPr>
                <w:del w:id="1406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407" w:author="Uon Rithy" w:date="2022-02-04T10:41:00Z">
                <w:pPr/>
              </w:pPrChange>
            </w:pPr>
          </w:p>
        </w:tc>
      </w:tr>
    </w:tbl>
    <w:p w14:paraId="7C798DE9" w14:textId="77777777" w:rsidR="00B5706E" w:rsidRPr="00381EC7" w:rsidDel="00CF6B6A" w:rsidRDefault="00B5706E">
      <w:pPr>
        <w:spacing w:after="0" w:line="214" w:lineRule="auto"/>
        <w:ind w:right="576"/>
        <w:jc w:val="both"/>
        <w:rPr>
          <w:del w:id="1408" w:author="TOSHIBA" w:date="2022-01-18T16:17:00Z"/>
          <w:rFonts w:ascii="Khmer MEF1" w:hAnsi="Khmer MEF1" w:cs="Khmer MEF1"/>
          <w:b/>
          <w:bCs/>
          <w:sz w:val="24"/>
          <w:szCs w:val="24"/>
          <w:lang w:val="ca-ES"/>
        </w:rPr>
        <w:pPrChange w:id="1409" w:author="Uon Rithy" w:date="2022-02-04T10:41:00Z">
          <w:pPr>
            <w:spacing w:after="0"/>
          </w:pPr>
        </w:pPrChange>
      </w:pPr>
      <w:del w:id="1410" w:author="TOSHIBA" w:date="2022-01-18T16:17:00Z">
        <w:r w:rsidRPr="00381EC7" w:rsidDel="00AB579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១</w:delText>
        </w:r>
      </w:del>
      <w:ins w:id="1411" w:author="Sengheak Un" w:date="2022-01-04T13:43:00Z">
        <w:del w:id="1412" w:author="TOSHIBA" w:date="2022-01-18T16:17:00Z">
          <w:r w:rsidRPr="00381EC7" w:rsidDel="00AB579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៣</w:delText>
          </w:r>
        </w:del>
      </w:ins>
      <w:del w:id="1413" w:author="TOSHIBA" w:date="2022-01-18T16:17:00Z">
        <w:r w:rsidRPr="00381EC7" w:rsidDel="00AB579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២. ការអនុម័តលើផែនការសវនកម្ម</w:delText>
        </w:r>
      </w:del>
    </w:p>
    <w:p w14:paraId="5E4616CF" w14:textId="77777777" w:rsidR="00B5706E" w:rsidRPr="00381EC7" w:rsidDel="0051252D" w:rsidRDefault="00B5706E">
      <w:pPr>
        <w:spacing w:after="0" w:line="214" w:lineRule="auto"/>
        <w:ind w:right="576"/>
        <w:jc w:val="both"/>
        <w:rPr>
          <w:ins w:id="1414" w:author="Uon Rithy" w:date="2022-01-20T16:03:00Z"/>
          <w:del w:id="1415" w:author="DELL" w:date="2022-01-31T14:08:00Z"/>
          <w:rFonts w:ascii="Khmer MEF1" w:hAnsi="Khmer MEF1" w:cs="Khmer MEF1"/>
          <w:b/>
          <w:bCs/>
          <w:sz w:val="24"/>
          <w:szCs w:val="24"/>
          <w:lang w:val="ca-ES"/>
        </w:rPr>
        <w:pPrChange w:id="1416" w:author="Uon Rithy" w:date="2022-02-04T10:41:00Z">
          <w:pPr>
            <w:spacing w:after="0"/>
          </w:pPr>
        </w:pPrChange>
      </w:pPr>
      <w:ins w:id="1417" w:author="DELL" w:date="2022-01-31T14:08:00Z">
        <w:r w:rsidRPr="00381EC7">
          <w:rPr>
            <w:rFonts w:ascii="Khmer MEF1" w:hAnsi="Khmer MEF1" w:cs="Khmer MEF1"/>
            <w:sz w:val="24"/>
            <w:szCs w:val="24"/>
            <w:lang w:val="ca-ES"/>
            <w:rPrChange w:id="1418" w:author="DELL" w:date="2022-01-31T14:08:00Z">
              <w:rPr>
                <w:rFonts w:ascii="Khmer MEF1" w:hAnsi="Khmer MEF1" w:cs="Khmer MEF1"/>
                <w:strike/>
                <w:sz w:val="24"/>
                <w:szCs w:val="24"/>
                <w:lang w:val="ca-ES"/>
              </w:rPr>
            </w:rPrChange>
          </w:rPr>
          <w:tab/>
        </w:r>
      </w:ins>
    </w:p>
    <w:p w14:paraId="41E5E415" w14:textId="77777777" w:rsidR="00B5706E" w:rsidRPr="00381EC7" w:rsidRDefault="00B5706E">
      <w:pPr>
        <w:spacing w:after="0" w:line="214" w:lineRule="auto"/>
        <w:ind w:right="576"/>
        <w:jc w:val="both"/>
        <w:rPr>
          <w:ins w:id="1419" w:author="Samnang" w:date="2022-01-10T11:22:00Z"/>
          <w:del w:id="1420" w:author="TOSHIBA" w:date="2022-01-18T16:17:00Z"/>
          <w:rFonts w:ascii="Khmer MEF1" w:hAnsi="Khmer MEF1" w:cs="Khmer MEF1"/>
          <w:sz w:val="24"/>
          <w:szCs w:val="24"/>
          <w:lang w:val="ca-ES"/>
          <w:rPrChange w:id="1421" w:author="DELL" w:date="2022-01-31T14:08:00Z">
            <w:rPr>
              <w:ins w:id="1422" w:author="Samnang" w:date="2022-01-10T11:22:00Z"/>
              <w:del w:id="1423" w:author="TOSHIBA" w:date="2022-01-18T16:17:00Z"/>
              <w:rFonts w:ascii="Khmer MEF1" w:hAnsi="Khmer MEF1" w:cs="Khmer MEF1"/>
              <w:strike/>
              <w:sz w:val="24"/>
              <w:szCs w:val="24"/>
              <w:lang w:val="ca-ES"/>
            </w:rPr>
          </w:rPrChange>
        </w:rPr>
        <w:pPrChange w:id="1424" w:author="Uon Rithy" w:date="2022-02-04T10:41:00Z">
          <w:pPr>
            <w:spacing w:after="0"/>
            <w:ind w:firstLine="720"/>
          </w:pPr>
        </w:pPrChange>
      </w:pPr>
      <w:del w:id="1425" w:author="TOSHIBA" w:date="2022-01-18T16:17:00Z"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delText>ខ្លឹមសារ និងអត្ថន័យ នៃផែនការសវនកម្មលើ...សម្រាប់ការិយបរិច្ឆេទ២០ ត្រូវបានអគ្គសវន ករ</w:delText>
        </w:r>
        <w:r w:rsidRPr="00381EC7">
          <w:rPr>
            <w:rFonts w:ascii="Khmer MEF1" w:hAnsi="Khmer MEF1" w:cs="Khmer MEF1"/>
            <w:color w:val="FF0000"/>
            <w:sz w:val="24"/>
            <w:szCs w:val="24"/>
            <w:cs/>
            <w:lang w:val="ca-ES"/>
            <w:rPrChange w:id="1426" w:author="DELL" w:date="2022-01-31T14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នៃអាជ្ញាធរសវនកម្មជាតិ</w:delText>
        </w:r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delText>ពិនិត្យ និងអនុម័ត។</w:delText>
        </w:r>
      </w:del>
    </w:p>
    <w:p w14:paraId="2B6BCE26" w14:textId="77777777" w:rsidR="00B5706E" w:rsidRPr="00381EC7" w:rsidRDefault="00B5706E">
      <w:pPr>
        <w:spacing w:after="0" w:line="214" w:lineRule="auto"/>
        <w:ind w:right="576"/>
        <w:jc w:val="both"/>
        <w:rPr>
          <w:ins w:id="1427" w:author="Samnang" w:date="2022-01-10T11:24:00Z"/>
          <w:del w:id="1428" w:author="TOSHIBA" w:date="2022-01-18T16:17:00Z"/>
          <w:rFonts w:ascii="Khmer MEF1" w:hAnsi="Khmer MEF1" w:cs="Khmer MEF1"/>
          <w:sz w:val="24"/>
          <w:szCs w:val="24"/>
          <w:cs/>
          <w:lang w:val="ca-ES"/>
        </w:rPr>
        <w:pPrChange w:id="1429" w:author="Uon Rithy" w:date="2022-02-04T10:41:00Z">
          <w:pPr>
            <w:spacing w:after="0"/>
            <w:ind w:firstLine="720"/>
          </w:pPr>
        </w:pPrChange>
      </w:pPr>
      <w:ins w:id="1430" w:author="Samnang" w:date="2022-01-10T11:22:00Z">
        <w:del w:id="1431" w:author="TOSHIBA" w:date="2022-01-18T16:17:00Z">
          <w:r w:rsidRPr="00381EC7">
            <w:rPr>
              <w:rFonts w:ascii="Khmer MEF1" w:hAnsi="Khmer MEF1" w:cs="Khmer MEF1"/>
              <w:sz w:val="24"/>
              <w:szCs w:val="24"/>
              <w:cs/>
              <w:lang w:val="ca-ES"/>
              <w:rPrChange w:id="1432" w:author="DELL" w:date="2022-01-31T14:08:00Z">
                <w:rPr>
                  <w:rFonts w:ascii="Khmer MEF1" w:hAnsi="Khmer MEF1" w:cs="Khmer MEF1"/>
                  <w:strike/>
                  <w:sz w:val="24"/>
                  <w:szCs w:val="24"/>
                  <w:cs/>
                  <w:lang w:val="ca-ES"/>
                </w:rPr>
              </w:rPrChange>
            </w:rPr>
            <w:delText>សវនករមិនមែនអ្នកអនុម័តទេ ត្រូវរៀ</w:delText>
          </w:r>
        </w:del>
      </w:ins>
      <w:ins w:id="1433" w:author="Samnang" w:date="2022-01-10T11:23:00Z">
        <w:del w:id="1434" w:author="TOSHIBA" w:date="2022-01-18T16:17:00Z">
          <w:r w:rsidRPr="00381EC7" w:rsidDel="00AB579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</w:delText>
          </w:r>
        </w:del>
      </w:ins>
      <w:ins w:id="1435" w:author="Samnang" w:date="2022-01-10T11:22:00Z">
        <w:del w:id="1436" w:author="TOSHIBA" w:date="2022-01-18T16:17:00Z">
          <w:r w:rsidRPr="00381EC7">
            <w:rPr>
              <w:rFonts w:ascii="Khmer MEF1" w:hAnsi="Khmer MEF1" w:cs="Khmer MEF1"/>
              <w:sz w:val="24"/>
              <w:szCs w:val="24"/>
              <w:cs/>
              <w:lang w:val="ca-ES"/>
              <w:rPrChange w:id="1437" w:author="DELL" w:date="2022-01-31T14:08:00Z">
                <w:rPr>
                  <w:rFonts w:ascii="Khmer MEF1" w:hAnsi="Khmer MEF1" w:cs="Khmer MEF1"/>
                  <w:strike/>
                  <w:sz w:val="24"/>
                  <w:szCs w:val="24"/>
                  <w:cs/>
                  <w:lang w:val="ca-ES"/>
                </w:rPr>
              </w:rPrChange>
            </w:rPr>
            <w:delText>ចំលិខិតទៅរដ្ឋមន្រ្តីអនុម័ត</w:delText>
          </w:r>
        </w:del>
      </w:ins>
    </w:p>
    <w:p w14:paraId="61D05D72" w14:textId="77777777" w:rsidR="00B5706E" w:rsidRPr="00381EC7" w:rsidRDefault="00B5706E">
      <w:pPr>
        <w:spacing w:after="0" w:line="214" w:lineRule="auto"/>
        <w:ind w:right="576"/>
        <w:jc w:val="both"/>
        <w:rPr>
          <w:ins w:id="1438" w:author="Samnang" w:date="2022-01-10T11:24:00Z"/>
          <w:del w:id="1439" w:author="Uon Rithy" w:date="2022-01-20T15:25:00Z"/>
          <w:rFonts w:ascii="Khmer MEF1" w:hAnsi="Khmer MEF1" w:cs="Khmer MEF1"/>
          <w:sz w:val="24"/>
          <w:szCs w:val="24"/>
          <w:rPrChange w:id="1440" w:author="DELL" w:date="2022-01-31T14:08:00Z">
            <w:rPr>
              <w:ins w:id="1441" w:author="Samnang" w:date="2022-01-10T11:24:00Z"/>
              <w:del w:id="1442" w:author="Uon Rithy" w:date="2022-01-20T15:25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443" w:author="Uon Rithy" w:date="2022-02-04T10:41:00Z">
          <w:pPr>
            <w:spacing w:after="0"/>
            <w:ind w:firstLine="720"/>
          </w:pPr>
        </w:pPrChange>
      </w:pPr>
      <w:ins w:id="1444" w:author="Samnang" w:date="2022-01-10T11:25:00Z">
        <w:del w:id="1445" w:author="TOSHIBA" w:date="2022-01-18T16:23:00Z">
          <w:r w:rsidRPr="00381EC7">
            <w:rPr>
              <w:noProof/>
            </w:rPr>
            <w:drawing>
              <wp:inline distT="0" distB="0" distL="0" distR="0" wp14:anchorId="2187952C" wp14:editId="69728DBA">
                <wp:extent cx="5895833" cy="1310005"/>
                <wp:effectExtent l="0" t="0" r="0" b="444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0832" cy="1324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119DCFDC" w14:textId="77777777" w:rsidR="00B5706E" w:rsidRPr="00381EC7" w:rsidRDefault="00B5706E">
      <w:pPr>
        <w:spacing w:after="0" w:line="214" w:lineRule="auto"/>
        <w:ind w:right="576"/>
        <w:jc w:val="both"/>
        <w:rPr>
          <w:ins w:id="1446" w:author="TOSHIBA" w:date="2022-01-18T16:23:00Z"/>
          <w:rFonts w:ascii="Khmer MEF1" w:hAnsi="Khmer MEF1" w:cs="Khmer MEF1"/>
          <w:sz w:val="24"/>
          <w:szCs w:val="24"/>
          <w:lang w:val="ca-ES"/>
        </w:rPr>
        <w:pPrChange w:id="1447" w:author="Uon Rithy" w:date="2022-02-04T10:41:00Z">
          <w:pPr>
            <w:spacing w:after="0"/>
            <w:ind w:firstLine="720"/>
          </w:pPr>
        </w:pPrChange>
      </w:pPr>
      <w:ins w:id="1448" w:author="TOSHIBA" w:date="2022-01-18T16:23:00Z">
        <w:del w:id="1449" w:author="Uon Rithy" w:date="2022-01-20T15:20:00Z">
          <w:r w:rsidRPr="00381EC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450" w:author="DELL" w:date="2022-01-31T14:0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១៣.</w:delText>
          </w:r>
        </w:del>
      </w:ins>
      <w:ins w:id="1451" w:author="Uon Rithy" w:date="2022-01-20T15:20:00Z"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កំ</w:t>
        </w:r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ណត</w:t>
        </w:r>
      </w:ins>
      <w:ins w:id="1452" w:author="Uon Rithy" w:date="2022-01-20T16:04:00Z"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់</w:t>
        </w:r>
      </w:ins>
      <w:ins w:id="1453" w:author="Uon Rithy" w:date="2022-01-20T15:20:00Z"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សម្គាល់</w:t>
        </w:r>
      </w:ins>
      <w:ins w:id="1454" w:author="Uon Rithy" w:date="2022-01-20T15:21:00Z"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៖</w:t>
        </w:r>
      </w:ins>
      <w:ins w:id="1455" w:author="TOSHIBA" w:date="2022-01-18T16:23:00Z">
        <w:del w:id="1456" w:author="Uon Rithy" w:date="2022-01-20T15:23:00Z">
          <w:r w:rsidRPr="00381EC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វិសាលភាពសវនកម្ម</w:delText>
          </w:r>
        </w:del>
      </w:ins>
    </w:p>
    <w:p w14:paraId="0C38E79C" w14:textId="4CC62571" w:rsidR="00AA5064" w:rsidRPr="00381EC7" w:rsidRDefault="00B5706E" w:rsidP="001C3BE8">
      <w:pPr>
        <w:spacing w:after="0" w:line="214" w:lineRule="auto"/>
        <w:ind w:right="576" w:firstLine="720"/>
        <w:contextualSpacing/>
        <w:jc w:val="both"/>
        <w:rPr>
          <w:rFonts w:ascii="Khmer MEF1" w:hAnsi="Khmer MEF1" w:cs="Khmer MEF1"/>
          <w:sz w:val="24"/>
          <w:szCs w:val="24"/>
          <w:lang w:val="ca-ES"/>
        </w:rPr>
      </w:pPr>
      <w:ins w:id="1457" w:author="TOSHIBA" w:date="2022-01-18T16:17:00Z"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វិស</w:t>
        </w:r>
      </w:ins>
      <w:ins w:id="1458" w:author="TOSHIBA" w:date="2022-01-18T16:18:00Z"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ាលភាពសវនកម្មនេះ ក៏មិនបដិសេធការត្រួតពិនិត្យតាមការចាំបាច់លើតួនាទី</w:t>
        </w:r>
      </w:ins>
      <w:r w:rsidRPr="00353629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</w:t>
      </w:r>
      <w:ins w:id="1459" w:author="TOSHIBA" w:date="2022-01-18T16:18:00Z"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និងលទ្ធផលការងារ</w:t>
        </w:r>
        <w:r w:rsidRPr="00353629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របស់មន្រ្តី</w:t>
        </w:r>
      </w:ins>
      <w:ins w:id="1460" w:author="TOSHIBA" w:date="2022-01-18T16:19:00Z">
        <w:r w:rsidRPr="00353629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អាជ្ញាធរសេវាហិរញ្ញវត្ថុមិនមែនធនាគារ ដែលបានចូលរួមបំពេញការងារប្រចាំថ្ងៃ</w:t>
        </w:r>
      </w:ins>
      <w:ins w:id="1461" w:author="TOSHIBA" w:date="2022-01-18T16:20:00Z">
        <w:r w:rsidRPr="00353629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។ </w:t>
        </w:r>
        <w:r w:rsidRPr="0035362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បន្ថែមពីនេះអង្គភាព</w:t>
        </w:r>
      </w:ins>
      <w:r w:rsidRPr="00381EC7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1462" w:author="TOSHIBA" w:date="2022-01-18T16:20:00Z"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>សវនកម្ម</w:t>
        </w:r>
      </w:ins>
      <w:r w:rsidRPr="00381EC7">
        <w:rPr>
          <w:rFonts w:ascii="Khmer MEF1" w:hAnsi="Khmer MEF1" w:cs="Khmer MEF1" w:hint="cs"/>
          <w:sz w:val="24"/>
          <w:szCs w:val="24"/>
          <w:cs/>
          <w:lang w:val="ca-ES"/>
        </w:rPr>
        <w:t>​</w:t>
      </w:r>
      <w:ins w:id="1463" w:author="TOSHIBA" w:date="2022-01-18T16:20:00Z"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ផ្ទៃក្នុងនៃ </w:t>
        </w:r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464" w:author="Uon Rithy" w:date="2022-01-20T15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អាចចុះសវនកម្មដោយឡែកតាមសេចក្តីសម្រេចរបស់ប្រធាន </w:t>
        </w:r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465" w:author="DELL" w:date="2022-01-31T11:0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1466" w:author="TOSHIBA" w:date="2022-01-18T16:21:00Z"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លើពាក្យ</w:t>
        </w:r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>បណ្តឹង</w:t>
        </w:r>
        <w:del w:id="1467" w:author="DELL" w:date="2022-01-31T11:06:00Z">
          <w:r w:rsidRPr="00353629" w:rsidDel="00026FBF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 </w:delText>
          </w:r>
        </w:del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លើសំណើរបស់អង្គភាពសវនកម្មផ្ទៃក្នុងនៃ </w:t>
        </w:r>
        <w:r w:rsidRPr="00353629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1468" w:author="DELL" w:date="2022-01-31T11:0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 និង</w:t>
        </w:r>
      </w:ins>
      <w:r w:rsidRPr="00353629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លើ</w:t>
      </w:r>
      <w:ins w:id="1469" w:author="TOSHIBA" w:date="2022-01-18T16:21:00Z"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>សំណូមពររបស់អង្គភាពក្រោមឱវាទ</w:t>
        </w:r>
      </w:ins>
      <w:ins w:id="1470" w:author="DELL" w:date="2022-01-31T11:07:00Z">
        <w:r w:rsidRPr="00353629">
          <w:rPr>
            <w:rFonts w:ascii="Khmer MEF1" w:hAnsi="Khmer MEF1" w:cs="Khmer MEF1" w:hint="cs"/>
            <w:spacing w:val="-10"/>
            <w:sz w:val="24"/>
            <w:szCs w:val="24"/>
            <w:cs/>
            <w:lang w:val="ca-ES"/>
          </w:rPr>
          <w:t xml:space="preserve"> </w:t>
        </w:r>
      </w:ins>
      <w:ins w:id="1471" w:author="TOSHIBA" w:date="2022-01-18T16:22:00Z">
        <w:r w:rsidRPr="00353629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1472" w:author="DELL" w:date="2022-01-31T11:0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>។</w:t>
        </w:r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ការចុះអនុវត្តសវនកម្មអាចប្រព្រឹត្តិទៅដោយផ្តល់ព័ត៌មានជាមុន និងមិនផ្តល់</w:t>
        </w:r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ជាមុនតាម</w:t>
        </w:r>
      </w:ins>
      <w:ins w:id="1473" w:author="TOSHIBA" w:date="2022-01-18T16:23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ការចាំបាច់។</w:t>
        </w:r>
      </w:ins>
    </w:p>
    <w:p w14:paraId="09D58079" w14:textId="77777777" w:rsidR="00B5706E" w:rsidRPr="00A07FA5" w:rsidRDefault="00B5706E" w:rsidP="00B5706E">
      <w:pPr>
        <w:spacing w:after="0" w:line="240" w:lineRule="auto"/>
        <w:ind w:firstLine="720"/>
        <w:contextualSpacing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r w:rsidRPr="00A07F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4031E" wp14:editId="16E87AFB">
                <wp:simplePos x="0" y="0"/>
                <wp:positionH relativeFrom="margin">
                  <wp:posOffset>2292188</wp:posOffset>
                </wp:positionH>
                <wp:positionV relativeFrom="paragraph">
                  <wp:posOffset>90170</wp:posOffset>
                </wp:positionV>
                <wp:extent cx="4128209" cy="1518700"/>
                <wp:effectExtent l="0" t="0" r="0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209" cy="151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13759" w14:textId="77777777" w:rsidR="00FC4F9D" w:rsidRPr="000F5542" w:rsidRDefault="00FC4F9D" w:rsidP="00B5706E">
                            <w:pPr>
                              <w:spacing w:after="0" w:line="228" w:lineRule="auto"/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</w:rPr>
                            </w:pPr>
                            <w:r w:rsidRPr="000F5542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</w:rPr>
                              <w:t>ថ្ងៃ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                    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ខែ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            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ឆ្នាំថោះ បញ្ចស័ក ព</w:t>
                            </w:r>
                            <w:r w:rsidRPr="000F5542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>ស</w:t>
                            </w:r>
                            <w:r w:rsidRPr="000F5542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>២៥៦៧</w:t>
                            </w:r>
                          </w:p>
                          <w:p w14:paraId="7FA53489" w14:textId="77777777" w:rsidR="00FC4F9D" w:rsidRPr="000F5542" w:rsidRDefault="00FC4F9D" w:rsidP="00B5706E">
                            <w:pPr>
                              <w:spacing w:after="0" w:line="211" w:lineRule="auto"/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</w:rPr>
                            </w:pP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>រាជធានីភ្នំពេញ ថ្ងៃទី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ខែ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      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ឆ្នាំ២០២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>៤</w:t>
                            </w:r>
                          </w:p>
                          <w:p w14:paraId="7FDD587D" w14:textId="77777777" w:rsidR="00FC4F9D" w:rsidRPr="000F5542" w:rsidRDefault="00FC4F9D" w:rsidP="00B5706E">
                            <w:pPr>
                              <w:spacing w:after="0"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0F5542"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អង្គភាព</w:t>
                            </w:r>
                            <w:r w:rsidRPr="000F5542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សវនកម្មផ្ទៃក្នុង</w:t>
                            </w:r>
                          </w:p>
                          <w:p w14:paraId="6998A2D4" w14:textId="77777777" w:rsidR="00FC4F9D" w:rsidRPr="000F5542" w:rsidRDefault="00FC4F9D" w:rsidP="00B5706E">
                            <w:pPr>
                              <w:spacing w:after="0"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/>
                              </w:rPr>
                            </w:pPr>
                            <w:r w:rsidRPr="000F5542"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4031E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30" type="#_x0000_t202" style="position:absolute;left:0;text-align:left;margin-left:180.5pt;margin-top:7.1pt;width:325.05pt;height:11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" filled="f" stroked="f">
                <v:textbox>
                  <w:txbxContent>
                    <w:p w14:paraId="4EB13759" w14:textId="77777777" w:rsidR="00FC4F9D" w:rsidRPr="000F5542" w:rsidRDefault="00FC4F9D" w:rsidP="00B5706E">
                      <w:pPr>
                        <w:spacing w:after="0" w:line="228" w:lineRule="auto"/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</w:rPr>
                      </w:pPr>
                      <w:r w:rsidRPr="000F5542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</w:rPr>
                        <w:t>ថ្ងៃ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                    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ខែ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            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ឆ្នាំថោះ បញ្ចស័ក ព</w:t>
                      </w:r>
                      <w:r w:rsidRPr="000F5542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</w:rPr>
                        <w:t>.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>ស</w:t>
                      </w:r>
                      <w:r w:rsidRPr="000F5542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</w:rPr>
                        <w:t>.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>២៥៦៧</w:t>
                      </w:r>
                    </w:p>
                    <w:p w14:paraId="7FA53489" w14:textId="77777777" w:rsidR="00FC4F9D" w:rsidRPr="000F5542" w:rsidRDefault="00FC4F9D" w:rsidP="00B5706E">
                      <w:pPr>
                        <w:spacing w:after="0" w:line="211" w:lineRule="auto"/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</w:rPr>
                      </w:pP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>រាជធានីភ្នំពេញ ថ្ងៃទី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ខែ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      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ឆ្នាំ២០២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>៤</w:t>
                      </w:r>
                    </w:p>
                    <w:p w14:paraId="7FDD587D" w14:textId="77777777" w:rsidR="00FC4F9D" w:rsidRPr="000F5542" w:rsidRDefault="00FC4F9D" w:rsidP="00B5706E">
                      <w:pPr>
                        <w:spacing w:after="0"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  <w:r w:rsidRPr="000F5542"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/>
                        </w:rPr>
                        <w:t>អង្គភាព</w:t>
                      </w:r>
                      <w:r w:rsidRPr="000F5542"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  <w:lang w:val="ca-ES"/>
                        </w:rPr>
                        <w:t>សវនកម្មផ្ទៃក្នុង</w:t>
                      </w:r>
                    </w:p>
                    <w:p w14:paraId="6998A2D4" w14:textId="77777777" w:rsidR="00FC4F9D" w:rsidRPr="000F5542" w:rsidRDefault="00FC4F9D" w:rsidP="00B5706E">
                      <w:pPr>
                        <w:spacing w:after="0"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/>
                        </w:rPr>
                      </w:pPr>
                      <w:r w:rsidRPr="000F5542"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/>
                        </w:rPr>
                        <w:t>ប្រធាន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E4CBD" w14:textId="77777777" w:rsidR="00B5706E" w:rsidRPr="00A07FA5" w:rsidRDefault="00B5706E" w:rsidP="00B5706E">
      <w:pPr>
        <w:spacing w:after="0" w:line="240" w:lineRule="auto"/>
        <w:ind w:firstLine="720"/>
        <w:contextualSpacing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</w:p>
    <w:p w14:paraId="023C4740" w14:textId="77777777" w:rsidR="00B5706E" w:rsidRPr="00A07FA5" w:rsidDel="009D6346" w:rsidRDefault="00B5706E">
      <w:pPr>
        <w:spacing w:after="0" w:line="240" w:lineRule="auto"/>
        <w:jc w:val="both"/>
        <w:rPr>
          <w:del w:id="1474" w:author="Uon Rithy" w:date="2022-01-03T08:35:00Z"/>
        </w:rPr>
        <w:pPrChange w:id="1475" w:author="DELL" w:date="2022-02-02T10:31:00Z">
          <w:pPr/>
        </w:pPrChange>
      </w:pPr>
    </w:p>
    <w:p w14:paraId="5D862084" w14:textId="77777777" w:rsidR="00B5706E" w:rsidRPr="00A07FA5" w:rsidDel="00BA52C0" w:rsidRDefault="00B5706E" w:rsidP="00B5706E">
      <w:pPr>
        <w:spacing w:after="0" w:line="240" w:lineRule="auto"/>
        <w:contextualSpacing/>
        <w:jc w:val="both"/>
        <w:rPr>
          <w:del w:id="1476" w:author="Spire4738Z" w:date="2022-01-29T10:20:00Z"/>
          <w:rFonts w:ascii="Khmer MEF1" w:hAnsi="Khmer MEF1" w:cs="Khmer MEF1"/>
          <w:spacing w:val="-12"/>
          <w:sz w:val="24"/>
          <w:szCs w:val="24"/>
          <w:rPrChange w:id="1477" w:author="Sengheak Un" w:date="2022-02-03T09:50:00Z">
            <w:rPr>
              <w:del w:id="1478" w:author="Spire4738Z" w:date="2022-01-29T10:20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</w:p>
    <w:p w14:paraId="0B9D026A" w14:textId="1917DCDF" w:rsidR="0019729D" w:rsidRPr="008A102D" w:rsidRDefault="0019729D" w:rsidP="00B5706E">
      <w:pPr>
        <w:tabs>
          <w:tab w:val="left" w:pos="8378"/>
        </w:tabs>
        <w:rPr>
          <w:rFonts w:ascii="Khmer MEF1" w:hAnsi="Khmer MEF1" w:cs="Khmer MEF1"/>
          <w:sz w:val="24"/>
          <w:szCs w:val="24"/>
        </w:rPr>
      </w:pPr>
    </w:p>
    <w:sectPr w:rsidR="0019729D" w:rsidRPr="008A102D" w:rsidSect="00FC413D">
      <w:footerReference w:type="default" r:id="rId13"/>
      <w:pgSz w:w="11909" w:h="16834" w:code="9"/>
      <w:pgMar w:top="1134" w:right="479" w:bottom="1134" w:left="1134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97BA" w14:textId="77777777" w:rsidR="00FC413D" w:rsidRDefault="00FC413D" w:rsidP="00584481">
      <w:pPr>
        <w:spacing w:after="0" w:line="240" w:lineRule="auto"/>
      </w:pPr>
      <w:r>
        <w:separator/>
      </w:r>
    </w:p>
  </w:endnote>
  <w:endnote w:type="continuationSeparator" w:id="0">
    <w:p w14:paraId="0AD18696" w14:textId="77777777" w:rsidR="00FC413D" w:rsidRDefault="00FC413D" w:rsidP="0058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albaum Text"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A1002A87" w:usb1="00000000" w:usb2="0001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!Khmer MEF1">
    <w:altName w:val="Khmer MEF1"/>
    <w:charset w:val="00"/>
    <w:family w:val="auto"/>
    <w:pitch w:val="variable"/>
    <w:sig w:usb0="0000000F" w:usb1="00002000" w:usb2="00010000" w:usb3="00000000" w:csb0="00000003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2467" w14:textId="77777777" w:rsidR="00FC4F9D" w:rsidRDefault="00FC4F9D" w:rsidP="00877719">
    <w:pPr>
      <w:pStyle w:val="Footer"/>
      <w:pBdr>
        <w:top w:val="single" w:sz="4" w:space="1" w:color="auto"/>
      </w:pBdr>
      <w:tabs>
        <w:tab w:val="clear" w:pos="4680"/>
        <w:tab w:val="center" w:pos="4320"/>
      </w:tabs>
    </w:pPr>
    <w:r w:rsidRPr="00CD0B3B">
      <w:rPr>
        <w:rFonts w:ascii="Khmer MEF1" w:hAnsi="Khmer MEF1" w:cs="Khmer MEF1"/>
        <w:sz w:val="20"/>
        <w:szCs w:val="20"/>
        <w:cs/>
      </w:rPr>
      <w:t>ទំព័រ</w:t>
    </w:r>
    <w:r>
      <w:rPr>
        <w:rFonts w:hint="cs"/>
        <w:cs/>
      </w:rPr>
      <w:t xml:space="preserve"> </w:t>
    </w:r>
    <w:r w:rsidRPr="00CD0B3B">
      <w:rPr>
        <w:rFonts w:ascii="Times New Roman" w:hAnsi="Times New Roman" w:cs="Times New Roman"/>
        <w:sz w:val="24"/>
        <w:szCs w:val="40"/>
      </w:rPr>
      <w:t>i</w:t>
    </w:r>
    <w:r>
      <w:rPr>
        <w:rFonts w:ascii="Times New Roman" w:hAnsi="Times New Roman"/>
        <w:sz w:val="24"/>
        <w:szCs w:val="40"/>
      </w:rPr>
      <w:t>i</w:t>
    </w:r>
    <w:r>
      <w:rPr>
        <w:rFonts w:hint="cs"/>
        <w:cs/>
      </w:rPr>
      <w:t xml:space="preserve">                                           </w:t>
    </w:r>
    <w:r w:rsidRPr="00CD0B3B">
      <w:rPr>
        <w:rFonts w:ascii="Khmer MEF1" w:hAnsi="Khmer MEF1" w:cs="Khmer MEF1"/>
        <w:sz w:val="20"/>
        <w:szCs w:val="20"/>
        <w:cs/>
      </w:rPr>
      <w:t>របាយការណ៍សមិទ្ធផល</w:t>
    </w:r>
    <w:r>
      <w:rPr>
        <w:rFonts w:ascii="Khmer MEF1" w:hAnsi="Khmer MEF1" w:cs="Khmer MEF1" w:hint="cs"/>
        <w:sz w:val="20"/>
        <w:szCs w:val="20"/>
        <w:cs/>
      </w:rPr>
      <w:t>ការងារ</w:t>
    </w:r>
    <w:r w:rsidRPr="00CD0B3B">
      <w:rPr>
        <w:rFonts w:ascii="Khmer MEF1" w:hAnsi="Khmer MEF1" w:cs="Khmer MEF1"/>
        <w:sz w:val="20"/>
        <w:szCs w:val="20"/>
        <w:cs/>
      </w:rPr>
      <w:t>ឆ្នាំ២០២១ និងទិសដៅការងារឆ្នាំ២០២២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E589" w14:textId="243FCE82" w:rsidR="00FC4F9D" w:rsidRPr="00EE6237" w:rsidRDefault="00FC4F9D" w:rsidP="00244EBB">
    <w:pPr>
      <w:pStyle w:val="Footer"/>
      <w:pBdr>
        <w:top w:val="single" w:sz="4" w:space="1" w:color="auto"/>
      </w:pBdr>
      <w:tabs>
        <w:tab w:val="clear" w:pos="9360"/>
        <w:tab w:val="left" w:pos="5670"/>
        <w:tab w:val="left" w:pos="7020"/>
      </w:tabs>
      <w:ind w:hanging="540"/>
      <w:rPr>
        <w:rFonts w:ascii="Khmer MEF1" w:hAnsi="Khmer MEF1" w:cs="Khmer MEF1"/>
        <w:sz w:val="20"/>
        <w:szCs w:val="20"/>
      </w:rPr>
    </w:pPr>
    <w:r>
      <w:rPr>
        <w:rFonts w:ascii="Khmer MEF1" w:hAnsi="Khmer MEF1" w:cs="Khmer MEF1"/>
        <w:sz w:val="20"/>
        <w:szCs w:val="20"/>
        <w:cs/>
      </w:rPr>
      <w:tab/>
    </w:r>
    <w:r>
      <w:rPr>
        <w:rFonts w:ascii="Khmer MEF1" w:hAnsi="Khmer MEF1" w:cs="Khmer MEF1" w:hint="cs"/>
        <w:sz w:val="20"/>
        <w:szCs w:val="20"/>
        <w:cs/>
      </w:rPr>
      <w:t xml:space="preserve">  </w:t>
    </w:r>
    <w:r>
      <w:rPr>
        <w:rFonts w:hint="cs"/>
        <w:cs/>
      </w:rPr>
      <w:t xml:space="preserve">                  </w:t>
    </w:r>
    <w:r>
      <w:t xml:space="preserve">                                                                                     </w:t>
    </w:r>
    <w:r w:rsidRPr="000F57AD">
      <w:rPr>
        <w:rFonts w:ascii="Khmer MEF1" w:hAnsi="Khmer MEF1" w:cs="Khmer MEF1"/>
        <w:sz w:val="20"/>
        <w:szCs w:val="20"/>
        <w:cs/>
      </w:rPr>
      <w:t>ផ</w:t>
    </w:r>
    <w:r w:rsidRPr="000F57AD">
      <w:rPr>
        <w:rFonts w:ascii="Khmer MEF1" w:hAnsi="Khmer MEF1" w:cs="Khmer MEF1" w:hint="cs"/>
        <w:sz w:val="20"/>
        <w:szCs w:val="20"/>
        <w:cs/>
      </w:rPr>
      <w:t>ែនការសវនក</w:t>
    </w:r>
    <w:r>
      <w:rPr>
        <w:rFonts w:ascii="Khmer MEF1" w:hAnsi="Khmer MEF1" w:cs="Khmer MEF1" w:hint="cs"/>
        <w:sz w:val="20"/>
        <w:szCs w:val="20"/>
        <w:cs/>
      </w:rPr>
      <w:t>ម្ម</w:t>
    </w:r>
    <w:r w:rsidRPr="000F57AD">
      <w:rPr>
        <w:rFonts w:ascii="Khmer MEF1" w:hAnsi="Khmer MEF1" w:cs="Khmer MEF1" w:hint="cs"/>
        <w:sz w:val="20"/>
        <w:szCs w:val="20"/>
        <w:cs/>
      </w:rPr>
      <w:t>ឆ្នាំ២០២</w:t>
    </w:r>
    <w:r>
      <w:rPr>
        <w:rFonts w:ascii="Khmer MEF1" w:hAnsi="Khmer MEF1" w:cs="Khmer MEF1" w:hint="cs"/>
        <w:sz w:val="20"/>
        <w:szCs w:val="20"/>
        <w:cs/>
      </w:rPr>
      <w:t>៤ នៅនិយ័តករធានារ៉ាប់រងកម្ពុជា</w:t>
    </w:r>
    <w:r>
      <w:t xml:space="preserve"> </w:t>
    </w:r>
    <w:r>
      <w:rPr>
        <w:rFonts w:hint="cs"/>
        <w:cs/>
      </w:rPr>
      <w:t xml:space="preserve">                                                                         </w:t>
    </w:r>
    <w:r w:rsidRPr="000F57AD">
      <w:rPr>
        <w:sz w:val="20"/>
        <w:szCs w:val="20"/>
      </w:rPr>
      <w:t xml:space="preserve">                                                                                                                                                                            </w:t>
    </w:r>
    <w:r>
      <w:t xml:space="preserve">                                 </w:t>
    </w:r>
    <w:r>
      <w:rPr>
        <w:rFonts w:hint="cs"/>
        <w:cs/>
      </w:rPr>
      <w:t xml:space="preserve">                                                 </w:t>
    </w:r>
    <w:r>
      <w:t xml:space="preserve"> </w:t>
    </w:r>
    <w:r>
      <w:rPr>
        <w:rFonts w:hint="cs"/>
        <w:cs/>
      </w:rPr>
      <w:t xml:space="preserve">                                                          </w:t>
    </w:r>
    <w:r>
      <w:t xml:space="preserve">          </w:t>
    </w:r>
    <w:r>
      <w:rPr>
        <w:rFonts w:hint="cs"/>
        <w:cs/>
      </w:rPr>
      <w:t xml:space="preserve">                                                                                                                                                                                                            </w:t>
    </w:r>
    <w:r w:rsidRPr="000F57AD">
      <w:rPr>
        <w:rFonts w:hint="cs"/>
        <w:sz w:val="20"/>
        <w:szCs w:val="20"/>
        <w:cs/>
      </w:rPr>
      <w:t xml:space="preserve">​​                                          </w:t>
    </w:r>
    <w:r>
      <w:rPr>
        <w:rFonts w:hint="cs"/>
        <w:sz w:val="20"/>
        <w:szCs w:val="20"/>
        <w:cs/>
      </w:rPr>
      <w:t xml:space="preserve">                                  </w:t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rFonts w:hint="cs"/>
        <w:sz w:val="20"/>
        <w:szCs w:val="20"/>
        <w:cs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81DB" w14:textId="4405DFA8" w:rsidR="00FC4F9D" w:rsidRPr="00EE6237" w:rsidRDefault="00FC4F9D" w:rsidP="00244EBB">
    <w:pPr>
      <w:pStyle w:val="Footer"/>
      <w:pBdr>
        <w:top w:val="single" w:sz="4" w:space="1" w:color="auto"/>
      </w:pBdr>
      <w:tabs>
        <w:tab w:val="clear" w:pos="9360"/>
        <w:tab w:val="left" w:pos="5670"/>
        <w:tab w:val="left" w:pos="7020"/>
      </w:tabs>
      <w:ind w:hanging="540"/>
      <w:rPr>
        <w:rFonts w:ascii="Khmer MEF1" w:hAnsi="Khmer MEF1" w:cs="Khmer MEF1"/>
        <w:sz w:val="20"/>
        <w:szCs w:val="20"/>
      </w:rPr>
    </w:pPr>
    <w:r w:rsidRPr="005461EB">
      <w:rPr>
        <w:rFonts w:ascii="Khmer MEF1" w:hAnsi="Khmer MEF1" w:cs="Khmer MEF1"/>
        <w:sz w:val="20"/>
        <w:szCs w:val="20"/>
        <w:cs/>
      </w:rPr>
      <w:t>ទំព័រ</w:t>
    </w:r>
    <w:r>
      <w:rPr>
        <w:rFonts w:hint="cs"/>
        <w:cs/>
      </w:rPr>
      <w:t xml:space="preserve"> </w:t>
    </w:r>
    <w:r w:rsidRPr="005461EB">
      <w:rPr>
        <w:rFonts w:ascii="Limon S1" w:hAnsi="Limon S1"/>
        <w:sz w:val="36"/>
        <w:szCs w:val="52"/>
      </w:rPr>
      <w:fldChar w:fldCharType="begin"/>
    </w:r>
    <w:r w:rsidRPr="005461EB">
      <w:rPr>
        <w:rFonts w:ascii="Limon S1" w:hAnsi="Limon S1"/>
        <w:sz w:val="36"/>
        <w:szCs w:val="52"/>
      </w:rPr>
      <w:instrText xml:space="preserve"> PAGE   \* MERGEFORMAT </w:instrText>
    </w:r>
    <w:r w:rsidRPr="005461EB">
      <w:rPr>
        <w:rFonts w:ascii="Limon S1" w:hAnsi="Limon S1"/>
        <w:sz w:val="36"/>
        <w:szCs w:val="52"/>
      </w:rPr>
      <w:fldChar w:fldCharType="separate"/>
    </w:r>
    <w:r>
      <w:rPr>
        <w:rFonts w:ascii="Limon S1" w:hAnsi="Limon S1"/>
        <w:noProof/>
        <w:sz w:val="36"/>
        <w:szCs w:val="52"/>
      </w:rPr>
      <w:t>23</w:t>
    </w:r>
    <w:r w:rsidRPr="005461EB">
      <w:rPr>
        <w:rFonts w:ascii="Limon S1" w:hAnsi="Limon S1"/>
        <w:noProof/>
        <w:sz w:val="36"/>
        <w:szCs w:val="52"/>
      </w:rPr>
      <w:fldChar w:fldCharType="end"/>
    </w:r>
    <w:r>
      <w:tab/>
    </w:r>
    <w:r>
      <w:rPr>
        <w:rFonts w:hint="cs"/>
        <w:cs/>
      </w:rPr>
      <w:t xml:space="preserve">                  </w:t>
    </w:r>
    <w:r>
      <w:t xml:space="preserve">                                                                      </w:t>
    </w:r>
    <w:r>
      <w:rPr>
        <w:rFonts w:hint="cs"/>
        <w:cs/>
      </w:rPr>
      <w:t xml:space="preserve">   </w:t>
    </w:r>
    <w:r w:rsidRPr="000F57AD">
      <w:rPr>
        <w:rFonts w:ascii="Khmer MEF1" w:hAnsi="Khmer MEF1" w:cs="Khmer MEF1"/>
        <w:sz w:val="20"/>
        <w:szCs w:val="20"/>
        <w:cs/>
      </w:rPr>
      <w:t>ផ</w:t>
    </w:r>
    <w:r w:rsidRPr="000F57AD">
      <w:rPr>
        <w:rFonts w:ascii="Khmer MEF1" w:hAnsi="Khmer MEF1" w:cs="Khmer MEF1" w:hint="cs"/>
        <w:sz w:val="20"/>
        <w:szCs w:val="20"/>
        <w:cs/>
      </w:rPr>
      <w:t>ែនការសវនក</w:t>
    </w:r>
    <w:r>
      <w:rPr>
        <w:rFonts w:ascii="Khmer MEF1" w:hAnsi="Khmer MEF1" w:cs="Khmer MEF1" w:hint="cs"/>
        <w:sz w:val="20"/>
        <w:szCs w:val="20"/>
        <w:cs/>
      </w:rPr>
      <w:t>ម្ម</w:t>
    </w:r>
    <w:r w:rsidRPr="000F57AD">
      <w:rPr>
        <w:rFonts w:ascii="Khmer MEF1" w:hAnsi="Khmer MEF1" w:cs="Khmer MEF1" w:hint="cs"/>
        <w:sz w:val="20"/>
        <w:szCs w:val="20"/>
        <w:cs/>
      </w:rPr>
      <w:t>ឆ្នាំ២០២</w:t>
    </w:r>
    <w:r>
      <w:rPr>
        <w:rFonts w:ascii="Khmer MEF1" w:hAnsi="Khmer MEF1" w:cs="Khmer MEF1" w:hint="cs"/>
        <w:sz w:val="20"/>
        <w:szCs w:val="20"/>
        <w:cs/>
      </w:rPr>
      <w:t>៤ នៅនិយ័តករធានារ៉ាប់រងកម្ពុជា</w:t>
    </w:r>
    <w:r>
      <w:rPr>
        <w:rFonts w:hint="cs"/>
        <w:cs/>
      </w:rPr>
      <w:t xml:space="preserve">                                                               </w:t>
    </w:r>
    <w:r w:rsidRPr="000F57AD">
      <w:rPr>
        <w:sz w:val="20"/>
        <w:szCs w:val="20"/>
      </w:rPr>
      <w:t xml:space="preserve">                                                                                                                                                                            </w:t>
    </w:r>
    <w:r>
      <w:t xml:space="preserve">                                 </w:t>
    </w:r>
    <w:r>
      <w:rPr>
        <w:rFonts w:hint="cs"/>
        <w:cs/>
      </w:rPr>
      <w:t xml:space="preserve">                                                 </w:t>
    </w:r>
    <w:r>
      <w:t xml:space="preserve"> </w:t>
    </w:r>
    <w:r>
      <w:rPr>
        <w:rFonts w:hint="cs"/>
        <w:cs/>
      </w:rPr>
      <w:t xml:space="preserve">                                                          </w:t>
    </w:r>
    <w:r>
      <w:t xml:space="preserve">          </w:t>
    </w:r>
    <w:r>
      <w:rPr>
        <w:rFonts w:hint="cs"/>
        <w:cs/>
      </w:rPr>
      <w:t xml:space="preserve">                                                                                                                                                                                                            </w:t>
    </w:r>
    <w:r w:rsidRPr="000F57AD">
      <w:rPr>
        <w:rFonts w:hint="cs"/>
        <w:sz w:val="20"/>
        <w:szCs w:val="20"/>
        <w:cs/>
      </w:rPr>
      <w:t xml:space="preserve">​​                                          </w:t>
    </w:r>
    <w:r>
      <w:rPr>
        <w:rFonts w:hint="cs"/>
        <w:sz w:val="20"/>
        <w:szCs w:val="20"/>
        <w:cs/>
      </w:rPr>
      <w:t xml:space="preserve">                                  </w:t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rFonts w:hint="cs"/>
        <w:sz w:val="20"/>
        <w:szCs w:val="20"/>
        <w:cs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3F7B" w14:textId="77777777" w:rsidR="00FC413D" w:rsidRDefault="00FC413D" w:rsidP="00584481">
      <w:pPr>
        <w:spacing w:after="0" w:line="240" w:lineRule="auto"/>
      </w:pPr>
      <w:r>
        <w:separator/>
      </w:r>
    </w:p>
  </w:footnote>
  <w:footnote w:type="continuationSeparator" w:id="0">
    <w:p w14:paraId="1BFA4B31" w14:textId="77777777" w:rsidR="00FC413D" w:rsidRDefault="00FC413D" w:rsidP="00584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36E"/>
    <w:multiLevelType w:val="multilevel"/>
    <w:tmpl w:val="FA54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D31AB4"/>
    <w:multiLevelType w:val="hybridMultilevel"/>
    <w:tmpl w:val="6E64541A"/>
    <w:lvl w:ilvl="0" w:tplc="4E3CD67E">
      <w:start w:val="1"/>
      <w:numFmt w:val="bullet"/>
      <w:lvlText w:val="­"/>
      <w:lvlJc w:val="left"/>
      <w:pPr>
        <w:ind w:left="1440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151EC7"/>
    <w:multiLevelType w:val="hybridMultilevel"/>
    <w:tmpl w:val="EDC65850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006F7"/>
    <w:multiLevelType w:val="hybridMultilevel"/>
    <w:tmpl w:val="541C0E4C"/>
    <w:lvl w:ilvl="0" w:tplc="D2605F84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lang w:bidi="km-K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607AE"/>
    <w:multiLevelType w:val="hybridMultilevel"/>
    <w:tmpl w:val="7B76F2B8"/>
    <w:lvl w:ilvl="0" w:tplc="9F6C979C">
      <w:numFmt w:val="bullet"/>
      <w:lvlText w:val="-"/>
      <w:lvlJc w:val="left"/>
      <w:pPr>
        <w:ind w:left="1446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03C66E58"/>
    <w:multiLevelType w:val="hybridMultilevel"/>
    <w:tmpl w:val="EBE8D8DE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84167"/>
    <w:multiLevelType w:val="hybridMultilevel"/>
    <w:tmpl w:val="8C7CEA5C"/>
    <w:lvl w:ilvl="0" w:tplc="5D563466">
      <w:start w:val="1"/>
      <w:numFmt w:val="bullet"/>
      <w:lvlText w:val="-"/>
      <w:lvlJc w:val="left"/>
      <w:pPr>
        <w:ind w:left="405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EB1520"/>
    <w:multiLevelType w:val="hybridMultilevel"/>
    <w:tmpl w:val="FA94B278"/>
    <w:lvl w:ilvl="0" w:tplc="46161BDC">
      <w:start w:val="7"/>
      <w:numFmt w:val="bullet"/>
      <w:lvlText w:val="-"/>
      <w:lvlJc w:val="left"/>
      <w:pPr>
        <w:ind w:left="3337" w:hanging="360"/>
      </w:pPr>
      <w:rPr>
        <w:rFonts w:ascii="Khmer MEF1" w:eastAsiaTheme="minorHAnsi" w:hAnsi="Khmer MEF1" w:cs="Khmer MEF1" w:hint="default"/>
        <w:lang w:bidi="km-K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2195D"/>
    <w:multiLevelType w:val="hybridMultilevel"/>
    <w:tmpl w:val="5ABA235A"/>
    <w:lvl w:ilvl="0" w:tplc="94449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A4D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08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A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67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AE6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03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40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0D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73A637A"/>
    <w:multiLevelType w:val="hybridMultilevel"/>
    <w:tmpl w:val="3034B28C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70B49"/>
    <w:multiLevelType w:val="hybridMultilevel"/>
    <w:tmpl w:val="CAEAF57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7E16BFB"/>
    <w:multiLevelType w:val="hybridMultilevel"/>
    <w:tmpl w:val="AE407BF8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054CE7"/>
    <w:multiLevelType w:val="hybridMultilevel"/>
    <w:tmpl w:val="F2ECD536"/>
    <w:lvl w:ilvl="0" w:tplc="1074A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88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5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80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88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D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4B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C3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C3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89F5A6D"/>
    <w:multiLevelType w:val="hybridMultilevel"/>
    <w:tmpl w:val="A17C812C"/>
    <w:lvl w:ilvl="0" w:tplc="70747248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8D04789"/>
    <w:multiLevelType w:val="hybridMultilevel"/>
    <w:tmpl w:val="3B069DD8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EC6892"/>
    <w:multiLevelType w:val="hybridMultilevel"/>
    <w:tmpl w:val="DFBCBA84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884630"/>
    <w:multiLevelType w:val="hybridMultilevel"/>
    <w:tmpl w:val="EAB853CA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9E83FEC"/>
    <w:multiLevelType w:val="hybridMultilevel"/>
    <w:tmpl w:val="1CB838A6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A0C235B"/>
    <w:multiLevelType w:val="hybridMultilevel"/>
    <w:tmpl w:val="38E2A83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0DFB0604"/>
    <w:multiLevelType w:val="hybridMultilevel"/>
    <w:tmpl w:val="EF8C7F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8E5AB0"/>
    <w:multiLevelType w:val="hybridMultilevel"/>
    <w:tmpl w:val="9E1C373C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05A12D1"/>
    <w:multiLevelType w:val="hybridMultilevel"/>
    <w:tmpl w:val="4CE666C6"/>
    <w:lvl w:ilvl="0" w:tplc="5D563466">
      <w:start w:val="1"/>
      <w:numFmt w:val="bullet"/>
      <w:lvlText w:val="-"/>
      <w:lvlJc w:val="left"/>
      <w:pPr>
        <w:ind w:left="108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0B05453"/>
    <w:multiLevelType w:val="hybridMultilevel"/>
    <w:tmpl w:val="6AB4F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8C6854"/>
    <w:multiLevelType w:val="hybridMultilevel"/>
    <w:tmpl w:val="7DAA440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119417D8"/>
    <w:multiLevelType w:val="hybridMultilevel"/>
    <w:tmpl w:val="65087156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1CB40F5"/>
    <w:multiLevelType w:val="hybridMultilevel"/>
    <w:tmpl w:val="867A66DC"/>
    <w:lvl w:ilvl="0" w:tplc="B7C80C52">
      <w:start w:val="1"/>
      <w:numFmt w:val="bullet"/>
      <w:lvlText w:val="-"/>
      <w:lvlJc w:val="left"/>
      <w:pPr>
        <w:ind w:left="78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A470C"/>
    <w:multiLevelType w:val="hybridMultilevel"/>
    <w:tmpl w:val="C34AA0D4"/>
    <w:lvl w:ilvl="0" w:tplc="7D3AB7C8">
      <w:numFmt w:val="bullet"/>
      <w:lvlText w:val="-"/>
      <w:lvlJc w:val="left"/>
      <w:pPr>
        <w:ind w:left="1713" w:hanging="360"/>
      </w:pPr>
      <w:rPr>
        <w:rFonts w:ascii="Khmer MEF1" w:eastAsiaTheme="minorEastAsia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13677866"/>
    <w:multiLevelType w:val="hybridMultilevel"/>
    <w:tmpl w:val="897E44A8"/>
    <w:lvl w:ilvl="0" w:tplc="D5B65F4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2C0B99"/>
    <w:multiLevelType w:val="hybridMultilevel"/>
    <w:tmpl w:val="23CCA674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5451AD8"/>
    <w:multiLevelType w:val="hybridMultilevel"/>
    <w:tmpl w:val="1AAEDDA2"/>
    <w:lvl w:ilvl="0" w:tplc="46521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CF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2E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22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8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22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86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CD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8B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16CB0C32"/>
    <w:multiLevelType w:val="hybridMultilevel"/>
    <w:tmpl w:val="7C9AC29E"/>
    <w:lvl w:ilvl="0" w:tplc="980EC1CE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6E638F0"/>
    <w:multiLevelType w:val="hybridMultilevel"/>
    <w:tmpl w:val="0B228594"/>
    <w:lvl w:ilvl="0" w:tplc="B7C80C52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7443C13"/>
    <w:multiLevelType w:val="hybridMultilevel"/>
    <w:tmpl w:val="A964113E"/>
    <w:lvl w:ilvl="0" w:tplc="0B180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7DA3052"/>
    <w:multiLevelType w:val="hybridMultilevel"/>
    <w:tmpl w:val="D108DB3A"/>
    <w:lvl w:ilvl="0" w:tplc="1DCC714E">
      <w:numFmt w:val="bullet"/>
      <w:lvlText w:val="-"/>
      <w:lvlJc w:val="left"/>
      <w:pPr>
        <w:ind w:left="36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9F2DE4"/>
    <w:multiLevelType w:val="hybridMultilevel"/>
    <w:tmpl w:val="8C6EFB1C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DB2E17"/>
    <w:multiLevelType w:val="hybridMultilevel"/>
    <w:tmpl w:val="C49E691C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B61215D"/>
    <w:multiLevelType w:val="hybridMultilevel"/>
    <w:tmpl w:val="3FFC0F60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1B73519E"/>
    <w:multiLevelType w:val="hybridMultilevel"/>
    <w:tmpl w:val="E8E09F6C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1D6A34DF"/>
    <w:multiLevelType w:val="hybridMultilevel"/>
    <w:tmpl w:val="2468EBE0"/>
    <w:lvl w:ilvl="0" w:tplc="2BC441B0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B0612A"/>
    <w:multiLevelType w:val="hybridMultilevel"/>
    <w:tmpl w:val="9E3847BA"/>
    <w:lvl w:ilvl="0" w:tplc="CFBC005A">
      <w:start w:val="1"/>
      <w:numFmt w:val="bullet"/>
      <w:lvlText w:val="-"/>
      <w:lvlJc w:val="left"/>
      <w:pPr>
        <w:ind w:left="720" w:hanging="360"/>
      </w:pPr>
      <w:rPr>
        <w:rFonts w:ascii="Segoe UI Black" w:hAnsi="Segoe UI Blac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1574CF"/>
    <w:multiLevelType w:val="hybridMultilevel"/>
    <w:tmpl w:val="97260FB6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720086"/>
    <w:multiLevelType w:val="hybridMultilevel"/>
    <w:tmpl w:val="8668CBAE"/>
    <w:lvl w:ilvl="0" w:tplc="0B180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C01946"/>
    <w:multiLevelType w:val="multilevel"/>
    <w:tmpl w:val="93E4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20CA12F8"/>
    <w:multiLevelType w:val="hybridMultilevel"/>
    <w:tmpl w:val="E1C26A3C"/>
    <w:lvl w:ilvl="0" w:tplc="2BC441B0">
      <w:numFmt w:val="bullet"/>
      <w:lvlText w:val="-"/>
      <w:lvlJc w:val="left"/>
      <w:pPr>
        <w:ind w:left="108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0CD0B6D"/>
    <w:multiLevelType w:val="hybridMultilevel"/>
    <w:tmpl w:val="09CE96A2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296654"/>
    <w:multiLevelType w:val="hybridMultilevel"/>
    <w:tmpl w:val="E8B2AA06"/>
    <w:lvl w:ilvl="0" w:tplc="6C7A062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15B4BAA"/>
    <w:multiLevelType w:val="hybridMultilevel"/>
    <w:tmpl w:val="D69E0DDA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15B50B1"/>
    <w:multiLevelType w:val="hybridMultilevel"/>
    <w:tmpl w:val="8548B754"/>
    <w:lvl w:ilvl="0" w:tplc="BB625348">
      <w:start w:val="1"/>
      <w:numFmt w:val="bullet"/>
      <w:lvlText w:val="-"/>
      <w:lvlJc w:val="left"/>
      <w:pPr>
        <w:ind w:left="1712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8" w15:restartNumberingAfterBreak="0">
    <w:nsid w:val="21E632D7"/>
    <w:multiLevelType w:val="hybridMultilevel"/>
    <w:tmpl w:val="27A40720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1EF0BE5"/>
    <w:multiLevelType w:val="hybridMultilevel"/>
    <w:tmpl w:val="6082BA7C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228D3F61"/>
    <w:multiLevelType w:val="hybridMultilevel"/>
    <w:tmpl w:val="95987B86"/>
    <w:lvl w:ilvl="0" w:tplc="5D563466">
      <w:start w:val="1"/>
      <w:numFmt w:val="bullet"/>
      <w:lvlText w:val="-"/>
      <w:lvlJc w:val="left"/>
      <w:pPr>
        <w:ind w:left="762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1" w15:restartNumberingAfterBreak="0">
    <w:nsid w:val="233016F2"/>
    <w:multiLevelType w:val="hybridMultilevel"/>
    <w:tmpl w:val="47804534"/>
    <w:lvl w:ilvl="0" w:tplc="5D563466">
      <w:start w:val="1"/>
      <w:numFmt w:val="bullet"/>
      <w:lvlText w:val="-"/>
      <w:lvlJc w:val="left"/>
      <w:pPr>
        <w:ind w:left="744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2" w15:restartNumberingAfterBreak="0">
    <w:nsid w:val="23CC10F0"/>
    <w:multiLevelType w:val="hybridMultilevel"/>
    <w:tmpl w:val="CFF6B17E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4B857B6"/>
    <w:multiLevelType w:val="hybridMultilevel"/>
    <w:tmpl w:val="F10CF6B8"/>
    <w:lvl w:ilvl="0" w:tplc="BB625348">
      <w:start w:val="1"/>
      <w:numFmt w:val="bullet"/>
      <w:lvlText w:val="-"/>
      <w:lvlJc w:val="left"/>
      <w:pPr>
        <w:ind w:left="144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24C60A44"/>
    <w:multiLevelType w:val="hybridMultilevel"/>
    <w:tmpl w:val="E24AD34C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53234C5"/>
    <w:multiLevelType w:val="hybridMultilevel"/>
    <w:tmpl w:val="5B74EBEC"/>
    <w:lvl w:ilvl="0" w:tplc="1DCC714E">
      <w:numFmt w:val="bullet"/>
      <w:lvlText w:val="-"/>
      <w:lvlJc w:val="left"/>
      <w:pPr>
        <w:ind w:left="1440" w:hanging="360"/>
      </w:pPr>
      <w:rPr>
        <w:rFonts w:ascii="Khmer MEF1" w:eastAsia="Times New Roman" w:hAnsi="Khmer MEF1" w:cs="Khmer MEF1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25613B0C"/>
    <w:multiLevelType w:val="hybridMultilevel"/>
    <w:tmpl w:val="F96AFA5C"/>
    <w:lvl w:ilvl="0" w:tplc="2BC441B0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59326AD"/>
    <w:multiLevelType w:val="hybridMultilevel"/>
    <w:tmpl w:val="C80CFF2C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9F02A4"/>
    <w:multiLevelType w:val="hybridMultilevel"/>
    <w:tmpl w:val="91F632DA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F133D1"/>
    <w:multiLevelType w:val="hybridMultilevel"/>
    <w:tmpl w:val="2618D430"/>
    <w:lvl w:ilvl="0" w:tplc="5D5634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271F7769"/>
    <w:multiLevelType w:val="hybridMultilevel"/>
    <w:tmpl w:val="F754D864"/>
    <w:lvl w:ilvl="0" w:tplc="BB625348">
      <w:start w:val="1"/>
      <w:numFmt w:val="bullet"/>
      <w:lvlText w:val="-"/>
      <w:lvlJc w:val="left"/>
      <w:pPr>
        <w:ind w:left="144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284936BD"/>
    <w:multiLevelType w:val="hybridMultilevel"/>
    <w:tmpl w:val="8306F124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2" w15:restartNumberingAfterBreak="0">
    <w:nsid w:val="289A44EC"/>
    <w:multiLevelType w:val="hybridMultilevel"/>
    <w:tmpl w:val="B3208936"/>
    <w:lvl w:ilvl="0" w:tplc="1DCC714E">
      <w:numFmt w:val="bullet"/>
      <w:lvlText w:val="-"/>
      <w:lvlJc w:val="left"/>
      <w:pPr>
        <w:ind w:left="1440" w:hanging="360"/>
      </w:pPr>
      <w:rPr>
        <w:rFonts w:ascii="Khmer MEF1" w:eastAsia="Times New Roman" w:hAnsi="Khmer MEF1" w:cs="Khmer MEF1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29042CE0"/>
    <w:multiLevelType w:val="hybridMultilevel"/>
    <w:tmpl w:val="83E0C848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6A7C30"/>
    <w:multiLevelType w:val="hybridMultilevel"/>
    <w:tmpl w:val="3CEA6FE6"/>
    <w:lvl w:ilvl="0" w:tplc="BB62534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BA62BE"/>
    <w:multiLevelType w:val="hybridMultilevel"/>
    <w:tmpl w:val="F7365448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B686BAB"/>
    <w:multiLevelType w:val="hybridMultilevel"/>
    <w:tmpl w:val="92EAAAB2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2BA8050D"/>
    <w:multiLevelType w:val="hybridMultilevel"/>
    <w:tmpl w:val="C1043556"/>
    <w:lvl w:ilvl="0" w:tplc="815C4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07C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A0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0C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69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89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86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43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2BC55EB0"/>
    <w:multiLevelType w:val="hybridMultilevel"/>
    <w:tmpl w:val="93C4626C"/>
    <w:lvl w:ilvl="0" w:tplc="5D563466">
      <w:start w:val="1"/>
      <w:numFmt w:val="bullet"/>
      <w:lvlText w:val="-"/>
      <w:lvlJc w:val="left"/>
      <w:pPr>
        <w:ind w:left="1503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69" w15:restartNumberingAfterBreak="0">
    <w:nsid w:val="2F3672FF"/>
    <w:multiLevelType w:val="hybridMultilevel"/>
    <w:tmpl w:val="E0C22880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30513D4C"/>
    <w:multiLevelType w:val="hybridMultilevel"/>
    <w:tmpl w:val="7B4EDE18"/>
    <w:lvl w:ilvl="0" w:tplc="9F6C979C">
      <w:numFmt w:val="bullet"/>
      <w:lvlText w:val="-"/>
      <w:lvlJc w:val="left"/>
      <w:pPr>
        <w:ind w:left="1446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1" w15:restartNumberingAfterBreak="0">
    <w:nsid w:val="308E61A7"/>
    <w:multiLevelType w:val="hybridMultilevel"/>
    <w:tmpl w:val="131A4C2C"/>
    <w:lvl w:ilvl="0" w:tplc="D2605F84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0FD2162"/>
    <w:multiLevelType w:val="hybridMultilevel"/>
    <w:tmpl w:val="BE823676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31F7146E"/>
    <w:multiLevelType w:val="hybridMultilevel"/>
    <w:tmpl w:val="E89E9FE8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47074A6"/>
    <w:multiLevelType w:val="hybridMultilevel"/>
    <w:tmpl w:val="A4200DA8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73518DA"/>
    <w:multiLevelType w:val="hybridMultilevel"/>
    <w:tmpl w:val="04663DBE"/>
    <w:lvl w:ilvl="0" w:tplc="BB62534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9E3023D"/>
    <w:multiLevelType w:val="hybridMultilevel"/>
    <w:tmpl w:val="2B56ECAE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3AB60695"/>
    <w:multiLevelType w:val="hybridMultilevel"/>
    <w:tmpl w:val="608C78AA"/>
    <w:lvl w:ilvl="0" w:tplc="8A347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E30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85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02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A1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0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AC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A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EB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 w15:restartNumberingAfterBreak="0">
    <w:nsid w:val="3ACE3422"/>
    <w:multiLevelType w:val="hybridMultilevel"/>
    <w:tmpl w:val="6AACDB82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934660"/>
    <w:multiLevelType w:val="hybridMultilevel"/>
    <w:tmpl w:val="14846BCE"/>
    <w:lvl w:ilvl="0" w:tplc="C78856C2">
      <w:start w:val="1"/>
      <w:numFmt w:val="bullet"/>
      <w:lvlText w:val="-"/>
      <w:lvlJc w:val="left"/>
      <w:pPr>
        <w:ind w:left="144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3DAF118A"/>
    <w:multiLevelType w:val="hybridMultilevel"/>
    <w:tmpl w:val="80722EE2"/>
    <w:lvl w:ilvl="0" w:tplc="70747248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1" w15:restartNumberingAfterBreak="0">
    <w:nsid w:val="3ECB277C"/>
    <w:multiLevelType w:val="hybridMultilevel"/>
    <w:tmpl w:val="15CA6650"/>
    <w:lvl w:ilvl="0" w:tplc="4E3CD67E">
      <w:start w:val="1"/>
      <w:numFmt w:val="bullet"/>
      <w:lvlText w:val="­"/>
      <w:lvlJc w:val="left"/>
      <w:pPr>
        <w:ind w:left="1507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2" w15:restartNumberingAfterBreak="0">
    <w:nsid w:val="3FC7773B"/>
    <w:multiLevelType w:val="hybridMultilevel"/>
    <w:tmpl w:val="DBE4347E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404F4CD0"/>
    <w:multiLevelType w:val="hybridMultilevel"/>
    <w:tmpl w:val="C3286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434C7A25"/>
    <w:multiLevelType w:val="hybridMultilevel"/>
    <w:tmpl w:val="5816C698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61E3E9B"/>
    <w:multiLevelType w:val="hybridMultilevel"/>
    <w:tmpl w:val="E9B214E4"/>
    <w:lvl w:ilvl="0" w:tplc="C78856C2">
      <w:start w:val="1"/>
      <w:numFmt w:val="bullet"/>
      <w:lvlText w:val="-"/>
      <w:lvlJc w:val="left"/>
      <w:pPr>
        <w:ind w:left="144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476E02AD"/>
    <w:multiLevelType w:val="hybridMultilevel"/>
    <w:tmpl w:val="C05E60D2"/>
    <w:lvl w:ilvl="0" w:tplc="BB62534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8F17CC4"/>
    <w:multiLevelType w:val="hybridMultilevel"/>
    <w:tmpl w:val="1C565538"/>
    <w:lvl w:ilvl="0" w:tplc="70747248">
      <w:start w:val="1"/>
      <w:numFmt w:val="bullet"/>
      <w:lvlText w:val="-"/>
      <w:lvlJc w:val="left"/>
      <w:pPr>
        <w:ind w:left="180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8" w15:restartNumberingAfterBreak="0">
    <w:nsid w:val="4BE00E01"/>
    <w:multiLevelType w:val="hybridMultilevel"/>
    <w:tmpl w:val="E62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C563BB6"/>
    <w:multiLevelType w:val="hybridMultilevel"/>
    <w:tmpl w:val="85FED670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E1F443E"/>
    <w:multiLevelType w:val="hybridMultilevel"/>
    <w:tmpl w:val="7A5445A4"/>
    <w:lvl w:ilvl="0" w:tplc="AFE46AF2">
      <w:start w:val="7"/>
      <w:numFmt w:val="bullet"/>
      <w:lvlText w:val="-"/>
      <w:lvlJc w:val="left"/>
      <w:pPr>
        <w:ind w:left="1418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1" w15:restartNumberingAfterBreak="0">
    <w:nsid w:val="4EB25A17"/>
    <w:multiLevelType w:val="hybridMultilevel"/>
    <w:tmpl w:val="DA4E9DFA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193EB8"/>
    <w:multiLevelType w:val="hybridMultilevel"/>
    <w:tmpl w:val="9EDCF3E6"/>
    <w:lvl w:ilvl="0" w:tplc="70747248">
      <w:start w:val="1"/>
      <w:numFmt w:val="bullet"/>
      <w:lvlText w:val="-"/>
      <w:lvlJc w:val="left"/>
      <w:pPr>
        <w:ind w:left="1004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3" w15:restartNumberingAfterBreak="0">
    <w:nsid w:val="539A11A2"/>
    <w:multiLevelType w:val="hybridMultilevel"/>
    <w:tmpl w:val="448AE2B8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41C7DF2"/>
    <w:multiLevelType w:val="hybridMultilevel"/>
    <w:tmpl w:val="C18CA83C"/>
    <w:lvl w:ilvl="0" w:tplc="5D5634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5" w15:restartNumberingAfterBreak="0">
    <w:nsid w:val="54F91A3B"/>
    <w:multiLevelType w:val="hybridMultilevel"/>
    <w:tmpl w:val="4204F1A4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6274E5D"/>
    <w:multiLevelType w:val="hybridMultilevel"/>
    <w:tmpl w:val="21AE83D6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7BD2F7B"/>
    <w:multiLevelType w:val="hybridMultilevel"/>
    <w:tmpl w:val="3F60C65A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7FF0B8D"/>
    <w:multiLevelType w:val="hybridMultilevel"/>
    <w:tmpl w:val="B8FAFA86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98F10C0"/>
    <w:multiLevelType w:val="hybridMultilevel"/>
    <w:tmpl w:val="3CE8DE08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9DE56A7"/>
    <w:multiLevelType w:val="hybridMultilevel"/>
    <w:tmpl w:val="2AFE9906"/>
    <w:lvl w:ilvl="0" w:tplc="0B180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A3738E4"/>
    <w:multiLevelType w:val="hybridMultilevel"/>
    <w:tmpl w:val="851CF4EE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AEF3C58"/>
    <w:multiLevelType w:val="hybridMultilevel"/>
    <w:tmpl w:val="7378351C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5BF91898"/>
    <w:multiLevelType w:val="hybridMultilevel"/>
    <w:tmpl w:val="4BFEE2E8"/>
    <w:lvl w:ilvl="0" w:tplc="70747248">
      <w:start w:val="1"/>
      <w:numFmt w:val="bullet"/>
      <w:lvlText w:val="-"/>
      <w:lvlJc w:val="left"/>
      <w:pPr>
        <w:ind w:left="180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4" w15:restartNumberingAfterBreak="0">
    <w:nsid w:val="5C933F59"/>
    <w:multiLevelType w:val="hybridMultilevel"/>
    <w:tmpl w:val="07F6B67A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5" w15:restartNumberingAfterBreak="0">
    <w:nsid w:val="5FB9152E"/>
    <w:multiLevelType w:val="hybridMultilevel"/>
    <w:tmpl w:val="B774502E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6" w15:restartNumberingAfterBreak="0">
    <w:nsid w:val="609F0335"/>
    <w:multiLevelType w:val="hybridMultilevel"/>
    <w:tmpl w:val="6D48BD22"/>
    <w:lvl w:ilvl="0" w:tplc="5D563466">
      <w:start w:val="1"/>
      <w:numFmt w:val="bullet"/>
      <w:lvlText w:val="-"/>
      <w:lvlJc w:val="left"/>
      <w:pPr>
        <w:ind w:left="74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7" w15:restartNumberingAfterBreak="0">
    <w:nsid w:val="60B12F09"/>
    <w:multiLevelType w:val="hybridMultilevel"/>
    <w:tmpl w:val="3CA4CA70"/>
    <w:lvl w:ilvl="0" w:tplc="AFE46AF2">
      <w:start w:val="7"/>
      <w:numFmt w:val="bullet"/>
      <w:lvlText w:val="-"/>
      <w:lvlJc w:val="left"/>
      <w:pPr>
        <w:ind w:left="644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08" w15:restartNumberingAfterBreak="0">
    <w:nsid w:val="616C2B0C"/>
    <w:multiLevelType w:val="hybridMultilevel"/>
    <w:tmpl w:val="4A5AEF74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3ED390A"/>
    <w:multiLevelType w:val="hybridMultilevel"/>
    <w:tmpl w:val="ECD2C304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53D1703"/>
    <w:multiLevelType w:val="hybridMultilevel"/>
    <w:tmpl w:val="23C81CD6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60A65D4"/>
    <w:multiLevelType w:val="hybridMultilevel"/>
    <w:tmpl w:val="9BDA8C36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7B13523"/>
    <w:multiLevelType w:val="hybridMultilevel"/>
    <w:tmpl w:val="886C1A84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67E330E5"/>
    <w:multiLevelType w:val="hybridMultilevel"/>
    <w:tmpl w:val="21C4AC6C"/>
    <w:lvl w:ilvl="0" w:tplc="DC321B52">
      <w:start w:val="1"/>
      <w:numFmt w:val="bullet"/>
      <w:lvlText w:val="-"/>
      <w:lvlJc w:val="left"/>
      <w:pPr>
        <w:ind w:left="144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A7A1B2A"/>
    <w:multiLevelType w:val="hybridMultilevel"/>
    <w:tmpl w:val="C226DBAA"/>
    <w:lvl w:ilvl="0" w:tplc="9F6C979C">
      <w:numFmt w:val="bullet"/>
      <w:lvlText w:val="-"/>
      <w:lvlJc w:val="left"/>
      <w:pPr>
        <w:ind w:left="216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5" w15:restartNumberingAfterBreak="0">
    <w:nsid w:val="6A9350A4"/>
    <w:multiLevelType w:val="hybridMultilevel"/>
    <w:tmpl w:val="B7B4F802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BA160B5"/>
    <w:multiLevelType w:val="hybridMultilevel"/>
    <w:tmpl w:val="8D903B70"/>
    <w:lvl w:ilvl="0" w:tplc="E7DC7668">
      <w:numFmt w:val="bullet"/>
      <w:lvlText w:val="-"/>
      <w:lvlJc w:val="left"/>
      <w:pPr>
        <w:ind w:left="6031" w:hanging="360"/>
      </w:pPr>
      <w:rPr>
        <w:rFonts w:ascii="Khmer MEF1" w:eastAsia="Calibr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7" w15:restartNumberingAfterBreak="0">
    <w:nsid w:val="6C2E7539"/>
    <w:multiLevelType w:val="hybridMultilevel"/>
    <w:tmpl w:val="9E86F5CC"/>
    <w:lvl w:ilvl="0" w:tplc="6C7A062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F9F6CC1"/>
    <w:multiLevelType w:val="hybridMultilevel"/>
    <w:tmpl w:val="E6A2975A"/>
    <w:lvl w:ilvl="0" w:tplc="1DCC714E">
      <w:numFmt w:val="bullet"/>
      <w:lvlText w:val="-"/>
      <w:lvlJc w:val="left"/>
      <w:pPr>
        <w:ind w:left="1440" w:hanging="360"/>
      </w:pPr>
      <w:rPr>
        <w:rFonts w:ascii="Khmer MEF1" w:eastAsia="Times New Roman" w:hAnsi="Khmer MEF1" w:cs="Khmer MEF1" w:hint="default"/>
      </w:rPr>
    </w:lvl>
    <w:lvl w:ilvl="1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00948BC"/>
    <w:multiLevelType w:val="hybridMultilevel"/>
    <w:tmpl w:val="2D9C1E8A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17152D9"/>
    <w:multiLevelType w:val="hybridMultilevel"/>
    <w:tmpl w:val="446AF17A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3137BEC"/>
    <w:multiLevelType w:val="hybridMultilevel"/>
    <w:tmpl w:val="C2F00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2" w15:restartNumberingAfterBreak="0">
    <w:nsid w:val="76463FBC"/>
    <w:multiLevelType w:val="hybridMultilevel"/>
    <w:tmpl w:val="A25ADB80"/>
    <w:lvl w:ilvl="0" w:tplc="5D563466">
      <w:start w:val="1"/>
      <w:numFmt w:val="bullet"/>
      <w:lvlText w:val="-"/>
      <w:lvlJc w:val="left"/>
      <w:pPr>
        <w:ind w:left="882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3" w15:restartNumberingAfterBreak="0">
    <w:nsid w:val="76B43819"/>
    <w:multiLevelType w:val="hybridMultilevel"/>
    <w:tmpl w:val="93CECFF4"/>
    <w:lvl w:ilvl="0" w:tplc="BB62534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792731C"/>
    <w:multiLevelType w:val="hybridMultilevel"/>
    <w:tmpl w:val="7B32D32E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77EE2E80"/>
    <w:multiLevelType w:val="hybridMultilevel"/>
    <w:tmpl w:val="4AD09B40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9307753"/>
    <w:multiLevelType w:val="hybridMultilevel"/>
    <w:tmpl w:val="E65AAB36"/>
    <w:lvl w:ilvl="0" w:tplc="2BC441B0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7DB44025"/>
    <w:multiLevelType w:val="hybridMultilevel"/>
    <w:tmpl w:val="F79A66B8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E514E10"/>
    <w:multiLevelType w:val="hybridMultilevel"/>
    <w:tmpl w:val="F3407DCE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EF26F51"/>
    <w:multiLevelType w:val="hybridMultilevel"/>
    <w:tmpl w:val="6F1642DE"/>
    <w:lvl w:ilvl="0" w:tplc="5D563466">
      <w:start w:val="1"/>
      <w:numFmt w:val="bullet"/>
      <w:lvlText w:val="-"/>
      <w:lvlJc w:val="left"/>
      <w:pPr>
        <w:ind w:left="888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30" w15:restartNumberingAfterBreak="0">
    <w:nsid w:val="7F17665D"/>
    <w:multiLevelType w:val="hybridMultilevel"/>
    <w:tmpl w:val="E96A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766561">
    <w:abstractNumId w:val="25"/>
  </w:num>
  <w:num w:numId="2" w16cid:durableId="1011762991">
    <w:abstractNumId w:val="83"/>
  </w:num>
  <w:num w:numId="3" w16cid:durableId="518350418">
    <w:abstractNumId w:val="107"/>
  </w:num>
  <w:num w:numId="4" w16cid:durableId="1273904593">
    <w:abstractNumId w:val="46"/>
  </w:num>
  <w:num w:numId="5" w16cid:durableId="910774712">
    <w:abstractNumId w:val="14"/>
  </w:num>
  <w:num w:numId="6" w16cid:durableId="1144349188">
    <w:abstractNumId w:val="3"/>
  </w:num>
  <w:num w:numId="7" w16cid:durableId="20515184">
    <w:abstractNumId w:val="24"/>
  </w:num>
  <w:num w:numId="8" w16cid:durableId="516117203">
    <w:abstractNumId w:val="33"/>
  </w:num>
  <w:num w:numId="9" w16cid:durableId="2040008818">
    <w:abstractNumId w:val="0"/>
  </w:num>
  <w:num w:numId="10" w16cid:durableId="1432032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27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2895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18647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6821786">
    <w:abstractNumId w:val="7"/>
  </w:num>
  <w:num w:numId="15" w16cid:durableId="1405881490">
    <w:abstractNumId w:val="34"/>
  </w:num>
  <w:num w:numId="16" w16cid:durableId="2117094047">
    <w:abstractNumId w:val="70"/>
  </w:num>
  <w:num w:numId="17" w16cid:durableId="2140293577">
    <w:abstractNumId w:val="100"/>
  </w:num>
  <w:num w:numId="18" w16cid:durableId="1209027">
    <w:abstractNumId w:val="41"/>
  </w:num>
  <w:num w:numId="19" w16cid:durableId="1535270757">
    <w:abstractNumId w:val="32"/>
  </w:num>
  <w:num w:numId="20" w16cid:durableId="876165811">
    <w:abstractNumId w:val="43"/>
  </w:num>
  <w:num w:numId="21" w16cid:durableId="518159972">
    <w:abstractNumId w:val="38"/>
  </w:num>
  <w:num w:numId="22" w16cid:durableId="216168454">
    <w:abstractNumId w:val="126"/>
  </w:num>
  <w:num w:numId="23" w16cid:durableId="843740489">
    <w:abstractNumId w:val="42"/>
  </w:num>
  <w:num w:numId="24" w16cid:durableId="5960229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10577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059247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4225957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0771029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60592738">
    <w:abstractNumId w:val="56"/>
  </w:num>
  <w:num w:numId="30" w16cid:durableId="534974585">
    <w:abstractNumId w:val="61"/>
  </w:num>
  <w:num w:numId="31" w16cid:durableId="2046251990">
    <w:abstractNumId w:val="23"/>
  </w:num>
  <w:num w:numId="32" w16cid:durableId="1593010115">
    <w:abstractNumId w:val="18"/>
  </w:num>
  <w:num w:numId="33" w16cid:durableId="430441493">
    <w:abstractNumId w:val="10"/>
  </w:num>
  <w:num w:numId="34" w16cid:durableId="1976641485">
    <w:abstractNumId w:val="130"/>
  </w:num>
  <w:num w:numId="35" w16cid:durableId="73212438">
    <w:abstractNumId w:val="4"/>
  </w:num>
  <w:num w:numId="36" w16cid:durableId="1230311649">
    <w:abstractNumId w:val="114"/>
  </w:num>
  <w:num w:numId="37" w16cid:durableId="436753646">
    <w:abstractNumId w:val="49"/>
  </w:num>
  <w:num w:numId="38" w16cid:durableId="178586939">
    <w:abstractNumId w:val="92"/>
  </w:num>
  <w:num w:numId="39" w16cid:durableId="1526821501">
    <w:abstractNumId w:val="105"/>
  </w:num>
  <w:num w:numId="40" w16cid:durableId="1026716665">
    <w:abstractNumId w:val="30"/>
  </w:num>
  <w:num w:numId="41" w16cid:durableId="1702782840">
    <w:abstractNumId w:val="102"/>
  </w:num>
  <w:num w:numId="42" w16cid:durableId="1638677977">
    <w:abstractNumId w:val="17"/>
  </w:num>
  <w:num w:numId="43" w16cid:durableId="1040593825">
    <w:abstractNumId w:val="36"/>
  </w:num>
  <w:num w:numId="44" w16cid:durableId="1897088580">
    <w:abstractNumId w:val="15"/>
  </w:num>
  <w:num w:numId="45" w16cid:durableId="2043700719">
    <w:abstractNumId w:val="101"/>
  </w:num>
  <w:num w:numId="46" w16cid:durableId="716927474">
    <w:abstractNumId w:val="55"/>
  </w:num>
  <w:num w:numId="47" w16cid:durableId="1899659170">
    <w:abstractNumId w:val="62"/>
  </w:num>
  <w:num w:numId="48" w16cid:durableId="1906597915">
    <w:abstractNumId w:val="48"/>
  </w:num>
  <w:num w:numId="49" w16cid:durableId="791367419">
    <w:abstractNumId w:val="125"/>
  </w:num>
  <w:num w:numId="50" w16cid:durableId="1397168833">
    <w:abstractNumId w:val="2"/>
  </w:num>
  <w:num w:numId="51" w16cid:durableId="648167012">
    <w:abstractNumId w:val="65"/>
  </w:num>
  <w:num w:numId="52" w16cid:durableId="2015184618">
    <w:abstractNumId w:val="118"/>
  </w:num>
  <w:num w:numId="53" w16cid:durableId="1427967643">
    <w:abstractNumId w:val="104"/>
  </w:num>
  <w:num w:numId="54" w16cid:durableId="774322080">
    <w:abstractNumId w:val="82"/>
  </w:num>
  <w:num w:numId="55" w16cid:durableId="1622881098">
    <w:abstractNumId w:val="72"/>
  </w:num>
  <w:num w:numId="56" w16cid:durableId="1383670436">
    <w:abstractNumId w:val="69"/>
  </w:num>
  <w:num w:numId="57" w16cid:durableId="1420757719">
    <w:abstractNumId w:val="16"/>
  </w:num>
  <w:num w:numId="58" w16cid:durableId="1209295221">
    <w:abstractNumId w:val="124"/>
  </w:num>
  <w:num w:numId="59" w16cid:durableId="432019083">
    <w:abstractNumId w:val="20"/>
  </w:num>
  <w:num w:numId="60" w16cid:durableId="1832523135">
    <w:abstractNumId w:val="37"/>
  </w:num>
  <w:num w:numId="61" w16cid:durableId="860900279">
    <w:abstractNumId w:val="103"/>
  </w:num>
  <w:num w:numId="62" w16cid:durableId="43259410">
    <w:abstractNumId w:val="13"/>
  </w:num>
  <w:num w:numId="63" w16cid:durableId="223640738">
    <w:abstractNumId w:val="11"/>
  </w:num>
  <w:num w:numId="64" w16cid:durableId="1645500288">
    <w:abstractNumId w:val="87"/>
  </w:num>
  <w:num w:numId="65" w16cid:durableId="1864174764">
    <w:abstractNumId w:val="35"/>
  </w:num>
  <w:num w:numId="66" w16cid:durableId="587734720">
    <w:abstractNumId w:val="80"/>
  </w:num>
  <w:num w:numId="67" w16cid:durableId="1669551590">
    <w:abstractNumId w:val="111"/>
  </w:num>
  <w:num w:numId="68" w16cid:durableId="549998748">
    <w:abstractNumId w:val="109"/>
  </w:num>
  <w:num w:numId="69" w16cid:durableId="206258798">
    <w:abstractNumId w:val="128"/>
  </w:num>
  <w:num w:numId="70" w16cid:durableId="1507866422">
    <w:abstractNumId w:val="9"/>
  </w:num>
  <w:num w:numId="71" w16cid:durableId="1727216020">
    <w:abstractNumId w:val="73"/>
  </w:num>
  <w:num w:numId="72" w16cid:durableId="748162196">
    <w:abstractNumId w:val="58"/>
  </w:num>
  <w:num w:numId="73" w16cid:durableId="1895581427">
    <w:abstractNumId w:val="52"/>
  </w:num>
  <w:num w:numId="74" w16cid:durableId="170872272">
    <w:abstractNumId w:val="57"/>
  </w:num>
  <w:num w:numId="75" w16cid:durableId="1278175433">
    <w:abstractNumId w:val="108"/>
  </w:num>
  <w:num w:numId="76" w16cid:durableId="1157720175">
    <w:abstractNumId w:val="99"/>
  </w:num>
  <w:num w:numId="77" w16cid:durableId="1145122232">
    <w:abstractNumId w:val="106"/>
  </w:num>
  <w:num w:numId="78" w16cid:durableId="1169246999">
    <w:abstractNumId w:val="40"/>
  </w:num>
  <w:num w:numId="79" w16cid:durableId="1934431319">
    <w:abstractNumId w:val="89"/>
  </w:num>
  <w:num w:numId="80" w16cid:durableId="254677376">
    <w:abstractNumId w:val="129"/>
  </w:num>
  <w:num w:numId="81" w16cid:durableId="94177684">
    <w:abstractNumId w:val="112"/>
  </w:num>
  <w:num w:numId="82" w16cid:durableId="1178079181">
    <w:abstractNumId w:val="119"/>
  </w:num>
  <w:num w:numId="83" w16cid:durableId="2063550696">
    <w:abstractNumId w:val="63"/>
  </w:num>
  <w:num w:numId="84" w16cid:durableId="1771317435">
    <w:abstractNumId w:val="121"/>
  </w:num>
  <w:num w:numId="85" w16cid:durableId="1334144384">
    <w:abstractNumId w:val="54"/>
  </w:num>
  <w:num w:numId="86" w16cid:durableId="1566185219">
    <w:abstractNumId w:val="90"/>
  </w:num>
  <w:num w:numId="87" w16cid:durableId="527570338">
    <w:abstractNumId w:val="28"/>
  </w:num>
  <w:num w:numId="88" w16cid:durableId="69742684">
    <w:abstractNumId w:val="120"/>
  </w:num>
  <w:num w:numId="89" w16cid:durableId="129790713">
    <w:abstractNumId w:val="44"/>
  </w:num>
  <w:num w:numId="90" w16cid:durableId="42872232">
    <w:abstractNumId w:val="98"/>
  </w:num>
  <w:num w:numId="91" w16cid:durableId="541524501">
    <w:abstractNumId w:val="75"/>
  </w:num>
  <w:num w:numId="92" w16cid:durableId="1252854917">
    <w:abstractNumId w:val="88"/>
  </w:num>
  <w:num w:numId="93" w16cid:durableId="381710210">
    <w:abstractNumId w:val="84"/>
  </w:num>
  <w:num w:numId="94" w16cid:durableId="852458853">
    <w:abstractNumId w:val="123"/>
  </w:num>
  <w:num w:numId="95" w16cid:durableId="611857816">
    <w:abstractNumId w:val="51"/>
  </w:num>
  <w:num w:numId="96" w16cid:durableId="1740439636">
    <w:abstractNumId w:val="116"/>
  </w:num>
  <w:num w:numId="97" w16cid:durableId="1405224925">
    <w:abstractNumId w:val="6"/>
  </w:num>
  <w:num w:numId="98" w16cid:durableId="374820033">
    <w:abstractNumId w:val="21"/>
  </w:num>
  <w:num w:numId="99" w16cid:durableId="1692560257">
    <w:abstractNumId w:val="53"/>
  </w:num>
  <w:num w:numId="100" w16cid:durableId="299654960">
    <w:abstractNumId w:val="86"/>
  </w:num>
  <w:num w:numId="101" w16cid:durableId="121117667">
    <w:abstractNumId w:val="47"/>
  </w:num>
  <w:num w:numId="102" w16cid:durableId="16665595">
    <w:abstractNumId w:val="64"/>
  </w:num>
  <w:num w:numId="103" w16cid:durableId="911701550">
    <w:abstractNumId w:val="60"/>
  </w:num>
  <w:num w:numId="104" w16cid:durableId="1503281052">
    <w:abstractNumId w:val="97"/>
  </w:num>
  <w:num w:numId="105" w16cid:durableId="2104836102">
    <w:abstractNumId w:val="31"/>
  </w:num>
  <w:num w:numId="106" w16cid:durableId="1794473743">
    <w:abstractNumId w:val="76"/>
  </w:num>
  <w:num w:numId="107" w16cid:durableId="1371760836">
    <w:abstractNumId w:val="78"/>
  </w:num>
  <w:num w:numId="108" w16cid:durableId="2075154053">
    <w:abstractNumId w:val="110"/>
  </w:num>
  <w:num w:numId="109" w16cid:durableId="571697784">
    <w:abstractNumId w:val="96"/>
  </w:num>
  <w:num w:numId="110" w16cid:durableId="1368792141">
    <w:abstractNumId w:val="45"/>
  </w:num>
  <w:num w:numId="111" w16cid:durableId="142167398">
    <w:abstractNumId w:val="113"/>
  </w:num>
  <w:num w:numId="112" w16cid:durableId="594361308">
    <w:abstractNumId w:val="117"/>
  </w:num>
  <w:num w:numId="113" w16cid:durableId="1216239298">
    <w:abstractNumId w:val="79"/>
  </w:num>
  <w:num w:numId="114" w16cid:durableId="1415319159">
    <w:abstractNumId w:val="85"/>
  </w:num>
  <w:num w:numId="115" w16cid:durableId="1517773193">
    <w:abstractNumId w:val="91"/>
  </w:num>
  <w:num w:numId="116" w16cid:durableId="1092705262">
    <w:abstractNumId w:val="22"/>
  </w:num>
  <w:num w:numId="117" w16cid:durableId="1299072353">
    <w:abstractNumId w:val="19"/>
  </w:num>
  <w:num w:numId="118" w16cid:durableId="1743016682">
    <w:abstractNumId w:val="89"/>
  </w:num>
  <w:num w:numId="119" w16cid:durableId="1004474071">
    <w:abstractNumId w:val="74"/>
  </w:num>
  <w:num w:numId="120" w16cid:durableId="174657128">
    <w:abstractNumId w:val="127"/>
  </w:num>
  <w:num w:numId="121" w16cid:durableId="1205483895">
    <w:abstractNumId w:val="93"/>
  </w:num>
  <w:num w:numId="122" w16cid:durableId="1363901658">
    <w:abstractNumId w:val="66"/>
  </w:num>
  <w:num w:numId="123" w16cid:durableId="2062559449">
    <w:abstractNumId w:val="39"/>
  </w:num>
  <w:num w:numId="124" w16cid:durableId="1629357526">
    <w:abstractNumId w:val="71"/>
  </w:num>
  <w:num w:numId="125" w16cid:durableId="1223060013">
    <w:abstractNumId w:val="81"/>
  </w:num>
  <w:num w:numId="126" w16cid:durableId="1257205635">
    <w:abstractNumId w:val="1"/>
  </w:num>
  <w:num w:numId="127" w16cid:durableId="1272081780">
    <w:abstractNumId w:val="5"/>
  </w:num>
  <w:num w:numId="128" w16cid:durableId="898589384">
    <w:abstractNumId w:val="8"/>
  </w:num>
  <w:num w:numId="129" w16cid:durableId="1999841742">
    <w:abstractNumId w:val="67"/>
  </w:num>
  <w:num w:numId="130" w16cid:durableId="1097100228">
    <w:abstractNumId w:val="77"/>
  </w:num>
  <w:num w:numId="131" w16cid:durableId="560407779">
    <w:abstractNumId w:val="68"/>
  </w:num>
  <w:num w:numId="132" w16cid:durableId="1020358053">
    <w:abstractNumId w:val="122"/>
  </w:num>
  <w:num w:numId="133" w16cid:durableId="25376837">
    <w:abstractNumId w:val="29"/>
  </w:num>
  <w:num w:numId="134" w16cid:durableId="756050234">
    <w:abstractNumId w:val="94"/>
  </w:num>
  <w:num w:numId="135" w16cid:durableId="1372150287">
    <w:abstractNumId w:val="12"/>
  </w:num>
  <w:num w:numId="136" w16cid:durableId="961350825">
    <w:abstractNumId w:val="59"/>
  </w:num>
  <w:num w:numId="137" w16cid:durableId="574048227">
    <w:abstractNumId w:val="95"/>
  </w:num>
  <w:num w:numId="138" w16cid:durableId="386488953">
    <w:abstractNumId w:val="27"/>
  </w:num>
  <w:num w:numId="139" w16cid:durableId="588857414">
    <w:abstractNumId w:val="50"/>
  </w:num>
  <w:num w:numId="140" w16cid:durableId="1848787084">
    <w:abstractNumId w:val="115"/>
  </w:num>
  <w:num w:numId="141" w16cid:durableId="1685671247">
    <w:abstractNumId w:val="26"/>
  </w:num>
  <w:numIdMacAtCleanup w:val="1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anit">
    <w15:presenceInfo w15:providerId="None" w15:userId="Phanit"/>
  </w15:person>
  <w15:person w15:author="Ratana PannhaSambat">
    <w15:presenceInfo w15:providerId="None" w15:userId="Ratana PannhaSambat"/>
  </w15:person>
  <w15:person w15:author="Uon Rithy">
    <w15:presenceInfo w15:providerId="None" w15:userId="Uon Rithy"/>
  </w15:person>
  <w15:person w15:author="Sengheak Un">
    <w15:presenceInfo w15:providerId="Windows Live" w15:userId="ac45509e2362d78e"/>
  </w15:person>
  <w15:person w15:author="Samnang">
    <w15:presenceInfo w15:providerId="None" w15:userId="Samnang"/>
  </w15:person>
  <w15:person w15:author="TOSHIBA">
    <w15:presenceInfo w15:providerId="None" w15:userId="TOSHIBA"/>
  </w15:person>
  <w15:person w15:author="sithat">
    <w15:presenceInfo w15:providerId="None" w15:userId="sithat"/>
  </w15:person>
  <w15:person w15:author="DELL">
    <w15:presenceInfo w15:providerId="None" w15:userId="DELL"/>
  </w15:person>
  <w15:person w15:author="Im Sophal">
    <w15:presenceInfo w15:providerId="None" w15:userId="Im Soph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4A"/>
    <w:rsid w:val="0000094D"/>
    <w:rsid w:val="00001CD7"/>
    <w:rsid w:val="00001F3C"/>
    <w:rsid w:val="00002A4B"/>
    <w:rsid w:val="00002B51"/>
    <w:rsid w:val="00003822"/>
    <w:rsid w:val="00004FE3"/>
    <w:rsid w:val="00006A86"/>
    <w:rsid w:val="00006E3E"/>
    <w:rsid w:val="00007B56"/>
    <w:rsid w:val="00007D0F"/>
    <w:rsid w:val="00010176"/>
    <w:rsid w:val="0001035A"/>
    <w:rsid w:val="00010AB3"/>
    <w:rsid w:val="0001120F"/>
    <w:rsid w:val="00011785"/>
    <w:rsid w:val="000118AB"/>
    <w:rsid w:val="00011971"/>
    <w:rsid w:val="0001210A"/>
    <w:rsid w:val="000127E5"/>
    <w:rsid w:val="000139BE"/>
    <w:rsid w:val="0001439D"/>
    <w:rsid w:val="0001444F"/>
    <w:rsid w:val="000154DC"/>
    <w:rsid w:val="00015663"/>
    <w:rsid w:val="00016454"/>
    <w:rsid w:val="00016C9D"/>
    <w:rsid w:val="000171E2"/>
    <w:rsid w:val="0002002E"/>
    <w:rsid w:val="00020237"/>
    <w:rsid w:val="00020354"/>
    <w:rsid w:val="00020AAA"/>
    <w:rsid w:val="00020CA9"/>
    <w:rsid w:val="00021324"/>
    <w:rsid w:val="00022772"/>
    <w:rsid w:val="000232A8"/>
    <w:rsid w:val="000232BB"/>
    <w:rsid w:val="00023365"/>
    <w:rsid w:val="0002386E"/>
    <w:rsid w:val="000245AB"/>
    <w:rsid w:val="0002472E"/>
    <w:rsid w:val="00024CD9"/>
    <w:rsid w:val="00025A4F"/>
    <w:rsid w:val="000261B7"/>
    <w:rsid w:val="000261B9"/>
    <w:rsid w:val="000266DB"/>
    <w:rsid w:val="00026808"/>
    <w:rsid w:val="00026ACB"/>
    <w:rsid w:val="00027185"/>
    <w:rsid w:val="00027203"/>
    <w:rsid w:val="000302A8"/>
    <w:rsid w:val="00030559"/>
    <w:rsid w:val="0003055B"/>
    <w:rsid w:val="00031456"/>
    <w:rsid w:val="00031EF8"/>
    <w:rsid w:val="000325E5"/>
    <w:rsid w:val="00032677"/>
    <w:rsid w:val="00033DC4"/>
    <w:rsid w:val="000345F0"/>
    <w:rsid w:val="00035F53"/>
    <w:rsid w:val="00036159"/>
    <w:rsid w:val="00036A95"/>
    <w:rsid w:val="00036D23"/>
    <w:rsid w:val="000371AB"/>
    <w:rsid w:val="000375B5"/>
    <w:rsid w:val="00040C7A"/>
    <w:rsid w:val="00040F87"/>
    <w:rsid w:val="00042B22"/>
    <w:rsid w:val="0004319F"/>
    <w:rsid w:val="00043771"/>
    <w:rsid w:val="00046102"/>
    <w:rsid w:val="00046999"/>
    <w:rsid w:val="00047C5A"/>
    <w:rsid w:val="000502A0"/>
    <w:rsid w:val="00050AF8"/>
    <w:rsid w:val="00051A8E"/>
    <w:rsid w:val="00051B0D"/>
    <w:rsid w:val="00051D90"/>
    <w:rsid w:val="00052279"/>
    <w:rsid w:val="000525AC"/>
    <w:rsid w:val="0005331F"/>
    <w:rsid w:val="0005384F"/>
    <w:rsid w:val="00053E7B"/>
    <w:rsid w:val="000540B9"/>
    <w:rsid w:val="00055BC5"/>
    <w:rsid w:val="00055E71"/>
    <w:rsid w:val="00056C34"/>
    <w:rsid w:val="00057085"/>
    <w:rsid w:val="00060559"/>
    <w:rsid w:val="00062145"/>
    <w:rsid w:val="00062311"/>
    <w:rsid w:val="000627A8"/>
    <w:rsid w:val="00062B11"/>
    <w:rsid w:val="00062CC6"/>
    <w:rsid w:val="000631C4"/>
    <w:rsid w:val="00063DD1"/>
    <w:rsid w:val="00063F9A"/>
    <w:rsid w:val="00064583"/>
    <w:rsid w:val="0006473D"/>
    <w:rsid w:val="00064A60"/>
    <w:rsid w:val="0006570E"/>
    <w:rsid w:val="00065EC8"/>
    <w:rsid w:val="000664BC"/>
    <w:rsid w:val="00066848"/>
    <w:rsid w:val="00066B09"/>
    <w:rsid w:val="00070D4A"/>
    <w:rsid w:val="000713EE"/>
    <w:rsid w:val="00072534"/>
    <w:rsid w:val="000725EC"/>
    <w:rsid w:val="00073F18"/>
    <w:rsid w:val="00075707"/>
    <w:rsid w:val="00075F88"/>
    <w:rsid w:val="00076FA0"/>
    <w:rsid w:val="000774EE"/>
    <w:rsid w:val="00077F62"/>
    <w:rsid w:val="00080383"/>
    <w:rsid w:val="00080C58"/>
    <w:rsid w:val="00080F1B"/>
    <w:rsid w:val="00082CF9"/>
    <w:rsid w:val="000837EC"/>
    <w:rsid w:val="00084399"/>
    <w:rsid w:val="00085347"/>
    <w:rsid w:val="00085BDE"/>
    <w:rsid w:val="000866B2"/>
    <w:rsid w:val="00086E00"/>
    <w:rsid w:val="000873F4"/>
    <w:rsid w:val="000875AA"/>
    <w:rsid w:val="000876E0"/>
    <w:rsid w:val="00090261"/>
    <w:rsid w:val="000904E7"/>
    <w:rsid w:val="00090A93"/>
    <w:rsid w:val="00092409"/>
    <w:rsid w:val="000937D9"/>
    <w:rsid w:val="00094F63"/>
    <w:rsid w:val="000952A9"/>
    <w:rsid w:val="000967BD"/>
    <w:rsid w:val="00096A48"/>
    <w:rsid w:val="000972C5"/>
    <w:rsid w:val="000974EC"/>
    <w:rsid w:val="000A012C"/>
    <w:rsid w:val="000A0A73"/>
    <w:rsid w:val="000A0E64"/>
    <w:rsid w:val="000A2025"/>
    <w:rsid w:val="000A219D"/>
    <w:rsid w:val="000A2B0A"/>
    <w:rsid w:val="000A3277"/>
    <w:rsid w:val="000A338F"/>
    <w:rsid w:val="000A3CDA"/>
    <w:rsid w:val="000A487C"/>
    <w:rsid w:val="000A495E"/>
    <w:rsid w:val="000A5382"/>
    <w:rsid w:val="000A5DD8"/>
    <w:rsid w:val="000A60A9"/>
    <w:rsid w:val="000B09B0"/>
    <w:rsid w:val="000B0A85"/>
    <w:rsid w:val="000B18F3"/>
    <w:rsid w:val="000B2608"/>
    <w:rsid w:val="000B2CC4"/>
    <w:rsid w:val="000B30FF"/>
    <w:rsid w:val="000B355B"/>
    <w:rsid w:val="000B4070"/>
    <w:rsid w:val="000B5FB9"/>
    <w:rsid w:val="000B61A5"/>
    <w:rsid w:val="000B62E1"/>
    <w:rsid w:val="000B6386"/>
    <w:rsid w:val="000B6645"/>
    <w:rsid w:val="000B705B"/>
    <w:rsid w:val="000B7067"/>
    <w:rsid w:val="000B7B7B"/>
    <w:rsid w:val="000B7E43"/>
    <w:rsid w:val="000C0693"/>
    <w:rsid w:val="000C079C"/>
    <w:rsid w:val="000C0F35"/>
    <w:rsid w:val="000C12E3"/>
    <w:rsid w:val="000C231A"/>
    <w:rsid w:val="000C29BA"/>
    <w:rsid w:val="000C2E66"/>
    <w:rsid w:val="000C2E74"/>
    <w:rsid w:val="000C3772"/>
    <w:rsid w:val="000C396D"/>
    <w:rsid w:val="000C4B54"/>
    <w:rsid w:val="000C4BAE"/>
    <w:rsid w:val="000C5042"/>
    <w:rsid w:val="000C50B7"/>
    <w:rsid w:val="000C6046"/>
    <w:rsid w:val="000C611F"/>
    <w:rsid w:val="000C68BC"/>
    <w:rsid w:val="000C6FE3"/>
    <w:rsid w:val="000C7485"/>
    <w:rsid w:val="000C7716"/>
    <w:rsid w:val="000C7B48"/>
    <w:rsid w:val="000D1E07"/>
    <w:rsid w:val="000D20BD"/>
    <w:rsid w:val="000D2ECD"/>
    <w:rsid w:val="000D36D0"/>
    <w:rsid w:val="000D4C44"/>
    <w:rsid w:val="000D5B35"/>
    <w:rsid w:val="000D5DC6"/>
    <w:rsid w:val="000D5EF6"/>
    <w:rsid w:val="000D6793"/>
    <w:rsid w:val="000D6C4C"/>
    <w:rsid w:val="000D75B1"/>
    <w:rsid w:val="000D773F"/>
    <w:rsid w:val="000D78C3"/>
    <w:rsid w:val="000D7AB7"/>
    <w:rsid w:val="000E1F0D"/>
    <w:rsid w:val="000E26D4"/>
    <w:rsid w:val="000E3906"/>
    <w:rsid w:val="000E5069"/>
    <w:rsid w:val="000E5E4C"/>
    <w:rsid w:val="000E6D8B"/>
    <w:rsid w:val="000F0717"/>
    <w:rsid w:val="000F0DC5"/>
    <w:rsid w:val="000F2555"/>
    <w:rsid w:val="000F2B36"/>
    <w:rsid w:val="000F3879"/>
    <w:rsid w:val="000F3F45"/>
    <w:rsid w:val="000F4853"/>
    <w:rsid w:val="000F5542"/>
    <w:rsid w:val="000F57AD"/>
    <w:rsid w:val="000F5BFD"/>
    <w:rsid w:val="000F6C22"/>
    <w:rsid w:val="000F6CC5"/>
    <w:rsid w:val="000F6EA8"/>
    <w:rsid w:val="000F6ECC"/>
    <w:rsid w:val="000F750A"/>
    <w:rsid w:val="000F77DD"/>
    <w:rsid w:val="000F7BE4"/>
    <w:rsid w:val="001012CF"/>
    <w:rsid w:val="001019DF"/>
    <w:rsid w:val="001019E5"/>
    <w:rsid w:val="00102D2F"/>
    <w:rsid w:val="00104E0E"/>
    <w:rsid w:val="00106D26"/>
    <w:rsid w:val="001077FF"/>
    <w:rsid w:val="0011048C"/>
    <w:rsid w:val="001109BA"/>
    <w:rsid w:val="00110B2A"/>
    <w:rsid w:val="00110B7F"/>
    <w:rsid w:val="001110F3"/>
    <w:rsid w:val="0011307B"/>
    <w:rsid w:val="00113543"/>
    <w:rsid w:val="001148A1"/>
    <w:rsid w:val="00114D72"/>
    <w:rsid w:val="00114F61"/>
    <w:rsid w:val="00115157"/>
    <w:rsid w:val="0011555A"/>
    <w:rsid w:val="00115C8B"/>
    <w:rsid w:val="00115CB8"/>
    <w:rsid w:val="00115E14"/>
    <w:rsid w:val="00117EE9"/>
    <w:rsid w:val="0012107E"/>
    <w:rsid w:val="001215D8"/>
    <w:rsid w:val="00121742"/>
    <w:rsid w:val="00121A0F"/>
    <w:rsid w:val="00122254"/>
    <w:rsid w:val="001226BC"/>
    <w:rsid w:val="00122E69"/>
    <w:rsid w:val="00123CED"/>
    <w:rsid w:val="00123E15"/>
    <w:rsid w:val="0012516C"/>
    <w:rsid w:val="0012533F"/>
    <w:rsid w:val="00125731"/>
    <w:rsid w:val="001262A6"/>
    <w:rsid w:val="00130D2D"/>
    <w:rsid w:val="001317E0"/>
    <w:rsid w:val="00131954"/>
    <w:rsid w:val="00131992"/>
    <w:rsid w:val="00131BCF"/>
    <w:rsid w:val="00132609"/>
    <w:rsid w:val="0013264C"/>
    <w:rsid w:val="00132C90"/>
    <w:rsid w:val="00133A51"/>
    <w:rsid w:val="00134625"/>
    <w:rsid w:val="001347FD"/>
    <w:rsid w:val="00135137"/>
    <w:rsid w:val="001354E4"/>
    <w:rsid w:val="00135F98"/>
    <w:rsid w:val="00136FF8"/>
    <w:rsid w:val="0013779D"/>
    <w:rsid w:val="00137915"/>
    <w:rsid w:val="0014014E"/>
    <w:rsid w:val="0014028B"/>
    <w:rsid w:val="0014183C"/>
    <w:rsid w:val="00141CC0"/>
    <w:rsid w:val="00142440"/>
    <w:rsid w:val="00143070"/>
    <w:rsid w:val="001455F1"/>
    <w:rsid w:val="00145BC6"/>
    <w:rsid w:val="00146029"/>
    <w:rsid w:val="00146468"/>
    <w:rsid w:val="001465B6"/>
    <w:rsid w:val="0014710F"/>
    <w:rsid w:val="0014749B"/>
    <w:rsid w:val="00147A77"/>
    <w:rsid w:val="001507B6"/>
    <w:rsid w:val="0015094B"/>
    <w:rsid w:val="00150972"/>
    <w:rsid w:val="001515B1"/>
    <w:rsid w:val="00152309"/>
    <w:rsid w:val="001523AD"/>
    <w:rsid w:val="00153BA2"/>
    <w:rsid w:val="0015408C"/>
    <w:rsid w:val="0015662D"/>
    <w:rsid w:val="001566EE"/>
    <w:rsid w:val="001569DF"/>
    <w:rsid w:val="001572D1"/>
    <w:rsid w:val="00160540"/>
    <w:rsid w:val="0016073A"/>
    <w:rsid w:val="001613E5"/>
    <w:rsid w:val="001620F6"/>
    <w:rsid w:val="001621BD"/>
    <w:rsid w:val="001628EE"/>
    <w:rsid w:val="001628FA"/>
    <w:rsid w:val="00162900"/>
    <w:rsid w:val="00162AB0"/>
    <w:rsid w:val="001633C0"/>
    <w:rsid w:val="0016376E"/>
    <w:rsid w:val="00163B0A"/>
    <w:rsid w:val="00163BB4"/>
    <w:rsid w:val="001645DB"/>
    <w:rsid w:val="00167853"/>
    <w:rsid w:val="00170080"/>
    <w:rsid w:val="001726E5"/>
    <w:rsid w:val="001726FA"/>
    <w:rsid w:val="00172BC2"/>
    <w:rsid w:val="00172CBF"/>
    <w:rsid w:val="00173711"/>
    <w:rsid w:val="00173A32"/>
    <w:rsid w:val="001741A0"/>
    <w:rsid w:val="00174897"/>
    <w:rsid w:val="001748CD"/>
    <w:rsid w:val="00174FCE"/>
    <w:rsid w:val="00177BC7"/>
    <w:rsid w:val="0018014E"/>
    <w:rsid w:val="00181458"/>
    <w:rsid w:val="00181A75"/>
    <w:rsid w:val="00183400"/>
    <w:rsid w:val="00184091"/>
    <w:rsid w:val="00184445"/>
    <w:rsid w:val="00184AD2"/>
    <w:rsid w:val="001855B5"/>
    <w:rsid w:val="001856B0"/>
    <w:rsid w:val="0018677A"/>
    <w:rsid w:val="00186AC4"/>
    <w:rsid w:val="001873D9"/>
    <w:rsid w:val="00187AE2"/>
    <w:rsid w:val="00187ECF"/>
    <w:rsid w:val="00191D01"/>
    <w:rsid w:val="00192477"/>
    <w:rsid w:val="00192BD9"/>
    <w:rsid w:val="00193463"/>
    <w:rsid w:val="001935E5"/>
    <w:rsid w:val="00194FA1"/>
    <w:rsid w:val="001959A1"/>
    <w:rsid w:val="001964D0"/>
    <w:rsid w:val="0019729D"/>
    <w:rsid w:val="001A08A0"/>
    <w:rsid w:val="001A0978"/>
    <w:rsid w:val="001A0B1B"/>
    <w:rsid w:val="001A0EF5"/>
    <w:rsid w:val="001A1178"/>
    <w:rsid w:val="001A1CFC"/>
    <w:rsid w:val="001A2F5D"/>
    <w:rsid w:val="001A38E0"/>
    <w:rsid w:val="001A395E"/>
    <w:rsid w:val="001A470C"/>
    <w:rsid w:val="001A581E"/>
    <w:rsid w:val="001A5FA2"/>
    <w:rsid w:val="001A6C3E"/>
    <w:rsid w:val="001A72B6"/>
    <w:rsid w:val="001B0B31"/>
    <w:rsid w:val="001B0D71"/>
    <w:rsid w:val="001B0EF9"/>
    <w:rsid w:val="001B1943"/>
    <w:rsid w:val="001B1DF9"/>
    <w:rsid w:val="001B2B97"/>
    <w:rsid w:val="001B445F"/>
    <w:rsid w:val="001B5167"/>
    <w:rsid w:val="001B59B7"/>
    <w:rsid w:val="001B5F99"/>
    <w:rsid w:val="001B6385"/>
    <w:rsid w:val="001B6AC8"/>
    <w:rsid w:val="001B6B29"/>
    <w:rsid w:val="001B6B67"/>
    <w:rsid w:val="001B6E01"/>
    <w:rsid w:val="001B6ED7"/>
    <w:rsid w:val="001B7734"/>
    <w:rsid w:val="001B7B48"/>
    <w:rsid w:val="001C2D6F"/>
    <w:rsid w:val="001C2E88"/>
    <w:rsid w:val="001C3BE8"/>
    <w:rsid w:val="001C4521"/>
    <w:rsid w:val="001C48CE"/>
    <w:rsid w:val="001C57C7"/>
    <w:rsid w:val="001C57D9"/>
    <w:rsid w:val="001C6116"/>
    <w:rsid w:val="001C77B6"/>
    <w:rsid w:val="001C7E68"/>
    <w:rsid w:val="001D0D91"/>
    <w:rsid w:val="001D227D"/>
    <w:rsid w:val="001D2C0E"/>
    <w:rsid w:val="001D30EB"/>
    <w:rsid w:val="001D32DE"/>
    <w:rsid w:val="001D3615"/>
    <w:rsid w:val="001D3C38"/>
    <w:rsid w:val="001D4132"/>
    <w:rsid w:val="001D436C"/>
    <w:rsid w:val="001D5553"/>
    <w:rsid w:val="001D5696"/>
    <w:rsid w:val="001D580F"/>
    <w:rsid w:val="001D621B"/>
    <w:rsid w:val="001D759A"/>
    <w:rsid w:val="001D7A33"/>
    <w:rsid w:val="001D7A4B"/>
    <w:rsid w:val="001D7B51"/>
    <w:rsid w:val="001D7DB1"/>
    <w:rsid w:val="001E0A39"/>
    <w:rsid w:val="001E0E70"/>
    <w:rsid w:val="001E135A"/>
    <w:rsid w:val="001E55B4"/>
    <w:rsid w:val="001E6ACA"/>
    <w:rsid w:val="001E6E95"/>
    <w:rsid w:val="001E6FCC"/>
    <w:rsid w:val="001F3979"/>
    <w:rsid w:val="001F4CC1"/>
    <w:rsid w:val="001F50A1"/>
    <w:rsid w:val="001F5324"/>
    <w:rsid w:val="001F5AED"/>
    <w:rsid w:val="00200187"/>
    <w:rsid w:val="002005F4"/>
    <w:rsid w:val="00200626"/>
    <w:rsid w:val="00200EC2"/>
    <w:rsid w:val="00201DCD"/>
    <w:rsid w:val="00202742"/>
    <w:rsid w:val="002029BF"/>
    <w:rsid w:val="00202C12"/>
    <w:rsid w:val="00203A39"/>
    <w:rsid w:val="00203B6C"/>
    <w:rsid w:val="00203BDD"/>
    <w:rsid w:val="002045DB"/>
    <w:rsid w:val="00204771"/>
    <w:rsid w:val="00207139"/>
    <w:rsid w:val="002074BA"/>
    <w:rsid w:val="00207835"/>
    <w:rsid w:val="0021069C"/>
    <w:rsid w:val="002121FE"/>
    <w:rsid w:val="00212315"/>
    <w:rsid w:val="0021312B"/>
    <w:rsid w:val="0021443B"/>
    <w:rsid w:val="00214847"/>
    <w:rsid w:val="00215BF4"/>
    <w:rsid w:val="00215CFA"/>
    <w:rsid w:val="0021680F"/>
    <w:rsid w:val="00216D08"/>
    <w:rsid w:val="00216E89"/>
    <w:rsid w:val="0021704D"/>
    <w:rsid w:val="0022070C"/>
    <w:rsid w:val="00220D69"/>
    <w:rsid w:val="00220FB9"/>
    <w:rsid w:val="00221013"/>
    <w:rsid w:val="00221455"/>
    <w:rsid w:val="00222C6F"/>
    <w:rsid w:val="00224642"/>
    <w:rsid w:val="00224884"/>
    <w:rsid w:val="00224AD8"/>
    <w:rsid w:val="00225237"/>
    <w:rsid w:val="00225B5E"/>
    <w:rsid w:val="002265F1"/>
    <w:rsid w:val="00226795"/>
    <w:rsid w:val="002269A5"/>
    <w:rsid w:val="002277BC"/>
    <w:rsid w:val="0022785C"/>
    <w:rsid w:val="0022798B"/>
    <w:rsid w:val="002312FC"/>
    <w:rsid w:val="00232EC9"/>
    <w:rsid w:val="00233D12"/>
    <w:rsid w:val="00235CD9"/>
    <w:rsid w:val="00235D5A"/>
    <w:rsid w:val="002365ED"/>
    <w:rsid w:val="002372A9"/>
    <w:rsid w:val="00237354"/>
    <w:rsid w:val="002376B0"/>
    <w:rsid w:val="00237D43"/>
    <w:rsid w:val="00240BEA"/>
    <w:rsid w:val="002419FD"/>
    <w:rsid w:val="00241A7A"/>
    <w:rsid w:val="00242318"/>
    <w:rsid w:val="002424BA"/>
    <w:rsid w:val="002431F4"/>
    <w:rsid w:val="0024339D"/>
    <w:rsid w:val="002436B3"/>
    <w:rsid w:val="002437C7"/>
    <w:rsid w:val="00243F30"/>
    <w:rsid w:val="002446DA"/>
    <w:rsid w:val="00244EBB"/>
    <w:rsid w:val="00245476"/>
    <w:rsid w:val="002454D1"/>
    <w:rsid w:val="00245DCF"/>
    <w:rsid w:val="00245EBD"/>
    <w:rsid w:val="00246487"/>
    <w:rsid w:val="00246D01"/>
    <w:rsid w:val="00251D19"/>
    <w:rsid w:val="00251DA6"/>
    <w:rsid w:val="00252787"/>
    <w:rsid w:val="00252EB1"/>
    <w:rsid w:val="002539E5"/>
    <w:rsid w:val="00253C0A"/>
    <w:rsid w:val="00254651"/>
    <w:rsid w:val="00255FE9"/>
    <w:rsid w:val="002567A5"/>
    <w:rsid w:val="002569F0"/>
    <w:rsid w:val="002578CC"/>
    <w:rsid w:val="00257C3F"/>
    <w:rsid w:val="00260657"/>
    <w:rsid w:val="00260CDB"/>
    <w:rsid w:val="00261C1A"/>
    <w:rsid w:val="00261DA0"/>
    <w:rsid w:val="00261FB4"/>
    <w:rsid w:val="0026259E"/>
    <w:rsid w:val="00262FC2"/>
    <w:rsid w:val="00263DC9"/>
    <w:rsid w:val="00263F23"/>
    <w:rsid w:val="0026490B"/>
    <w:rsid w:val="00265247"/>
    <w:rsid w:val="00265644"/>
    <w:rsid w:val="00266A17"/>
    <w:rsid w:val="00272084"/>
    <w:rsid w:val="00272E9C"/>
    <w:rsid w:val="00273711"/>
    <w:rsid w:val="0027392A"/>
    <w:rsid w:val="002746D5"/>
    <w:rsid w:val="00274979"/>
    <w:rsid w:val="00274A6C"/>
    <w:rsid w:val="00274B92"/>
    <w:rsid w:val="00274C94"/>
    <w:rsid w:val="00275226"/>
    <w:rsid w:val="0027640E"/>
    <w:rsid w:val="00277B7F"/>
    <w:rsid w:val="00277BC8"/>
    <w:rsid w:val="00277EBE"/>
    <w:rsid w:val="002801CB"/>
    <w:rsid w:val="002808AD"/>
    <w:rsid w:val="00280E08"/>
    <w:rsid w:val="0028164C"/>
    <w:rsid w:val="00281675"/>
    <w:rsid w:val="002820C6"/>
    <w:rsid w:val="0028228E"/>
    <w:rsid w:val="00282B3C"/>
    <w:rsid w:val="0028381E"/>
    <w:rsid w:val="00285696"/>
    <w:rsid w:val="00286D52"/>
    <w:rsid w:val="002870B6"/>
    <w:rsid w:val="002871BB"/>
    <w:rsid w:val="00291501"/>
    <w:rsid w:val="00291B02"/>
    <w:rsid w:val="00291B98"/>
    <w:rsid w:val="00291E7A"/>
    <w:rsid w:val="0029283C"/>
    <w:rsid w:val="0029353F"/>
    <w:rsid w:val="002938A3"/>
    <w:rsid w:val="002942C7"/>
    <w:rsid w:val="0029444D"/>
    <w:rsid w:val="002959E1"/>
    <w:rsid w:val="00297ED0"/>
    <w:rsid w:val="002A0C19"/>
    <w:rsid w:val="002A119B"/>
    <w:rsid w:val="002A18E9"/>
    <w:rsid w:val="002A24AA"/>
    <w:rsid w:val="002A27CB"/>
    <w:rsid w:val="002A3587"/>
    <w:rsid w:val="002A3ACB"/>
    <w:rsid w:val="002A49B8"/>
    <w:rsid w:val="002A550C"/>
    <w:rsid w:val="002A5FD7"/>
    <w:rsid w:val="002A61D1"/>
    <w:rsid w:val="002A63E7"/>
    <w:rsid w:val="002A6F94"/>
    <w:rsid w:val="002B0811"/>
    <w:rsid w:val="002B0CB2"/>
    <w:rsid w:val="002B1348"/>
    <w:rsid w:val="002B300D"/>
    <w:rsid w:val="002B35CC"/>
    <w:rsid w:val="002B47CC"/>
    <w:rsid w:val="002B620F"/>
    <w:rsid w:val="002B679E"/>
    <w:rsid w:val="002B6CF0"/>
    <w:rsid w:val="002B74C9"/>
    <w:rsid w:val="002C02C3"/>
    <w:rsid w:val="002C114E"/>
    <w:rsid w:val="002C13AF"/>
    <w:rsid w:val="002C167B"/>
    <w:rsid w:val="002C2536"/>
    <w:rsid w:val="002C276A"/>
    <w:rsid w:val="002C286B"/>
    <w:rsid w:val="002C37EC"/>
    <w:rsid w:val="002C3887"/>
    <w:rsid w:val="002C3F75"/>
    <w:rsid w:val="002C4146"/>
    <w:rsid w:val="002C4A35"/>
    <w:rsid w:val="002C4E96"/>
    <w:rsid w:val="002C4FE8"/>
    <w:rsid w:val="002C68D7"/>
    <w:rsid w:val="002C732B"/>
    <w:rsid w:val="002C73CE"/>
    <w:rsid w:val="002C7573"/>
    <w:rsid w:val="002C7E1F"/>
    <w:rsid w:val="002D1436"/>
    <w:rsid w:val="002D1592"/>
    <w:rsid w:val="002D3D1B"/>
    <w:rsid w:val="002D4009"/>
    <w:rsid w:val="002D46DE"/>
    <w:rsid w:val="002D6625"/>
    <w:rsid w:val="002D7FA0"/>
    <w:rsid w:val="002E08A4"/>
    <w:rsid w:val="002E1831"/>
    <w:rsid w:val="002E1E25"/>
    <w:rsid w:val="002E24F3"/>
    <w:rsid w:val="002E2768"/>
    <w:rsid w:val="002E27CE"/>
    <w:rsid w:val="002E3D40"/>
    <w:rsid w:val="002E45B0"/>
    <w:rsid w:val="002E49FA"/>
    <w:rsid w:val="002E51F2"/>
    <w:rsid w:val="002E5861"/>
    <w:rsid w:val="002E5EFF"/>
    <w:rsid w:val="002E5FC6"/>
    <w:rsid w:val="002E664C"/>
    <w:rsid w:val="002E66F8"/>
    <w:rsid w:val="002E6AC1"/>
    <w:rsid w:val="002E6B82"/>
    <w:rsid w:val="002E74FB"/>
    <w:rsid w:val="002E755B"/>
    <w:rsid w:val="002E786A"/>
    <w:rsid w:val="002E79B4"/>
    <w:rsid w:val="002F0725"/>
    <w:rsid w:val="002F1979"/>
    <w:rsid w:val="002F2245"/>
    <w:rsid w:val="002F2DBE"/>
    <w:rsid w:val="002F2FD2"/>
    <w:rsid w:val="002F36CA"/>
    <w:rsid w:val="002F4335"/>
    <w:rsid w:val="002F459B"/>
    <w:rsid w:val="002F55F0"/>
    <w:rsid w:val="002F6E16"/>
    <w:rsid w:val="002F6EEE"/>
    <w:rsid w:val="002F78CA"/>
    <w:rsid w:val="0030191E"/>
    <w:rsid w:val="0030351D"/>
    <w:rsid w:val="003036A9"/>
    <w:rsid w:val="003047C5"/>
    <w:rsid w:val="00306B4C"/>
    <w:rsid w:val="003079C4"/>
    <w:rsid w:val="003102EE"/>
    <w:rsid w:val="00310674"/>
    <w:rsid w:val="00310C19"/>
    <w:rsid w:val="0031182F"/>
    <w:rsid w:val="00312217"/>
    <w:rsid w:val="00312274"/>
    <w:rsid w:val="00312A27"/>
    <w:rsid w:val="00314247"/>
    <w:rsid w:val="0031436E"/>
    <w:rsid w:val="00314C8A"/>
    <w:rsid w:val="00315B66"/>
    <w:rsid w:val="003166A3"/>
    <w:rsid w:val="0031687D"/>
    <w:rsid w:val="003170E6"/>
    <w:rsid w:val="0031720A"/>
    <w:rsid w:val="00320F76"/>
    <w:rsid w:val="00320FAE"/>
    <w:rsid w:val="00321FDB"/>
    <w:rsid w:val="0032251F"/>
    <w:rsid w:val="003226C8"/>
    <w:rsid w:val="00322CC9"/>
    <w:rsid w:val="003236DE"/>
    <w:rsid w:val="00324000"/>
    <w:rsid w:val="00324295"/>
    <w:rsid w:val="0032471A"/>
    <w:rsid w:val="003249F4"/>
    <w:rsid w:val="00324CCF"/>
    <w:rsid w:val="00325833"/>
    <w:rsid w:val="00325FEA"/>
    <w:rsid w:val="0032695E"/>
    <w:rsid w:val="00327ADB"/>
    <w:rsid w:val="0033194B"/>
    <w:rsid w:val="00331A74"/>
    <w:rsid w:val="00331D5C"/>
    <w:rsid w:val="00332C11"/>
    <w:rsid w:val="0033326B"/>
    <w:rsid w:val="00333667"/>
    <w:rsid w:val="00333F74"/>
    <w:rsid w:val="00335FB5"/>
    <w:rsid w:val="0033798A"/>
    <w:rsid w:val="00340371"/>
    <w:rsid w:val="003409D0"/>
    <w:rsid w:val="0034104A"/>
    <w:rsid w:val="003415D6"/>
    <w:rsid w:val="0034256B"/>
    <w:rsid w:val="00342F9F"/>
    <w:rsid w:val="0034313B"/>
    <w:rsid w:val="003432A0"/>
    <w:rsid w:val="00343AC9"/>
    <w:rsid w:val="00344954"/>
    <w:rsid w:val="00344B3A"/>
    <w:rsid w:val="00344BA5"/>
    <w:rsid w:val="003450AE"/>
    <w:rsid w:val="003463FA"/>
    <w:rsid w:val="00346AE2"/>
    <w:rsid w:val="00347183"/>
    <w:rsid w:val="0035185A"/>
    <w:rsid w:val="003523CE"/>
    <w:rsid w:val="003525FF"/>
    <w:rsid w:val="00352C35"/>
    <w:rsid w:val="00352DAB"/>
    <w:rsid w:val="0035341E"/>
    <w:rsid w:val="00353629"/>
    <w:rsid w:val="0035389A"/>
    <w:rsid w:val="0035410D"/>
    <w:rsid w:val="00356F84"/>
    <w:rsid w:val="00357680"/>
    <w:rsid w:val="003607D7"/>
    <w:rsid w:val="00360935"/>
    <w:rsid w:val="00361CC4"/>
    <w:rsid w:val="003625DB"/>
    <w:rsid w:val="00362C39"/>
    <w:rsid w:val="00363737"/>
    <w:rsid w:val="00363DFC"/>
    <w:rsid w:val="00364A72"/>
    <w:rsid w:val="003651F1"/>
    <w:rsid w:val="003653D9"/>
    <w:rsid w:val="00365770"/>
    <w:rsid w:val="003657D7"/>
    <w:rsid w:val="00365F5A"/>
    <w:rsid w:val="00370090"/>
    <w:rsid w:val="003724BE"/>
    <w:rsid w:val="00372AE1"/>
    <w:rsid w:val="00374C25"/>
    <w:rsid w:val="0037632E"/>
    <w:rsid w:val="003772E6"/>
    <w:rsid w:val="00377613"/>
    <w:rsid w:val="00377B04"/>
    <w:rsid w:val="00377CDA"/>
    <w:rsid w:val="003807EE"/>
    <w:rsid w:val="00380A53"/>
    <w:rsid w:val="00380B18"/>
    <w:rsid w:val="00380F61"/>
    <w:rsid w:val="00381C3F"/>
    <w:rsid w:val="00381EC7"/>
    <w:rsid w:val="00382659"/>
    <w:rsid w:val="00382F82"/>
    <w:rsid w:val="00383051"/>
    <w:rsid w:val="003832C9"/>
    <w:rsid w:val="003834BF"/>
    <w:rsid w:val="00383600"/>
    <w:rsid w:val="00383FD3"/>
    <w:rsid w:val="003847F6"/>
    <w:rsid w:val="003852BB"/>
    <w:rsid w:val="003915D6"/>
    <w:rsid w:val="00391FD8"/>
    <w:rsid w:val="00392006"/>
    <w:rsid w:val="0039270F"/>
    <w:rsid w:val="00392CC3"/>
    <w:rsid w:val="0039321B"/>
    <w:rsid w:val="00393A6A"/>
    <w:rsid w:val="0039429D"/>
    <w:rsid w:val="00394332"/>
    <w:rsid w:val="003953C6"/>
    <w:rsid w:val="0039591D"/>
    <w:rsid w:val="00395B71"/>
    <w:rsid w:val="00395F8B"/>
    <w:rsid w:val="003968C3"/>
    <w:rsid w:val="00397322"/>
    <w:rsid w:val="003977F7"/>
    <w:rsid w:val="003A187B"/>
    <w:rsid w:val="003A1958"/>
    <w:rsid w:val="003A2508"/>
    <w:rsid w:val="003A2562"/>
    <w:rsid w:val="003A259A"/>
    <w:rsid w:val="003A2A89"/>
    <w:rsid w:val="003A32A6"/>
    <w:rsid w:val="003A3688"/>
    <w:rsid w:val="003A4703"/>
    <w:rsid w:val="003A4A74"/>
    <w:rsid w:val="003A5195"/>
    <w:rsid w:val="003A61DC"/>
    <w:rsid w:val="003A74C1"/>
    <w:rsid w:val="003A7BE7"/>
    <w:rsid w:val="003B009A"/>
    <w:rsid w:val="003B00EA"/>
    <w:rsid w:val="003B02A1"/>
    <w:rsid w:val="003B0B7F"/>
    <w:rsid w:val="003B11D2"/>
    <w:rsid w:val="003B1914"/>
    <w:rsid w:val="003B2398"/>
    <w:rsid w:val="003B3C14"/>
    <w:rsid w:val="003B597F"/>
    <w:rsid w:val="003C1256"/>
    <w:rsid w:val="003C23D9"/>
    <w:rsid w:val="003C4142"/>
    <w:rsid w:val="003C43EE"/>
    <w:rsid w:val="003C477E"/>
    <w:rsid w:val="003C5C2D"/>
    <w:rsid w:val="003C60B5"/>
    <w:rsid w:val="003C7A1C"/>
    <w:rsid w:val="003D001F"/>
    <w:rsid w:val="003D05F1"/>
    <w:rsid w:val="003D165A"/>
    <w:rsid w:val="003D16FE"/>
    <w:rsid w:val="003D199A"/>
    <w:rsid w:val="003D2627"/>
    <w:rsid w:val="003D2933"/>
    <w:rsid w:val="003D2A3D"/>
    <w:rsid w:val="003D3335"/>
    <w:rsid w:val="003D35B5"/>
    <w:rsid w:val="003D404C"/>
    <w:rsid w:val="003D41E2"/>
    <w:rsid w:val="003D4FFE"/>
    <w:rsid w:val="003D6CA0"/>
    <w:rsid w:val="003D7103"/>
    <w:rsid w:val="003E02A1"/>
    <w:rsid w:val="003E038C"/>
    <w:rsid w:val="003E13A1"/>
    <w:rsid w:val="003E1512"/>
    <w:rsid w:val="003E1945"/>
    <w:rsid w:val="003E33FC"/>
    <w:rsid w:val="003E35B7"/>
    <w:rsid w:val="003E4582"/>
    <w:rsid w:val="003E4DE3"/>
    <w:rsid w:val="003E568F"/>
    <w:rsid w:val="003E6EB2"/>
    <w:rsid w:val="003E775C"/>
    <w:rsid w:val="003E7DAA"/>
    <w:rsid w:val="003F0EE7"/>
    <w:rsid w:val="003F1615"/>
    <w:rsid w:val="003F1F4A"/>
    <w:rsid w:val="003F2ABC"/>
    <w:rsid w:val="003F480D"/>
    <w:rsid w:val="003F5D2A"/>
    <w:rsid w:val="003F6119"/>
    <w:rsid w:val="003F696B"/>
    <w:rsid w:val="003F7AA7"/>
    <w:rsid w:val="003F7C5A"/>
    <w:rsid w:val="004009DF"/>
    <w:rsid w:val="00401C73"/>
    <w:rsid w:val="00402088"/>
    <w:rsid w:val="004025DA"/>
    <w:rsid w:val="0040277F"/>
    <w:rsid w:val="00402885"/>
    <w:rsid w:val="0040380F"/>
    <w:rsid w:val="00403D45"/>
    <w:rsid w:val="00403F8B"/>
    <w:rsid w:val="0040512E"/>
    <w:rsid w:val="004056A0"/>
    <w:rsid w:val="004059CB"/>
    <w:rsid w:val="00405E75"/>
    <w:rsid w:val="00407383"/>
    <w:rsid w:val="00407D6F"/>
    <w:rsid w:val="00410559"/>
    <w:rsid w:val="00410B3C"/>
    <w:rsid w:val="00410DEC"/>
    <w:rsid w:val="00412223"/>
    <w:rsid w:val="0041236F"/>
    <w:rsid w:val="004124A4"/>
    <w:rsid w:val="0041597B"/>
    <w:rsid w:val="00416441"/>
    <w:rsid w:val="004165CD"/>
    <w:rsid w:val="00420221"/>
    <w:rsid w:val="004208BF"/>
    <w:rsid w:val="0042129D"/>
    <w:rsid w:val="00422439"/>
    <w:rsid w:val="0042305E"/>
    <w:rsid w:val="004230AE"/>
    <w:rsid w:val="0042412B"/>
    <w:rsid w:val="0042421C"/>
    <w:rsid w:val="00424D57"/>
    <w:rsid w:val="00424D7C"/>
    <w:rsid w:val="00425E93"/>
    <w:rsid w:val="004261EE"/>
    <w:rsid w:val="0042643E"/>
    <w:rsid w:val="004269DF"/>
    <w:rsid w:val="00430A94"/>
    <w:rsid w:val="00430AB8"/>
    <w:rsid w:val="00431F2D"/>
    <w:rsid w:val="00431F58"/>
    <w:rsid w:val="00432ACE"/>
    <w:rsid w:val="004331BF"/>
    <w:rsid w:val="004336A3"/>
    <w:rsid w:val="00433810"/>
    <w:rsid w:val="00433FAF"/>
    <w:rsid w:val="00435717"/>
    <w:rsid w:val="0043619E"/>
    <w:rsid w:val="0043651D"/>
    <w:rsid w:val="00436A50"/>
    <w:rsid w:val="0043722C"/>
    <w:rsid w:val="004407A6"/>
    <w:rsid w:val="00440D12"/>
    <w:rsid w:val="004428BE"/>
    <w:rsid w:val="0044339A"/>
    <w:rsid w:val="00443BA5"/>
    <w:rsid w:val="004447CA"/>
    <w:rsid w:val="0044573A"/>
    <w:rsid w:val="00446CCE"/>
    <w:rsid w:val="004477B6"/>
    <w:rsid w:val="0045022C"/>
    <w:rsid w:val="00450EF6"/>
    <w:rsid w:val="00451F84"/>
    <w:rsid w:val="004521AA"/>
    <w:rsid w:val="00452554"/>
    <w:rsid w:val="004527AF"/>
    <w:rsid w:val="00454E2F"/>
    <w:rsid w:val="004550CA"/>
    <w:rsid w:val="00455536"/>
    <w:rsid w:val="00455F04"/>
    <w:rsid w:val="00456A23"/>
    <w:rsid w:val="00461744"/>
    <w:rsid w:val="00463440"/>
    <w:rsid w:val="00463E74"/>
    <w:rsid w:val="0046521B"/>
    <w:rsid w:val="004657EA"/>
    <w:rsid w:val="00465D15"/>
    <w:rsid w:val="00465E16"/>
    <w:rsid w:val="00466AC2"/>
    <w:rsid w:val="004676C3"/>
    <w:rsid w:val="004711CD"/>
    <w:rsid w:val="0047179C"/>
    <w:rsid w:val="00471885"/>
    <w:rsid w:val="00471B95"/>
    <w:rsid w:val="00472FEB"/>
    <w:rsid w:val="0047386D"/>
    <w:rsid w:val="00473A58"/>
    <w:rsid w:val="004743CB"/>
    <w:rsid w:val="00474D4F"/>
    <w:rsid w:val="004753E6"/>
    <w:rsid w:val="00475B61"/>
    <w:rsid w:val="0047631D"/>
    <w:rsid w:val="004774AE"/>
    <w:rsid w:val="00477FAC"/>
    <w:rsid w:val="004802EB"/>
    <w:rsid w:val="004818BA"/>
    <w:rsid w:val="00481DFC"/>
    <w:rsid w:val="00482740"/>
    <w:rsid w:val="00485336"/>
    <w:rsid w:val="004854F0"/>
    <w:rsid w:val="0048589D"/>
    <w:rsid w:val="0048772A"/>
    <w:rsid w:val="00487E07"/>
    <w:rsid w:val="00491C8B"/>
    <w:rsid w:val="004929B4"/>
    <w:rsid w:val="00493697"/>
    <w:rsid w:val="00493B70"/>
    <w:rsid w:val="00495B89"/>
    <w:rsid w:val="00496BD3"/>
    <w:rsid w:val="00496C4D"/>
    <w:rsid w:val="004A0FCF"/>
    <w:rsid w:val="004A1484"/>
    <w:rsid w:val="004A1E54"/>
    <w:rsid w:val="004A2452"/>
    <w:rsid w:val="004A25D1"/>
    <w:rsid w:val="004A2C52"/>
    <w:rsid w:val="004A2CC4"/>
    <w:rsid w:val="004A3013"/>
    <w:rsid w:val="004A3E70"/>
    <w:rsid w:val="004A476C"/>
    <w:rsid w:val="004A5DED"/>
    <w:rsid w:val="004A62C4"/>
    <w:rsid w:val="004A7CD1"/>
    <w:rsid w:val="004B0348"/>
    <w:rsid w:val="004B0991"/>
    <w:rsid w:val="004B1296"/>
    <w:rsid w:val="004B1564"/>
    <w:rsid w:val="004B1EDF"/>
    <w:rsid w:val="004B28A1"/>
    <w:rsid w:val="004B3FE5"/>
    <w:rsid w:val="004B4888"/>
    <w:rsid w:val="004B4D37"/>
    <w:rsid w:val="004B57E4"/>
    <w:rsid w:val="004B5AEB"/>
    <w:rsid w:val="004B6110"/>
    <w:rsid w:val="004C0A47"/>
    <w:rsid w:val="004C2062"/>
    <w:rsid w:val="004C2931"/>
    <w:rsid w:val="004C2CCF"/>
    <w:rsid w:val="004C2E56"/>
    <w:rsid w:val="004C33F8"/>
    <w:rsid w:val="004C39AF"/>
    <w:rsid w:val="004C3E0A"/>
    <w:rsid w:val="004C4961"/>
    <w:rsid w:val="004C515E"/>
    <w:rsid w:val="004C6FD9"/>
    <w:rsid w:val="004C7282"/>
    <w:rsid w:val="004C73C6"/>
    <w:rsid w:val="004D34B2"/>
    <w:rsid w:val="004D3CAD"/>
    <w:rsid w:val="004D3E7A"/>
    <w:rsid w:val="004D42F8"/>
    <w:rsid w:val="004D45B5"/>
    <w:rsid w:val="004D48AE"/>
    <w:rsid w:val="004D577D"/>
    <w:rsid w:val="004D647D"/>
    <w:rsid w:val="004D6AFD"/>
    <w:rsid w:val="004D7F94"/>
    <w:rsid w:val="004E19F4"/>
    <w:rsid w:val="004E28D0"/>
    <w:rsid w:val="004E2A5C"/>
    <w:rsid w:val="004E302E"/>
    <w:rsid w:val="004E3176"/>
    <w:rsid w:val="004E406D"/>
    <w:rsid w:val="004E4691"/>
    <w:rsid w:val="004E4FE2"/>
    <w:rsid w:val="004E7848"/>
    <w:rsid w:val="004E7BCE"/>
    <w:rsid w:val="004F045A"/>
    <w:rsid w:val="004F0E18"/>
    <w:rsid w:val="004F219E"/>
    <w:rsid w:val="004F5589"/>
    <w:rsid w:val="004F6A64"/>
    <w:rsid w:val="00500A33"/>
    <w:rsid w:val="00500F4D"/>
    <w:rsid w:val="00501322"/>
    <w:rsid w:val="00501644"/>
    <w:rsid w:val="00502752"/>
    <w:rsid w:val="0050283B"/>
    <w:rsid w:val="00502B33"/>
    <w:rsid w:val="00502DDC"/>
    <w:rsid w:val="00503191"/>
    <w:rsid w:val="00503CF0"/>
    <w:rsid w:val="00504044"/>
    <w:rsid w:val="00504C4B"/>
    <w:rsid w:val="005063B9"/>
    <w:rsid w:val="0050668C"/>
    <w:rsid w:val="00507957"/>
    <w:rsid w:val="0051201E"/>
    <w:rsid w:val="00512EFC"/>
    <w:rsid w:val="00513CDA"/>
    <w:rsid w:val="00514032"/>
    <w:rsid w:val="00514761"/>
    <w:rsid w:val="005157B3"/>
    <w:rsid w:val="00515842"/>
    <w:rsid w:val="00515C95"/>
    <w:rsid w:val="00515CEB"/>
    <w:rsid w:val="005200EE"/>
    <w:rsid w:val="00520394"/>
    <w:rsid w:val="00521018"/>
    <w:rsid w:val="00521357"/>
    <w:rsid w:val="00522946"/>
    <w:rsid w:val="00523CCF"/>
    <w:rsid w:val="00523F56"/>
    <w:rsid w:val="005249AA"/>
    <w:rsid w:val="00524A9D"/>
    <w:rsid w:val="00524C47"/>
    <w:rsid w:val="00530CCC"/>
    <w:rsid w:val="005311AF"/>
    <w:rsid w:val="00532358"/>
    <w:rsid w:val="00532515"/>
    <w:rsid w:val="00532DBD"/>
    <w:rsid w:val="0053396E"/>
    <w:rsid w:val="005345AB"/>
    <w:rsid w:val="00535AAD"/>
    <w:rsid w:val="00536DF2"/>
    <w:rsid w:val="005377E1"/>
    <w:rsid w:val="00537F41"/>
    <w:rsid w:val="00540148"/>
    <w:rsid w:val="00540AE8"/>
    <w:rsid w:val="005415D4"/>
    <w:rsid w:val="00541D37"/>
    <w:rsid w:val="005420EA"/>
    <w:rsid w:val="005422F6"/>
    <w:rsid w:val="005434A5"/>
    <w:rsid w:val="00544AAF"/>
    <w:rsid w:val="005461EB"/>
    <w:rsid w:val="00546470"/>
    <w:rsid w:val="005464BB"/>
    <w:rsid w:val="005466A2"/>
    <w:rsid w:val="00547358"/>
    <w:rsid w:val="005474AE"/>
    <w:rsid w:val="005475D7"/>
    <w:rsid w:val="005478F7"/>
    <w:rsid w:val="00547EEC"/>
    <w:rsid w:val="00550AAB"/>
    <w:rsid w:val="00550EAA"/>
    <w:rsid w:val="00552879"/>
    <w:rsid w:val="0055293D"/>
    <w:rsid w:val="00552C08"/>
    <w:rsid w:val="00554470"/>
    <w:rsid w:val="00554805"/>
    <w:rsid w:val="005549C9"/>
    <w:rsid w:val="00554C21"/>
    <w:rsid w:val="00556372"/>
    <w:rsid w:val="00556400"/>
    <w:rsid w:val="005603CA"/>
    <w:rsid w:val="00560826"/>
    <w:rsid w:val="00560862"/>
    <w:rsid w:val="005614FC"/>
    <w:rsid w:val="005620CB"/>
    <w:rsid w:val="0056417E"/>
    <w:rsid w:val="00564F49"/>
    <w:rsid w:val="0056552B"/>
    <w:rsid w:val="0056770E"/>
    <w:rsid w:val="00567BAA"/>
    <w:rsid w:val="00567E55"/>
    <w:rsid w:val="00567EB8"/>
    <w:rsid w:val="00570A23"/>
    <w:rsid w:val="00572A62"/>
    <w:rsid w:val="00572BF2"/>
    <w:rsid w:val="00573559"/>
    <w:rsid w:val="00574078"/>
    <w:rsid w:val="00574084"/>
    <w:rsid w:val="00574BA0"/>
    <w:rsid w:val="005756AA"/>
    <w:rsid w:val="00576393"/>
    <w:rsid w:val="00577465"/>
    <w:rsid w:val="005817AF"/>
    <w:rsid w:val="00581E28"/>
    <w:rsid w:val="00582045"/>
    <w:rsid w:val="00582BC4"/>
    <w:rsid w:val="0058428A"/>
    <w:rsid w:val="00584481"/>
    <w:rsid w:val="00584608"/>
    <w:rsid w:val="00585A4C"/>
    <w:rsid w:val="00585CF3"/>
    <w:rsid w:val="00585D39"/>
    <w:rsid w:val="005864E3"/>
    <w:rsid w:val="00586D39"/>
    <w:rsid w:val="0058795D"/>
    <w:rsid w:val="00587F1A"/>
    <w:rsid w:val="005903C6"/>
    <w:rsid w:val="005910AE"/>
    <w:rsid w:val="00593249"/>
    <w:rsid w:val="0059395D"/>
    <w:rsid w:val="00594B82"/>
    <w:rsid w:val="0059519D"/>
    <w:rsid w:val="00595A41"/>
    <w:rsid w:val="00596991"/>
    <w:rsid w:val="00596C3F"/>
    <w:rsid w:val="00596F17"/>
    <w:rsid w:val="00596F73"/>
    <w:rsid w:val="005977B3"/>
    <w:rsid w:val="00597935"/>
    <w:rsid w:val="005A1007"/>
    <w:rsid w:val="005A23D0"/>
    <w:rsid w:val="005A5AF1"/>
    <w:rsid w:val="005A5AF6"/>
    <w:rsid w:val="005A6862"/>
    <w:rsid w:val="005A756A"/>
    <w:rsid w:val="005A7A31"/>
    <w:rsid w:val="005A7EED"/>
    <w:rsid w:val="005B1182"/>
    <w:rsid w:val="005B1B0C"/>
    <w:rsid w:val="005B2CCB"/>
    <w:rsid w:val="005B2F86"/>
    <w:rsid w:val="005B3685"/>
    <w:rsid w:val="005B392F"/>
    <w:rsid w:val="005B55AE"/>
    <w:rsid w:val="005B5BE9"/>
    <w:rsid w:val="005B7DC9"/>
    <w:rsid w:val="005C00DD"/>
    <w:rsid w:val="005C0262"/>
    <w:rsid w:val="005C0841"/>
    <w:rsid w:val="005C08B6"/>
    <w:rsid w:val="005C13FC"/>
    <w:rsid w:val="005C183F"/>
    <w:rsid w:val="005C221C"/>
    <w:rsid w:val="005C22AE"/>
    <w:rsid w:val="005C2795"/>
    <w:rsid w:val="005C296F"/>
    <w:rsid w:val="005C32A5"/>
    <w:rsid w:val="005C513F"/>
    <w:rsid w:val="005C5917"/>
    <w:rsid w:val="005C7709"/>
    <w:rsid w:val="005C7F3D"/>
    <w:rsid w:val="005D01B6"/>
    <w:rsid w:val="005D06A6"/>
    <w:rsid w:val="005D0FB1"/>
    <w:rsid w:val="005D111D"/>
    <w:rsid w:val="005D1A8E"/>
    <w:rsid w:val="005D1D4C"/>
    <w:rsid w:val="005D264A"/>
    <w:rsid w:val="005D3919"/>
    <w:rsid w:val="005D3AB4"/>
    <w:rsid w:val="005D3D15"/>
    <w:rsid w:val="005D401C"/>
    <w:rsid w:val="005D40E1"/>
    <w:rsid w:val="005D4CAA"/>
    <w:rsid w:val="005D5271"/>
    <w:rsid w:val="005D5A33"/>
    <w:rsid w:val="005D5F31"/>
    <w:rsid w:val="005D780A"/>
    <w:rsid w:val="005D79B8"/>
    <w:rsid w:val="005D7A29"/>
    <w:rsid w:val="005E0F97"/>
    <w:rsid w:val="005E1261"/>
    <w:rsid w:val="005E13AB"/>
    <w:rsid w:val="005E2EBC"/>
    <w:rsid w:val="005E3EEB"/>
    <w:rsid w:val="005E48C1"/>
    <w:rsid w:val="005E490A"/>
    <w:rsid w:val="005E56D2"/>
    <w:rsid w:val="005E59D3"/>
    <w:rsid w:val="005E639F"/>
    <w:rsid w:val="005E6615"/>
    <w:rsid w:val="005E697F"/>
    <w:rsid w:val="005F1431"/>
    <w:rsid w:val="005F1967"/>
    <w:rsid w:val="005F2FB9"/>
    <w:rsid w:val="005F44BC"/>
    <w:rsid w:val="005F741C"/>
    <w:rsid w:val="005F790A"/>
    <w:rsid w:val="00600118"/>
    <w:rsid w:val="0060023C"/>
    <w:rsid w:val="0060049C"/>
    <w:rsid w:val="00601B96"/>
    <w:rsid w:val="00602365"/>
    <w:rsid w:val="006023B6"/>
    <w:rsid w:val="00603178"/>
    <w:rsid w:val="0060366E"/>
    <w:rsid w:val="00603801"/>
    <w:rsid w:val="006049C7"/>
    <w:rsid w:val="00604BBB"/>
    <w:rsid w:val="00607457"/>
    <w:rsid w:val="00607C8C"/>
    <w:rsid w:val="006102E5"/>
    <w:rsid w:val="0061076B"/>
    <w:rsid w:val="006111AE"/>
    <w:rsid w:val="00612007"/>
    <w:rsid w:val="00612E9E"/>
    <w:rsid w:val="00614B18"/>
    <w:rsid w:val="006154D4"/>
    <w:rsid w:val="006157D3"/>
    <w:rsid w:val="006160EF"/>
    <w:rsid w:val="00620583"/>
    <w:rsid w:val="00621D09"/>
    <w:rsid w:val="00622580"/>
    <w:rsid w:val="00624262"/>
    <w:rsid w:val="00624265"/>
    <w:rsid w:val="00624CF2"/>
    <w:rsid w:val="00626CE5"/>
    <w:rsid w:val="00626E9F"/>
    <w:rsid w:val="00627463"/>
    <w:rsid w:val="00627C6F"/>
    <w:rsid w:val="0063067B"/>
    <w:rsid w:val="00630D1A"/>
    <w:rsid w:val="00631C6D"/>
    <w:rsid w:val="00631F88"/>
    <w:rsid w:val="006330C6"/>
    <w:rsid w:val="0063323F"/>
    <w:rsid w:val="006369FF"/>
    <w:rsid w:val="006370A9"/>
    <w:rsid w:val="00637C5E"/>
    <w:rsid w:val="00640639"/>
    <w:rsid w:val="00640C12"/>
    <w:rsid w:val="006412CB"/>
    <w:rsid w:val="006420ED"/>
    <w:rsid w:val="00642C5D"/>
    <w:rsid w:val="006430DC"/>
    <w:rsid w:val="00643225"/>
    <w:rsid w:val="006457EC"/>
    <w:rsid w:val="006465AB"/>
    <w:rsid w:val="006470DA"/>
    <w:rsid w:val="00647128"/>
    <w:rsid w:val="006471B7"/>
    <w:rsid w:val="00650130"/>
    <w:rsid w:val="00650E09"/>
    <w:rsid w:val="00652275"/>
    <w:rsid w:val="0065231C"/>
    <w:rsid w:val="00652341"/>
    <w:rsid w:val="006526AF"/>
    <w:rsid w:val="00652EAB"/>
    <w:rsid w:val="00653C74"/>
    <w:rsid w:val="00654051"/>
    <w:rsid w:val="0065412A"/>
    <w:rsid w:val="0065475D"/>
    <w:rsid w:val="006557E7"/>
    <w:rsid w:val="00655D9C"/>
    <w:rsid w:val="00656CAA"/>
    <w:rsid w:val="00656E9E"/>
    <w:rsid w:val="0066109C"/>
    <w:rsid w:val="00661416"/>
    <w:rsid w:val="00661D52"/>
    <w:rsid w:val="0066399C"/>
    <w:rsid w:val="00663D1E"/>
    <w:rsid w:val="00663D31"/>
    <w:rsid w:val="00663E78"/>
    <w:rsid w:val="00664D74"/>
    <w:rsid w:val="006653A6"/>
    <w:rsid w:val="00665792"/>
    <w:rsid w:val="00666442"/>
    <w:rsid w:val="00666ADE"/>
    <w:rsid w:val="00666B4F"/>
    <w:rsid w:val="0067060A"/>
    <w:rsid w:val="0067061F"/>
    <w:rsid w:val="00671653"/>
    <w:rsid w:val="00671A67"/>
    <w:rsid w:val="00671F33"/>
    <w:rsid w:val="0067307F"/>
    <w:rsid w:val="00673425"/>
    <w:rsid w:val="00674110"/>
    <w:rsid w:val="00674B60"/>
    <w:rsid w:val="00675238"/>
    <w:rsid w:val="006765B0"/>
    <w:rsid w:val="00677FDF"/>
    <w:rsid w:val="00680C38"/>
    <w:rsid w:val="00681409"/>
    <w:rsid w:val="00681D8A"/>
    <w:rsid w:val="00683D2B"/>
    <w:rsid w:val="006847BA"/>
    <w:rsid w:val="00684C5D"/>
    <w:rsid w:val="00685A61"/>
    <w:rsid w:val="00685B3F"/>
    <w:rsid w:val="00685E62"/>
    <w:rsid w:val="00685F65"/>
    <w:rsid w:val="006875FC"/>
    <w:rsid w:val="00687E32"/>
    <w:rsid w:val="00687FE7"/>
    <w:rsid w:val="00690DF2"/>
    <w:rsid w:val="006924B8"/>
    <w:rsid w:val="00692794"/>
    <w:rsid w:val="00693572"/>
    <w:rsid w:val="00694BC5"/>
    <w:rsid w:val="00696EFF"/>
    <w:rsid w:val="006974EE"/>
    <w:rsid w:val="00697A78"/>
    <w:rsid w:val="006A0E30"/>
    <w:rsid w:val="006A1206"/>
    <w:rsid w:val="006A3EA9"/>
    <w:rsid w:val="006A437D"/>
    <w:rsid w:val="006A56A8"/>
    <w:rsid w:val="006A5C7F"/>
    <w:rsid w:val="006A6416"/>
    <w:rsid w:val="006A74D5"/>
    <w:rsid w:val="006B0808"/>
    <w:rsid w:val="006B10E6"/>
    <w:rsid w:val="006B20D9"/>
    <w:rsid w:val="006B4194"/>
    <w:rsid w:val="006B48CF"/>
    <w:rsid w:val="006B76DE"/>
    <w:rsid w:val="006B7EFD"/>
    <w:rsid w:val="006C0166"/>
    <w:rsid w:val="006C1199"/>
    <w:rsid w:val="006C1AA5"/>
    <w:rsid w:val="006C20CB"/>
    <w:rsid w:val="006C219A"/>
    <w:rsid w:val="006C2A34"/>
    <w:rsid w:val="006C2C77"/>
    <w:rsid w:val="006C2C7D"/>
    <w:rsid w:val="006C3EF5"/>
    <w:rsid w:val="006C49FC"/>
    <w:rsid w:val="006C4D8C"/>
    <w:rsid w:val="006C571B"/>
    <w:rsid w:val="006C58EE"/>
    <w:rsid w:val="006C5A66"/>
    <w:rsid w:val="006C662B"/>
    <w:rsid w:val="006C7B49"/>
    <w:rsid w:val="006C7BC3"/>
    <w:rsid w:val="006D01C0"/>
    <w:rsid w:val="006D062B"/>
    <w:rsid w:val="006D0932"/>
    <w:rsid w:val="006D1110"/>
    <w:rsid w:val="006D2512"/>
    <w:rsid w:val="006D2FBF"/>
    <w:rsid w:val="006D3560"/>
    <w:rsid w:val="006D3F6F"/>
    <w:rsid w:val="006D5EB7"/>
    <w:rsid w:val="006D6E6F"/>
    <w:rsid w:val="006D7586"/>
    <w:rsid w:val="006D7C92"/>
    <w:rsid w:val="006E04CD"/>
    <w:rsid w:val="006E1243"/>
    <w:rsid w:val="006E1E72"/>
    <w:rsid w:val="006E1EA1"/>
    <w:rsid w:val="006E214B"/>
    <w:rsid w:val="006E2156"/>
    <w:rsid w:val="006E3BD9"/>
    <w:rsid w:val="006E46EB"/>
    <w:rsid w:val="006E54B1"/>
    <w:rsid w:val="006E5BA8"/>
    <w:rsid w:val="006E5FFD"/>
    <w:rsid w:val="006E6CF3"/>
    <w:rsid w:val="006E778B"/>
    <w:rsid w:val="006F1EE0"/>
    <w:rsid w:val="006F45E7"/>
    <w:rsid w:val="006F4C42"/>
    <w:rsid w:val="006F4FF9"/>
    <w:rsid w:val="006F5B9C"/>
    <w:rsid w:val="006F5D1B"/>
    <w:rsid w:val="006F6C82"/>
    <w:rsid w:val="006F6E38"/>
    <w:rsid w:val="006F71C2"/>
    <w:rsid w:val="006F72DE"/>
    <w:rsid w:val="006F75BD"/>
    <w:rsid w:val="006F7637"/>
    <w:rsid w:val="006F7D02"/>
    <w:rsid w:val="007008A3"/>
    <w:rsid w:val="00703761"/>
    <w:rsid w:val="007046B5"/>
    <w:rsid w:val="007065E2"/>
    <w:rsid w:val="00706AAC"/>
    <w:rsid w:val="00710A97"/>
    <w:rsid w:val="00710B2E"/>
    <w:rsid w:val="00711AAA"/>
    <w:rsid w:val="00712203"/>
    <w:rsid w:val="00712363"/>
    <w:rsid w:val="00712548"/>
    <w:rsid w:val="00712B5A"/>
    <w:rsid w:val="0071391F"/>
    <w:rsid w:val="00713AF9"/>
    <w:rsid w:val="007155E7"/>
    <w:rsid w:val="00716491"/>
    <w:rsid w:val="00716E3D"/>
    <w:rsid w:val="0072082D"/>
    <w:rsid w:val="00720D5F"/>
    <w:rsid w:val="007216AF"/>
    <w:rsid w:val="0072174B"/>
    <w:rsid w:val="007226C8"/>
    <w:rsid w:val="007229D0"/>
    <w:rsid w:val="00722C67"/>
    <w:rsid w:val="00723246"/>
    <w:rsid w:val="007235CA"/>
    <w:rsid w:val="00723760"/>
    <w:rsid w:val="00723A0B"/>
    <w:rsid w:val="00723AB3"/>
    <w:rsid w:val="00724D84"/>
    <w:rsid w:val="00724F60"/>
    <w:rsid w:val="00725519"/>
    <w:rsid w:val="007264D3"/>
    <w:rsid w:val="00730669"/>
    <w:rsid w:val="007308E9"/>
    <w:rsid w:val="00730AB9"/>
    <w:rsid w:val="00731A6D"/>
    <w:rsid w:val="00731B47"/>
    <w:rsid w:val="00732B90"/>
    <w:rsid w:val="0073383F"/>
    <w:rsid w:val="00733C3B"/>
    <w:rsid w:val="00733FEA"/>
    <w:rsid w:val="007348AA"/>
    <w:rsid w:val="00734B29"/>
    <w:rsid w:val="00734FE5"/>
    <w:rsid w:val="00735F9D"/>
    <w:rsid w:val="0073708C"/>
    <w:rsid w:val="007373B2"/>
    <w:rsid w:val="00737A19"/>
    <w:rsid w:val="007411E7"/>
    <w:rsid w:val="00741B1A"/>
    <w:rsid w:val="00741B9E"/>
    <w:rsid w:val="007423F7"/>
    <w:rsid w:val="007428C6"/>
    <w:rsid w:val="00743D70"/>
    <w:rsid w:val="00743F36"/>
    <w:rsid w:val="00745588"/>
    <w:rsid w:val="00745CE6"/>
    <w:rsid w:val="0074673A"/>
    <w:rsid w:val="00746E95"/>
    <w:rsid w:val="00747B22"/>
    <w:rsid w:val="00747F4D"/>
    <w:rsid w:val="00752084"/>
    <w:rsid w:val="00753C72"/>
    <w:rsid w:val="00755274"/>
    <w:rsid w:val="00755E40"/>
    <w:rsid w:val="00755E96"/>
    <w:rsid w:val="00755ED1"/>
    <w:rsid w:val="00757459"/>
    <w:rsid w:val="00757724"/>
    <w:rsid w:val="0076049A"/>
    <w:rsid w:val="00760F1D"/>
    <w:rsid w:val="00761BA3"/>
    <w:rsid w:val="00761EDF"/>
    <w:rsid w:val="00762095"/>
    <w:rsid w:val="007624F3"/>
    <w:rsid w:val="00763E6D"/>
    <w:rsid w:val="00763F95"/>
    <w:rsid w:val="007643C8"/>
    <w:rsid w:val="00764E1F"/>
    <w:rsid w:val="00765D83"/>
    <w:rsid w:val="00766865"/>
    <w:rsid w:val="0076762D"/>
    <w:rsid w:val="00767CC6"/>
    <w:rsid w:val="00770965"/>
    <w:rsid w:val="007711D2"/>
    <w:rsid w:val="00771E99"/>
    <w:rsid w:val="00772EFE"/>
    <w:rsid w:val="00775348"/>
    <w:rsid w:val="00776139"/>
    <w:rsid w:val="00776843"/>
    <w:rsid w:val="00776CBD"/>
    <w:rsid w:val="00776ED8"/>
    <w:rsid w:val="0078006C"/>
    <w:rsid w:val="007801B8"/>
    <w:rsid w:val="007809D2"/>
    <w:rsid w:val="00780A36"/>
    <w:rsid w:val="00781D42"/>
    <w:rsid w:val="00782063"/>
    <w:rsid w:val="0078223F"/>
    <w:rsid w:val="00782484"/>
    <w:rsid w:val="007825A5"/>
    <w:rsid w:val="0078300B"/>
    <w:rsid w:val="00783808"/>
    <w:rsid w:val="0078387F"/>
    <w:rsid w:val="00784CCB"/>
    <w:rsid w:val="00784D32"/>
    <w:rsid w:val="00784E58"/>
    <w:rsid w:val="00785284"/>
    <w:rsid w:val="007852B0"/>
    <w:rsid w:val="0078582F"/>
    <w:rsid w:val="0078683B"/>
    <w:rsid w:val="00790756"/>
    <w:rsid w:val="00790C9D"/>
    <w:rsid w:val="00790D33"/>
    <w:rsid w:val="00792485"/>
    <w:rsid w:val="00793348"/>
    <w:rsid w:val="007933DC"/>
    <w:rsid w:val="007935AA"/>
    <w:rsid w:val="00793770"/>
    <w:rsid w:val="00794167"/>
    <w:rsid w:val="00794B16"/>
    <w:rsid w:val="00794CF2"/>
    <w:rsid w:val="00795612"/>
    <w:rsid w:val="00795DC6"/>
    <w:rsid w:val="00797934"/>
    <w:rsid w:val="00797D8B"/>
    <w:rsid w:val="007A03C5"/>
    <w:rsid w:val="007A0973"/>
    <w:rsid w:val="007A09C2"/>
    <w:rsid w:val="007A09DE"/>
    <w:rsid w:val="007A3A21"/>
    <w:rsid w:val="007A4337"/>
    <w:rsid w:val="007A5B9E"/>
    <w:rsid w:val="007A6627"/>
    <w:rsid w:val="007A73E6"/>
    <w:rsid w:val="007A767E"/>
    <w:rsid w:val="007B00CA"/>
    <w:rsid w:val="007B06F6"/>
    <w:rsid w:val="007B0BBF"/>
    <w:rsid w:val="007B21B2"/>
    <w:rsid w:val="007B2F99"/>
    <w:rsid w:val="007B36ED"/>
    <w:rsid w:val="007B413C"/>
    <w:rsid w:val="007B43C3"/>
    <w:rsid w:val="007B5412"/>
    <w:rsid w:val="007B5E23"/>
    <w:rsid w:val="007B6244"/>
    <w:rsid w:val="007B773C"/>
    <w:rsid w:val="007B7E21"/>
    <w:rsid w:val="007C108A"/>
    <w:rsid w:val="007C34E5"/>
    <w:rsid w:val="007C35C1"/>
    <w:rsid w:val="007C3A73"/>
    <w:rsid w:val="007C410D"/>
    <w:rsid w:val="007C45F9"/>
    <w:rsid w:val="007C4C25"/>
    <w:rsid w:val="007C5ADF"/>
    <w:rsid w:val="007C66D1"/>
    <w:rsid w:val="007D02A1"/>
    <w:rsid w:val="007D0D55"/>
    <w:rsid w:val="007D1184"/>
    <w:rsid w:val="007D3477"/>
    <w:rsid w:val="007D373A"/>
    <w:rsid w:val="007D53CD"/>
    <w:rsid w:val="007D7211"/>
    <w:rsid w:val="007E1253"/>
    <w:rsid w:val="007E1991"/>
    <w:rsid w:val="007E2336"/>
    <w:rsid w:val="007E2477"/>
    <w:rsid w:val="007E6004"/>
    <w:rsid w:val="007E7B54"/>
    <w:rsid w:val="007E7E45"/>
    <w:rsid w:val="007E7ECA"/>
    <w:rsid w:val="007F07E8"/>
    <w:rsid w:val="007F161B"/>
    <w:rsid w:val="007F18BA"/>
    <w:rsid w:val="007F1BE9"/>
    <w:rsid w:val="007F273C"/>
    <w:rsid w:val="007F2D05"/>
    <w:rsid w:val="007F30DA"/>
    <w:rsid w:val="007F35F6"/>
    <w:rsid w:val="007F36FB"/>
    <w:rsid w:val="007F4721"/>
    <w:rsid w:val="007F516C"/>
    <w:rsid w:val="007F568E"/>
    <w:rsid w:val="007F5E1F"/>
    <w:rsid w:val="007F6FCC"/>
    <w:rsid w:val="007F7D6C"/>
    <w:rsid w:val="00800B07"/>
    <w:rsid w:val="008021F6"/>
    <w:rsid w:val="00806727"/>
    <w:rsid w:val="008069E1"/>
    <w:rsid w:val="008105A4"/>
    <w:rsid w:val="008110FD"/>
    <w:rsid w:val="00811D35"/>
    <w:rsid w:val="008120F1"/>
    <w:rsid w:val="00812291"/>
    <w:rsid w:val="008128B3"/>
    <w:rsid w:val="00812A0B"/>
    <w:rsid w:val="008131F5"/>
    <w:rsid w:val="00813434"/>
    <w:rsid w:val="00813BE8"/>
    <w:rsid w:val="00814490"/>
    <w:rsid w:val="00815A92"/>
    <w:rsid w:val="00815F46"/>
    <w:rsid w:val="00816962"/>
    <w:rsid w:val="00820D06"/>
    <w:rsid w:val="00820EA4"/>
    <w:rsid w:val="00822694"/>
    <w:rsid w:val="008250F8"/>
    <w:rsid w:val="00825798"/>
    <w:rsid w:val="0083218E"/>
    <w:rsid w:val="0083236F"/>
    <w:rsid w:val="00832D9A"/>
    <w:rsid w:val="00833F6C"/>
    <w:rsid w:val="0083403F"/>
    <w:rsid w:val="008340DA"/>
    <w:rsid w:val="00834353"/>
    <w:rsid w:val="00834E04"/>
    <w:rsid w:val="00834FEE"/>
    <w:rsid w:val="00835638"/>
    <w:rsid w:val="00837AB1"/>
    <w:rsid w:val="00841459"/>
    <w:rsid w:val="008421C9"/>
    <w:rsid w:val="0084286E"/>
    <w:rsid w:val="0084474C"/>
    <w:rsid w:val="008453E4"/>
    <w:rsid w:val="00845F64"/>
    <w:rsid w:val="008461BF"/>
    <w:rsid w:val="00846B12"/>
    <w:rsid w:val="00847002"/>
    <w:rsid w:val="00847F14"/>
    <w:rsid w:val="0085098B"/>
    <w:rsid w:val="0085156C"/>
    <w:rsid w:val="008518EC"/>
    <w:rsid w:val="008522B3"/>
    <w:rsid w:val="00852617"/>
    <w:rsid w:val="00852B12"/>
    <w:rsid w:val="0085332D"/>
    <w:rsid w:val="008536C5"/>
    <w:rsid w:val="008538A7"/>
    <w:rsid w:val="00853D6E"/>
    <w:rsid w:val="00854C4B"/>
    <w:rsid w:val="0085598E"/>
    <w:rsid w:val="00856914"/>
    <w:rsid w:val="00856BC3"/>
    <w:rsid w:val="00857812"/>
    <w:rsid w:val="00857EEF"/>
    <w:rsid w:val="008601B2"/>
    <w:rsid w:val="008603E1"/>
    <w:rsid w:val="00860E53"/>
    <w:rsid w:val="00861329"/>
    <w:rsid w:val="00861B3B"/>
    <w:rsid w:val="00862986"/>
    <w:rsid w:val="00862BC6"/>
    <w:rsid w:val="00862FEE"/>
    <w:rsid w:val="008639A3"/>
    <w:rsid w:val="0086629E"/>
    <w:rsid w:val="008666EA"/>
    <w:rsid w:val="008672C7"/>
    <w:rsid w:val="00867DD3"/>
    <w:rsid w:val="00867EB1"/>
    <w:rsid w:val="008712C2"/>
    <w:rsid w:val="008726C6"/>
    <w:rsid w:val="008727F6"/>
    <w:rsid w:val="00872AEC"/>
    <w:rsid w:val="0087317B"/>
    <w:rsid w:val="008735CE"/>
    <w:rsid w:val="00873BB1"/>
    <w:rsid w:val="008767EA"/>
    <w:rsid w:val="0087716E"/>
    <w:rsid w:val="00877719"/>
    <w:rsid w:val="008803CB"/>
    <w:rsid w:val="00880742"/>
    <w:rsid w:val="00880959"/>
    <w:rsid w:val="008810EB"/>
    <w:rsid w:val="00881323"/>
    <w:rsid w:val="00881958"/>
    <w:rsid w:val="008819BF"/>
    <w:rsid w:val="00881F7E"/>
    <w:rsid w:val="00882199"/>
    <w:rsid w:val="0088229B"/>
    <w:rsid w:val="00882677"/>
    <w:rsid w:val="00882735"/>
    <w:rsid w:val="00882D5E"/>
    <w:rsid w:val="00884848"/>
    <w:rsid w:val="008849C7"/>
    <w:rsid w:val="008854C4"/>
    <w:rsid w:val="00885873"/>
    <w:rsid w:val="00885923"/>
    <w:rsid w:val="00885BA1"/>
    <w:rsid w:val="00885EE0"/>
    <w:rsid w:val="008862ED"/>
    <w:rsid w:val="0088688E"/>
    <w:rsid w:val="0088694D"/>
    <w:rsid w:val="00886E82"/>
    <w:rsid w:val="00887526"/>
    <w:rsid w:val="00890AA1"/>
    <w:rsid w:val="00890CA8"/>
    <w:rsid w:val="00891E35"/>
    <w:rsid w:val="00892533"/>
    <w:rsid w:val="008933B0"/>
    <w:rsid w:val="00893C66"/>
    <w:rsid w:val="00893F98"/>
    <w:rsid w:val="00893FC2"/>
    <w:rsid w:val="008950EC"/>
    <w:rsid w:val="0089560D"/>
    <w:rsid w:val="00895E5E"/>
    <w:rsid w:val="0089636F"/>
    <w:rsid w:val="00896C6F"/>
    <w:rsid w:val="0089722B"/>
    <w:rsid w:val="008A0292"/>
    <w:rsid w:val="008A0294"/>
    <w:rsid w:val="008A09EA"/>
    <w:rsid w:val="008A0B6B"/>
    <w:rsid w:val="008A102D"/>
    <w:rsid w:val="008A1075"/>
    <w:rsid w:val="008A1694"/>
    <w:rsid w:val="008A20B8"/>
    <w:rsid w:val="008A3179"/>
    <w:rsid w:val="008A34D3"/>
    <w:rsid w:val="008A3739"/>
    <w:rsid w:val="008A3CA7"/>
    <w:rsid w:val="008A4060"/>
    <w:rsid w:val="008A4D51"/>
    <w:rsid w:val="008A5744"/>
    <w:rsid w:val="008A72B8"/>
    <w:rsid w:val="008B08D2"/>
    <w:rsid w:val="008B13AD"/>
    <w:rsid w:val="008B1A76"/>
    <w:rsid w:val="008B20E7"/>
    <w:rsid w:val="008B5BD7"/>
    <w:rsid w:val="008B6D8B"/>
    <w:rsid w:val="008B75A9"/>
    <w:rsid w:val="008B77FD"/>
    <w:rsid w:val="008B7E79"/>
    <w:rsid w:val="008C029E"/>
    <w:rsid w:val="008C0878"/>
    <w:rsid w:val="008C1138"/>
    <w:rsid w:val="008C189E"/>
    <w:rsid w:val="008C1F74"/>
    <w:rsid w:val="008C2D3F"/>
    <w:rsid w:val="008C300A"/>
    <w:rsid w:val="008C399C"/>
    <w:rsid w:val="008C4236"/>
    <w:rsid w:val="008C66FF"/>
    <w:rsid w:val="008C73B7"/>
    <w:rsid w:val="008D04D7"/>
    <w:rsid w:val="008D1627"/>
    <w:rsid w:val="008D1885"/>
    <w:rsid w:val="008D1D46"/>
    <w:rsid w:val="008D29C3"/>
    <w:rsid w:val="008D3513"/>
    <w:rsid w:val="008D47DA"/>
    <w:rsid w:val="008D4941"/>
    <w:rsid w:val="008D5A13"/>
    <w:rsid w:val="008D6182"/>
    <w:rsid w:val="008D696A"/>
    <w:rsid w:val="008D6D10"/>
    <w:rsid w:val="008D7F9C"/>
    <w:rsid w:val="008E03A5"/>
    <w:rsid w:val="008E0DCF"/>
    <w:rsid w:val="008E1244"/>
    <w:rsid w:val="008E1B80"/>
    <w:rsid w:val="008E3350"/>
    <w:rsid w:val="008E3681"/>
    <w:rsid w:val="008E38B2"/>
    <w:rsid w:val="008E39C2"/>
    <w:rsid w:val="008E3B4F"/>
    <w:rsid w:val="008E3B66"/>
    <w:rsid w:val="008E3B91"/>
    <w:rsid w:val="008E57AF"/>
    <w:rsid w:val="008E5D44"/>
    <w:rsid w:val="008E5E68"/>
    <w:rsid w:val="008E6742"/>
    <w:rsid w:val="008F0E69"/>
    <w:rsid w:val="008F1F18"/>
    <w:rsid w:val="008F2032"/>
    <w:rsid w:val="008F3364"/>
    <w:rsid w:val="008F35D4"/>
    <w:rsid w:val="008F393E"/>
    <w:rsid w:val="008F6654"/>
    <w:rsid w:val="008F7374"/>
    <w:rsid w:val="0090033F"/>
    <w:rsid w:val="00900436"/>
    <w:rsid w:val="00900441"/>
    <w:rsid w:val="0090068F"/>
    <w:rsid w:val="00900718"/>
    <w:rsid w:val="00901486"/>
    <w:rsid w:val="00901946"/>
    <w:rsid w:val="009022F9"/>
    <w:rsid w:val="009026AE"/>
    <w:rsid w:val="009035E2"/>
    <w:rsid w:val="009036E7"/>
    <w:rsid w:val="00903BA2"/>
    <w:rsid w:val="00904666"/>
    <w:rsid w:val="00904DB4"/>
    <w:rsid w:val="0090610F"/>
    <w:rsid w:val="009074A5"/>
    <w:rsid w:val="009100DE"/>
    <w:rsid w:val="009101FC"/>
    <w:rsid w:val="00910695"/>
    <w:rsid w:val="00910743"/>
    <w:rsid w:val="00911F01"/>
    <w:rsid w:val="009124C5"/>
    <w:rsid w:val="00912827"/>
    <w:rsid w:val="0091287B"/>
    <w:rsid w:val="0091371A"/>
    <w:rsid w:val="00913956"/>
    <w:rsid w:val="009155AF"/>
    <w:rsid w:val="0091748A"/>
    <w:rsid w:val="00917B60"/>
    <w:rsid w:val="00917C32"/>
    <w:rsid w:val="00917E9A"/>
    <w:rsid w:val="00917EA7"/>
    <w:rsid w:val="00920380"/>
    <w:rsid w:val="00920795"/>
    <w:rsid w:val="00921903"/>
    <w:rsid w:val="00921D73"/>
    <w:rsid w:val="00921F6A"/>
    <w:rsid w:val="00921FE1"/>
    <w:rsid w:val="00923E54"/>
    <w:rsid w:val="009241F7"/>
    <w:rsid w:val="00925040"/>
    <w:rsid w:val="00925C5C"/>
    <w:rsid w:val="00926392"/>
    <w:rsid w:val="00926416"/>
    <w:rsid w:val="009300D0"/>
    <w:rsid w:val="0093015E"/>
    <w:rsid w:val="00930542"/>
    <w:rsid w:val="00931309"/>
    <w:rsid w:val="0093187F"/>
    <w:rsid w:val="00931CB1"/>
    <w:rsid w:val="0093252F"/>
    <w:rsid w:val="009327D1"/>
    <w:rsid w:val="0093376D"/>
    <w:rsid w:val="009337BE"/>
    <w:rsid w:val="00933803"/>
    <w:rsid w:val="00933959"/>
    <w:rsid w:val="009348EB"/>
    <w:rsid w:val="00934FBA"/>
    <w:rsid w:val="00936A4E"/>
    <w:rsid w:val="00936E2C"/>
    <w:rsid w:val="00940164"/>
    <w:rsid w:val="00941042"/>
    <w:rsid w:val="00941789"/>
    <w:rsid w:val="00941F65"/>
    <w:rsid w:val="0094320D"/>
    <w:rsid w:val="00944611"/>
    <w:rsid w:val="00944767"/>
    <w:rsid w:val="009449EA"/>
    <w:rsid w:val="009456B1"/>
    <w:rsid w:val="00946300"/>
    <w:rsid w:val="00946A65"/>
    <w:rsid w:val="00947568"/>
    <w:rsid w:val="009477CE"/>
    <w:rsid w:val="00955107"/>
    <w:rsid w:val="00956D60"/>
    <w:rsid w:val="00957542"/>
    <w:rsid w:val="00957B22"/>
    <w:rsid w:val="00957CEA"/>
    <w:rsid w:val="009604A0"/>
    <w:rsid w:val="00960718"/>
    <w:rsid w:val="0096086A"/>
    <w:rsid w:val="00961494"/>
    <w:rsid w:val="009621D0"/>
    <w:rsid w:val="0096366F"/>
    <w:rsid w:val="0096392B"/>
    <w:rsid w:val="00964207"/>
    <w:rsid w:val="00965160"/>
    <w:rsid w:val="00965BD9"/>
    <w:rsid w:val="009665C8"/>
    <w:rsid w:val="009673A1"/>
    <w:rsid w:val="00970A57"/>
    <w:rsid w:val="00971955"/>
    <w:rsid w:val="00972276"/>
    <w:rsid w:val="009723AE"/>
    <w:rsid w:val="009726B4"/>
    <w:rsid w:val="00972874"/>
    <w:rsid w:val="009729AA"/>
    <w:rsid w:val="00972C9D"/>
    <w:rsid w:val="00972DE5"/>
    <w:rsid w:val="00973420"/>
    <w:rsid w:val="0097345E"/>
    <w:rsid w:val="00973EF7"/>
    <w:rsid w:val="00974571"/>
    <w:rsid w:val="009749D3"/>
    <w:rsid w:val="00975E7B"/>
    <w:rsid w:val="0097614E"/>
    <w:rsid w:val="0097629C"/>
    <w:rsid w:val="009767DF"/>
    <w:rsid w:val="00976914"/>
    <w:rsid w:val="00977453"/>
    <w:rsid w:val="009774E1"/>
    <w:rsid w:val="009779F1"/>
    <w:rsid w:val="00977B7C"/>
    <w:rsid w:val="00981848"/>
    <w:rsid w:val="00983152"/>
    <w:rsid w:val="0098413D"/>
    <w:rsid w:val="00984515"/>
    <w:rsid w:val="009845EB"/>
    <w:rsid w:val="009848CB"/>
    <w:rsid w:val="00985CD2"/>
    <w:rsid w:val="00985CED"/>
    <w:rsid w:val="00987A23"/>
    <w:rsid w:val="0099017C"/>
    <w:rsid w:val="00990459"/>
    <w:rsid w:val="0099069B"/>
    <w:rsid w:val="00991C1C"/>
    <w:rsid w:val="00992115"/>
    <w:rsid w:val="009928BF"/>
    <w:rsid w:val="009941CE"/>
    <w:rsid w:val="0099456D"/>
    <w:rsid w:val="009952C9"/>
    <w:rsid w:val="0099544E"/>
    <w:rsid w:val="00995B38"/>
    <w:rsid w:val="00996A85"/>
    <w:rsid w:val="009973E3"/>
    <w:rsid w:val="009975A9"/>
    <w:rsid w:val="009978BD"/>
    <w:rsid w:val="00997958"/>
    <w:rsid w:val="00997965"/>
    <w:rsid w:val="00997BF2"/>
    <w:rsid w:val="00997D18"/>
    <w:rsid w:val="00997D53"/>
    <w:rsid w:val="009A069A"/>
    <w:rsid w:val="009A181B"/>
    <w:rsid w:val="009A205E"/>
    <w:rsid w:val="009A2B9A"/>
    <w:rsid w:val="009A30C3"/>
    <w:rsid w:val="009A30CE"/>
    <w:rsid w:val="009A3EDC"/>
    <w:rsid w:val="009A4A57"/>
    <w:rsid w:val="009A4AEF"/>
    <w:rsid w:val="009A62BF"/>
    <w:rsid w:val="009A6F26"/>
    <w:rsid w:val="009A70B9"/>
    <w:rsid w:val="009A7340"/>
    <w:rsid w:val="009A74D5"/>
    <w:rsid w:val="009B16D7"/>
    <w:rsid w:val="009B1FA2"/>
    <w:rsid w:val="009B20ED"/>
    <w:rsid w:val="009B265F"/>
    <w:rsid w:val="009B2A8D"/>
    <w:rsid w:val="009B2FE0"/>
    <w:rsid w:val="009B3686"/>
    <w:rsid w:val="009B4103"/>
    <w:rsid w:val="009B478C"/>
    <w:rsid w:val="009B4B1D"/>
    <w:rsid w:val="009B5582"/>
    <w:rsid w:val="009B56B9"/>
    <w:rsid w:val="009B5ED6"/>
    <w:rsid w:val="009B63C8"/>
    <w:rsid w:val="009B6C4D"/>
    <w:rsid w:val="009C0695"/>
    <w:rsid w:val="009C06EF"/>
    <w:rsid w:val="009C0D10"/>
    <w:rsid w:val="009C14C3"/>
    <w:rsid w:val="009C1BCD"/>
    <w:rsid w:val="009C2325"/>
    <w:rsid w:val="009C2C22"/>
    <w:rsid w:val="009C2D79"/>
    <w:rsid w:val="009C38B4"/>
    <w:rsid w:val="009C3F1F"/>
    <w:rsid w:val="009C4160"/>
    <w:rsid w:val="009C6C36"/>
    <w:rsid w:val="009C70AF"/>
    <w:rsid w:val="009D053A"/>
    <w:rsid w:val="009D18A5"/>
    <w:rsid w:val="009D1B18"/>
    <w:rsid w:val="009D23AB"/>
    <w:rsid w:val="009D267D"/>
    <w:rsid w:val="009D43AE"/>
    <w:rsid w:val="009D4931"/>
    <w:rsid w:val="009D51B6"/>
    <w:rsid w:val="009D5749"/>
    <w:rsid w:val="009D5CC7"/>
    <w:rsid w:val="009D6411"/>
    <w:rsid w:val="009D6EA6"/>
    <w:rsid w:val="009D6FDC"/>
    <w:rsid w:val="009D7380"/>
    <w:rsid w:val="009D7B9B"/>
    <w:rsid w:val="009E1257"/>
    <w:rsid w:val="009E159F"/>
    <w:rsid w:val="009E1885"/>
    <w:rsid w:val="009E2C8C"/>
    <w:rsid w:val="009E3D38"/>
    <w:rsid w:val="009E4B55"/>
    <w:rsid w:val="009E5CD5"/>
    <w:rsid w:val="009E6619"/>
    <w:rsid w:val="009E67C1"/>
    <w:rsid w:val="009E73D7"/>
    <w:rsid w:val="009E78CE"/>
    <w:rsid w:val="009F10E8"/>
    <w:rsid w:val="009F1241"/>
    <w:rsid w:val="009F1918"/>
    <w:rsid w:val="009F21D3"/>
    <w:rsid w:val="009F238B"/>
    <w:rsid w:val="009F2C82"/>
    <w:rsid w:val="009F2E14"/>
    <w:rsid w:val="009F31D3"/>
    <w:rsid w:val="009F3250"/>
    <w:rsid w:val="009F3946"/>
    <w:rsid w:val="009F3A82"/>
    <w:rsid w:val="009F47B3"/>
    <w:rsid w:val="009F4DCF"/>
    <w:rsid w:val="009F533F"/>
    <w:rsid w:val="009F59BE"/>
    <w:rsid w:val="009F5FB5"/>
    <w:rsid w:val="009F62E7"/>
    <w:rsid w:val="009F637C"/>
    <w:rsid w:val="009F6E30"/>
    <w:rsid w:val="009F77BA"/>
    <w:rsid w:val="00A004A5"/>
    <w:rsid w:val="00A0117E"/>
    <w:rsid w:val="00A0167A"/>
    <w:rsid w:val="00A02D8D"/>
    <w:rsid w:val="00A03648"/>
    <w:rsid w:val="00A03D81"/>
    <w:rsid w:val="00A0469B"/>
    <w:rsid w:val="00A049D0"/>
    <w:rsid w:val="00A04D0D"/>
    <w:rsid w:val="00A06AA4"/>
    <w:rsid w:val="00A07717"/>
    <w:rsid w:val="00A07D4E"/>
    <w:rsid w:val="00A07E96"/>
    <w:rsid w:val="00A07FA5"/>
    <w:rsid w:val="00A10228"/>
    <w:rsid w:val="00A10523"/>
    <w:rsid w:val="00A107B1"/>
    <w:rsid w:val="00A10B18"/>
    <w:rsid w:val="00A11040"/>
    <w:rsid w:val="00A11299"/>
    <w:rsid w:val="00A1303D"/>
    <w:rsid w:val="00A135FE"/>
    <w:rsid w:val="00A13730"/>
    <w:rsid w:val="00A139AD"/>
    <w:rsid w:val="00A155DD"/>
    <w:rsid w:val="00A15E1E"/>
    <w:rsid w:val="00A16640"/>
    <w:rsid w:val="00A179A3"/>
    <w:rsid w:val="00A17B50"/>
    <w:rsid w:val="00A2088F"/>
    <w:rsid w:val="00A20C0E"/>
    <w:rsid w:val="00A20D3B"/>
    <w:rsid w:val="00A2187A"/>
    <w:rsid w:val="00A21990"/>
    <w:rsid w:val="00A23234"/>
    <w:rsid w:val="00A24587"/>
    <w:rsid w:val="00A24C65"/>
    <w:rsid w:val="00A264E1"/>
    <w:rsid w:val="00A271C5"/>
    <w:rsid w:val="00A272AE"/>
    <w:rsid w:val="00A27642"/>
    <w:rsid w:val="00A27822"/>
    <w:rsid w:val="00A30E6A"/>
    <w:rsid w:val="00A30FE7"/>
    <w:rsid w:val="00A32634"/>
    <w:rsid w:val="00A33786"/>
    <w:rsid w:val="00A341C7"/>
    <w:rsid w:val="00A3447B"/>
    <w:rsid w:val="00A34A9A"/>
    <w:rsid w:val="00A3631B"/>
    <w:rsid w:val="00A36708"/>
    <w:rsid w:val="00A3675A"/>
    <w:rsid w:val="00A36B72"/>
    <w:rsid w:val="00A40395"/>
    <w:rsid w:val="00A40519"/>
    <w:rsid w:val="00A4093A"/>
    <w:rsid w:val="00A40EFB"/>
    <w:rsid w:val="00A42033"/>
    <w:rsid w:val="00A424C5"/>
    <w:rsid w:val="00A43007"/>
    <w:rsid w:val="00A4454A"/>
    <w:rsid w:val="00A446E3"/>
    <w:rsid w:val="00A44FA6"/>
    <w:rsid w:val="00A45E44"/>
    <w:rsid w:val="00A47AF6"/>
    <w:rsid w:val="00A50AC2"/>
    <w:rsid w:val="00A5192A"/>
    <w:rsid w:val="00A5193A"/>
    <w:rsid w:val="00A51CED"/>
    <w:rsid w:val="00A5233D"/>
    <w:rsid w:val="00A52FEC"/>
    <w:rsid w:val="00A5358F"/>
    <w:rsid w:val="00A548F4"/>
    <w:rsid w:val="00A54F4A"/>
    <w:rsid w:val="00A54F5B"/>
    <w:rsid w:val="00A55B4F"/>
    <w:rsid w:val="00A5638D"/>
    <w:rsid w:val="00A57639"/>
    <w:rsid w:val="00A578D7"/>
    <w:rsid w:val="00A61368"/>
    <w:rsid w:val="00A619DD"/>
    <w:rsid w:val="00A61BEA"/>
    <w:rsid w:val="00A61DAA"/>
    <w:rsid w:val="00A629CA"/>
    <w:rsid w:val="00A6463F"/>
    <w:rsid w:val="00A64E4F"/>
    <w:rsid w:val="00A650E5"/>
    <w:rsid w:val="00A65BB5"/>
    <w:rsid w:val="00A65FAD"/>
    <w:rsid w:val="00A66015"/>
    <w:rsid w:val="00A672FD"/>
    <w:rsid w:val="00A6748F"/>
    <w:rsid w:val="00A679FD"/>
    <w:rsid w:val="00A70427"/>
    <w:rsid w:val="00A7051E"/>
    <w:rsid w:val="00A71388"/>
    <w:rsid w:val="00A71EBA"/>
    <w:rsid w:val="00A72D44"/>
    <w:rsid w:val="00A72D76"/>
    <w:rsid w:val="00A72E80"/>
    <w:rsid w:val="00A73135"/>
    <w:rsid w:val="00A73A3E"/>
    <w:rsid w:val="00A742BC"/>
    <w:rsid w:val="00A75C91"/>
    <w:rsid w:val="00A7789A"/>
    <w:rsid w:val="00A7790E"/>
    <w:rsid w:val="00A818A6"/>
    <w:rsid w:val="00A82225"/>
    <w:rsid w:val="00A82DA9"/>
    <w:rsid w:val="00A83528"/>
    <w:rsid w:val="00A865B1"/>
    <w:rsid w:val="00A873F4"/>
    <w:rsid w:val="00A877E8"/>
    <w:rsid w:val="00A91801"/>
    <w:rsid w:val="00A925C1"/>
    <w:rsid w:val="00A92D59"/>
    <w:rsid w:val="00A92FC3"/>
    <w:rsid w:val="00A9380B"/>
    <w:rsid w:val="00A93882"/>
    <w:rsid w:val="00A940A5"/>
    <w:rsid w:val="00A9445C"/>
    <w:rsid w:val="00A948EF"/>
    <w:rsid w:val="00A949BA"/>
    <w:rsid w:val="00A94EAE"/>
    <w:rsid w:val="00A9561E"/>
    <w:rsid w:val="00A95ED2"/>
    <w:rsid w:val="00A96A30"/>
    <w:rsid w:val="00A96A46"/>
    <w:rsid w:val="00A9727D"/>
    <w:rsid w:val="00AA032D"/>
    <w:rsid w:val="00AA05FF"/>
    <w:rsid w:val="00AA0778"/>
    <w:rsid w:val="00AA0AD6"/>
    <w:rsid w:val="00AA0CB5"/>
    <w:rsid w:val="00AA10DA"/>
    <w:rsid w:val="00AA126E"/>
    <w:rsid w:val="00AA1DF3"/>
    <w:rsid w:val="00AA33F7"/>
    <w:rsid w:val="00AA37BD"/>
    <w:rsid w:val="00AA3E58"/>
    <w:rsid w:val="00AA4413"/>
    <w:rsid w:val="00AA4415"/>
    <w:rsid w:val="00AA5064"/>
    <w:rsid w:val="00AA6191"/>
    <w:rsid w:val="00AA78BF"/>
    <w:rsid w:val="00AB13A2"/>
    <w:rsid w:val="00AB1599"/>
    <w:rsid w:val="00AB209E"/>
    <w:rsid w:val="00AB23B1"/>
    <w:rsid w:val="00AB27B4"/>
    <w:rsid w:val="00AB34FF"/>
    <w:rsid w:val="00AB3561"/>
    <w:rsid w:val="00AB37D0"/>
    <w:rsid w:val="00AB45F6"/>
    <w:rsid w:val="00AB60A7"/>
    <w:rsid w:val="00AB6292"/>
    <w:rsid w:val="00AB649F"/>
    <w:rsid w:val="00AB7054"/>
    <w:rsid w:val="00AC01BE"/>
    <w:rsid w:val="00AC12CF"/>
    <w:rsid w:val="00AC2FF5"/>
    <w:rsid w:val="00AC421A"/>
    <w:rsid w:val="00AC4CEA"/>
    <w:rsid w:val="00AC4DDE"/>
    <w:rsid w:val="00AC4E8F"/>
    <w:rsid w:val="00AC7515"/>
    <w:rsid w:val="00AC7AD1"/>
    <w:rsid w:val="00AD00C7"/>
    <w:rsid w:val="00AD127F"/>
    <w:rsid w:val="00AD19F4"/>
    <w:rsid w:val="00AD1C1B"/>
    <w:rsid w:val="00AD2044"/>
    <w:rsid w:val="00AD41F3"/>
    <w:rsid w:val="00AD4975"/>
    <w:rsid w:val="00AD63BB"/>
    <w:rsid w:val="00AD6FC9"/>
    <w:rsid w:val="00AD7537"/>
    <w:rsid w:val="00AD75FB"/>
    <w:rsid w:val="00AE0564"/>
    <w:rsid w:val="00AE09A1"/>
    <w:rsid w:val="00AE1027"/>
    <w:rsid w:val="00AE1B0B"/>
    <w:rsid w:val="00AE1E41"/>
    <w:rsid w:val="00AE39FC"/>
    <w:rsid w:val="00AE4BFE"/>
    <w:rsid w:val="00AE530E"/>
    <w:rsid w:val="00AE61F2"/>
    <w:rsid w:val="00AE6810"/>
    <w:rsid w:val="00AF0344"/>
    <w:rsid w:val="00AF05CE"/>
    <w:rsid w:val="00AF0C2D"/>
    <w:rsid w:val="00AF1128"/>
    <w:rsid w:val="00AF1AD4"/>
    <w:rsid w:val="00AF2611"/>
    <w:rsid w:val="00AF35A9"/>
    <w:rsid w:val="00AF55DB"/>
    <w:rsid w:val="00AF5BEF"/>
    <w:rsid w:val="00AF62A4"/>
    <w:rsid w:val="00B00370"/>
    <w:rsid w:val="00B00C87"/>
    <w:rsid w:val="00B00F91"/>
    <w:rsid w:val="00B015F1"/>
    <w:rsid w:val="00B01AE9"/>
    <w:rsid w:val="00B01EF4"/>
    <w:rsid w:val="00B03E6B"/>
    <w:rsid w:val="00B067BB"/>
    <w:rsid w:val="00B06D76"/>
    <w:rsid w:val="00B07268"/>
    <w:rsid w:val="00B07476"/>
    <w:rsid w:val="00B07AF6"/>
    <w:rsid w:val="00B07DBB"/>
    <w:rsid w:val="00B10207"/>
    <w:rsid w:val="00B103B6"/>
    <w:rsid w:val="00B10718"/>
    <w:rsid w:val="00B10EBB"/>
    <w:rsid w:val="00B11A7F"/>
    <w:rsid w:val="00B123CC"/>
    <w:rsid w:val="00B129A6"/>
    <w:rsid w:val="00B13456"/>
    <w:rsid w:val="00B137E5"/>
    <w:rsid w:val="00B13B98"/>
    <w:rsid w:val="00B143D9"/>
    <w:rsid w:val="00B144E2"/>
    <w:rsid w:val="00B149EF"/>
    <w:rsid w:val="00B15226"/>
    <w:rsid w:val="00B1690E"/>
    <w:rsid w:val="00B17374"/>
    <w:rsid w:val="00B175E8"/>
    <w:rsid w:val="00B20385"/>
    <w:rsid w:val="00B2079B"/>
    <w:rsid w:val="00B212CC"/>
    <w:rsid w:val="00B21711"/>
    <w:rsid w:val="00B22B11"/>
    <w:rsid w:val="00B234C2"/>
    <w:rsid w:val="00B236DC"/>
    <w:rsid w:val="00B2420E"/>
    <w:rsid w:val="00B24A56"/>
    <w:rsid w:val="00B24E2B"/>
    <w:rsid w:val="00B25655"/>
    <w:rsid w:val="00B25902"/>
    <w:rsid w:val="00B25981"/>
    <w:rsid w:val="00B25D46"/>
    <w:rsid w:val="00B26036"/>
    <w:rsid w:val="00B279B6"/>
    <w:rsid w:val="00B279FE"/>
    <w:rsid w:val="00B313DE"/>
    <w:rsid w:val="00B31AB8"/>
    <w:rsid w:val="00B324F3"/>
    <w:rsid w:val="00B3276C"/>
    <w:rsid w:val="00B32AA5"/>
    <w:rsid w:val="00B32BF7"/>
    <w:rsid w:val="00B33E67"/>
    <w:rsid w:val="00B3418A"/>
    <w:rsid w:val="00B3476C"/>
    <w:rsid w:val="00B353BF"/>
    <w:rsid w:val="00B35798"/>
    <w:rsid w:val="00B35FA5"/>
    <w:rsid w:val="00B36392"/>
    <w:rsid w:val="00B37B18"/>
    <w:rsid w:val="00B402B2"/>
    <w:rsid w:val="00B4102B"/>
    <w:rsid w:val="00B413CB"/>
    <w:rsid w:val="00B41B45"/>
    <w:rsid w:val="00B439D7"/>
    <w:rsid w:val="00B44173"/>
    <w:rsid w:val="00B44D27"/>
    <w:rsid w:val="00B45188"/>
    <w:rsid w:val="00B45996"/>
    <w:rsid w:val="00B46879"/>
    <w:rsid w:val="00B46D0E"/>
    <w:rsid w:val="00B473D6"/>
    <w:rsid w:val="00B47638"/>
    <w:rsid w:val="00B50C3E"/>
    <w:rsid w:val="00B51447"/>
    <w:rsid w:val="00B518EF"/>
    <w:rsid w:val="00B525F6"/>
    <w:rsid w:val="00B52698"/>
    <w:rsid w:val="00B5437D"/>
    <w:rsid w:val="00B55826"/>
    <w:rsid w:val="00B5706E"/>
    <w:rsid w:val="00B57B16"/>
    <w:rsid w:val="00B57B1C"/>
    <w:rsid w:val="00B60EB3"/>
    <w:rsid w:val="00B61F75"/>
    <w:rsid w:val="00B61FC2"/>
    <w:rsid w:val="00B624F7"/>
    <w:rsid w:val="00B62E6C"/>
    <w:rsid w:val="00B6314B"/>
    <w:rsid w:val="00B63540"/>
    <w:rsid w:val="00B63B23"/>
    <w:rsid w:val="00B64A73"/>
    <w:rsid w:val="00B64D96"/>
    <w:rsid w:val="00B64F8E"/>
    <w:rsid w:val="00B652A8"/>
    <w:rsid w:val="00B655A5"/>
    <w:rsid w:val="00B66E96"/>
    <w:rsid w:val="00B674F9"/>
    <w:rsid w:val="00B7118C"/>
    <w:rsid w:val="00B71EA0"/>
    <w:rsid w:val="00B71EDB"/>
    <w:rsid w:val="00B72098"/>
    <w:rsid w:val="00B727E2"/>
    <w:rsid w:val="00B7288A"/>
    <w:rsid w:val="00B72E5F"/>
    <w:rsid w:val="00B73355"/>
    <w:rsid w:val="00B7378E"/>
    <w:rsid w:val="00B747DE"/>
    <w:rsid w:val="00B74B64"/>
    <w:rsid w:val="00B75DFD"/>
    <w:rsid w:val="00B76A39"/>
    <w:rsid w:val="00B76A95"/>
    <w:rsid w:val="00B76CA2"/>
    <w:rsid w:val="00B76FF7"/>
    <w:rsid w:val="00B8083E"/>
    <w:rsid w:val="00B80900"/>
    <w:rsid w:val="00B81464"/>
    <w:rsid w:val="00B8259D"/>
    <w:rsid w:val="00B83568"/>
    <w:rsid w:val="00B83A78"/>
    <w:rsid w:val="00B8488D"/>
    <w:rsid w:val="00B84C4E"/>
    <w:rsid w:val="00B856E5"/>
    <w:rsid w:val="00B857BA"/>
    <w:rsid w:val="00B85D6F"/>
    <w:rsid w:val="00B85D7F"/>
    <w:rsid w:val="00B8642C"/>
    <w:rsid w:val="00B86656"/>
    <w:rsid w:val="00B866AB"/>
    <w:rsid w:val="00B8791C"/>
    <w:rsid w:val="00B87D2E"/>
    <w:rsid w:val="00B87D81"/>
    <w:rsid w:val="00B90193"/>
    <w:rsid w:val="00B91735"/>
    <w:rsid w:val="00B92C1A"/>
    <w:rsid w:val="00B92C92"/>
    <w:rsid w:val="00B94DD0"/>
    <w:rsid w:val="00B95A65"/>
    <w:rsid w:val="00B96130"/>
    <w:rsid w:val="00BA01E6"/>
    <w:rsid w:val="00BA3D5A"/>
    <w:rsid w:val="00BA4C3E"/>
    <w:rsid w:val="00BA5933"/>
    <w:rsid w:val="00BA5E0C"/>
    <w:rsid w:val="00BA5FD1"/>
    <w:rsid w:val="00BB0901"/>
    <w:rsid w:val="00BB0CAB"/>
    <w:rsid w:val="00BB1B51"/>
    <w:rsid w:val="00BB2028"/>
    <w:rsid w:val="00BB25F4"/>
    <w:rsid w:val="00BB2950"/>
    <w:rsid w:val="00BB2B38"/>
    <w:rsid w:val="00BB37E4"/>
    <w:rsid w:val="00BB42F6"/>
    <w:rsid w:val="00BB5741"/>
    <w:rsid w:val="00BB6158"/>
    <w:rsid w:val="00BB637B"/>
    <w:rsid w:val="00BB6F6D"/>
    <w:rsid w:val="00BC04F9"/>
    <w:rsid w:val="00BC1711"/>
    <w:rsid w:val="00BC1D79"/>
    <w:rsid w:val="00BC2164"/>
    <w:rsid w:val="00BC27AE"/>
    <w:rsid w:val="00BC33DD"/>
    <w:rsid w:val="00BC4DEA"/>
    <w:rsid w:val="00BC5697"/>
    <w:rsid w:val="00BC62A4"/>
    <w:rsid w:val="00BC6EC2"/>
    <w:rsid w:val="00BC7D72"/>
    <w:rsid w:val="00BD0989"/>
    <w:rsid w:val="00BD0D5C"/>
    <w:rsid w:val="00BD1030"/>
    <w:rsid w:val="00BD133D"/>
    <w:rsid w:val="00BD2CB0"/>
    <w:rsid w:val="00BD351C"/>
    <w:rsid w:val="00BD401A"/>
    <w:rsid w:val="00BD4B29"/>
    <w:rsid w:val="00BD4ED1"/>
    <w:rsid w:val="00BD531E"/>
    <w:rsid w:val="00BD574D"/>
    <w:rsid w:val="00BD5888"/>
    <w:rsid w:val="00BD6724"/>
    <w:rsid w:val="00BD7EB1"/>
    <w:rsid w:val="00BE0627"/>
    <w:rsid w:val="00BE08ED"/>
    <w:rsid w:val="00BE0E55"/>
    <w:rsid w:val="00BE1000"/>
    <w:rsid w:val="00BE17A8"/>
    <w:rsid w:val="00BE2850"/>
    <w:rsid w:val="00BE2EE5"/>
    <w:rsid w:val="00BE368D"/>
    <w:rsid w:val="00BE3A61"/>
    <w:rsid w:val="00BE4358"/>
    <w:rsid w:val="00BE4727"/>
    <w:rsid w:val="00BE4A6E"/>
    <w:rsid w:val="00BE59B2"/>
    <w:rsid w:val="00BE5E21"/>
    <w:rsid w:val="00BE5E88"/>
    <w:rsid w:val="00BE65E0"/>
    <w:rsid w:val="00BE6D12"/>
    <w:rsid w:val="00BE7634"/>
    <w:rsid w:val="00BE7830"/>
    <w:rsid w:val="00BE7EAE"/>
    <w:rsid w:val="00BF03A3"/>
    <w:rsid w:val="00BF0869"/>
    <w:rsid w:val="00BF0D9D"/>
    <w:rsid w:val="00BF11E1"/>
    <w:rsid w:val="00BF13CA"/>
    <w:rsid w:val="00BF2900"/>
    <w:rsid w:val="00BF2C05"/>
    <w:rsid w:val="00BF4062"/>
    <w:rsid w:val="00BF4185"/>
    <w:rsid w:val="00BF4485"/>
    <w:rsid w:val="00BF45E9"/>
    <w:rsid w:val="00BF7832"/>
    <w:rsid w:val="00BF7BC6"/>
    <w:rsid w:val="00BF7C7F"/>
    <w:rsid w:val="00C004D0"/>
    <w:rsid w:val="00C00C81"/>
    <w:rsid w:val="00C00F11"/>
    <w:rsid w:val="00C01159"/>
    <w:rsid w:val="00C013A9"/>
    <w:rsid w:val="00C01AD3"/>
    <w:rsid w:val="00C026F3"/>
    <w:rsid w:val="00C029E9"/>
    <w:rsid w:val="00C0425A"/>
    <w:rsid w:val="00C05E39"/>
    <w:rsid w:val="00C068B4"/>
    <w:rsid w:val="00C069DE"/>
    <w:rsid w:val="00C071EE"/>
    <w:rsid w:val="00C0778C"/>
    <w:rsid w:val="00C10187"/>
    <w:rsid w:val="00C10546"/>
    <w:rsid w:val="00C11459"/>
    <w:rsid w:val="00C1153F"/>
    <w:rsid w:val="00C121B4"/>
    <w:rsid w:val="00C129F8"/>
    <w:rsid w:val="00C12C2B"/>
    <w:rsid w:val="00C13AA6"/>
    <w:rsid w:val="00C14299"/>
    <w:rsid w:val="00C14691"/>
    <w:rsid w:val="00C152AB"/>
    <w:rsid w:val="00C15BFC"/>
    <w:rsid w:val="00C165BA"/>
    <w:rsid w:val="00C1776B"/>
    <w:rsid w:val="00C2004F"/>
    <w:rsid w:val="00C20215"/>
    <w:rsid w:val="00C213C1"/>
    <w:rsid w:val="00C21F2C"/>
    <w:rsid w:val="00C225FB"/>
    <w:rsid w:val="00C22A41"/>
    <w:rsid w:val="00C22DA7"/>
    <w:rsid w:val="00C23A7E"/>
    <w:rsid w:val="00C23BE3"/>
    <w:rsid w:val="00C2455D"/>
    <w:rsid w:val="00C24880"/>
    <w:rsid w:val="00C25280"/>
    <w:rsid w:val="00C259E9"/>
    <w:rsid w:val="00C26504"/>
    <w:rsid w:val="00C269EE"/>
    <w:rsid w:val="00C27339"/>
    <w:rsid w:val="00C3008F"/>
    <w:rsid w:val="00C3089C"/>
    <w:rsid w:val="00C3095E"/>
    <w:rsid w:val="00C324CE"/>
    <w:rsid w:val="00C325CB"/>
    <w:rsid w:val="00C33131"/>
    <w:rsid w:val="00C339C3"/>
    <w:rsid w:val="00C33F81"/>
    <w:rsid w:val="00C3502F"/>
    <w:rsid w:val="00C350FB"/>
    <w:rsid w:val="00C361B4"/>
    <w:rsid w:val="00C371EB"/>
    <w:rsid w:val="00C37ED5"/>
    <w:rsid w:val="00C4004E"/>
    <w:rsid w:val="00C403FC"/>
    <w:rsid w:val="00C407B5"/>
    <w:rsid w:val="00C40B82"/>
    <w:rsid w:val="00C40C94"/>
    <w:rsid w:val="00C40D08"/>
    <w:rsid w:val="00C411AB"/>
    <w:rsid w:val="00C42032"/>
    <w:rsid w:val="00C42493"/>
    <w:rsid w:val="00C42DE5"/>
    <w:rsid w:val="00C4362A"/>
    <w:rsid w:val="00C43C61"/>
    <w:rsid w:val="00C44235"/>
    <w:rsid w:val="00C44A2B"/>
    <w:rsid w:val="00C44F8D"/>
    <w:rsid w:val="00C4596F"/>
    <w:rsid w:val="00C45BA9"/>
    <w:rsid w:val="00C46301"/>
    <w:rsid w:val="00C46D14"/>
    <w:rsid w:val="00C477B0"/>
    <w:rsid w:val="00C51E2A"/>
    <w:rsid w:val="00C51F71"/>
    <w:rsid w:val="00C52476"/>
    <w:rsid w:val="00C52A6E"/>
    <w:rsid w:val="00C53158"/>
    <w:rsid w:val="00C53A51"/>
    <w:rsid w:val="00C5479A"/>
    <w:rsid w:val="00C547B7"/>
    <w:rsid w:val="00C55759"/>
    <w:rsid w:val="00C561B3"/>
    <w:rsid w:val="00C565DF"/>
    <w:rsid w:val="00C56789"/>
    <w:rsid w:val="00C57C18"/>
    <w:rsid w:val="00C60C12"/>
    <w:rsid w:val="00C612DD"/>
    <w:rsid w:val="00C61331"/>
    <w:rsid w:val="00C6157D"/>
    <w:rsid w:val="00C63511"/>
    <w:rsid w:val="00C648CA"/>
    <w:rsid w:val="00C64B75"/>
    <w:rsid w:val="00C65B63"/>
    <w:rsid w:val="00C65DA4"/>
    <w:rsid w:val="00C66654"/>
    <w:rsid w:val="00C66736"/>
    <w:rsid w:val="00C7008A"/>
    <w:rsid w:val="00C7050A"/>
    <w:rsid w:val="00C708C3"/>
    <w:rsid w:val="00C70BA4"/>
    <w:rsid w:val="00C72703"/>
    <w:rsid w:val="00C73987"/>
    <w:rsid w:val="00C73B41"/>
    <w:rsid w:val="00C74CD6"/>
    <w:rsid w:val="00C755E6"/>
    <w:rsid w:val="00C75AAF"/>
    <w:rsid w:val="00C76DC7"/>
    <w:rsid w:val="00C77413"/>
    <w:rsid w:val="00C778A2"/>
    <w:rsid w:val="00C8007C"/>
    <w:rsid w:val="00C802F3"/>
    <w:rsid w:val="00C803ED"/>
    <w:rsid w:val="00C815EF"/>
    <w:rsid w:val="00C81B60"/>
    <w:rsid w:val="00C8360C"/>
    <w:rsid w:val="00C84A0A"/>
    <w:rsid w:val="00C86918"/>
    <w:rsid w:val="00C86DFB"/>
    <w:rsid w:val="00C86F52"/>
    <w:rsid w:val="00C87B35"/>
    <w:rsid w:val="00C913FF"/>
    <w:rsid w:val="00C9262B"/>
    <w:rsid w:val="00C92994"/>
    <w:rsid w:val="00C929E6"/>
    <w:rsid w:val="00C934CE"/>
    <w:rsid w:val="00C93537"/>
    <w:rsid w:val="00C93C56"/>
    <w:rsid w:val="00C93DFA"/>
    <w:rsid w:val="00C94017"/>
    <w:rsid w:val="00C9489D"/>
    <w:rsid w:val="00C948C2"/>
    <w:rsid w:val="00C95958"/>
    <w:rsid w:val="00C96FAE"/>
    <w:rsid w:val="00C970B9"/>
    <w:rsid w:val="00CA0C78"/>
    <w:rsid w:val="00CA1887"/>
    <w:rsid w:val="00CA20FE"/>
    <w:rsid w:val="00CA2478"/>
    <w:rsid w:val="00CA3373"/>
    <w:rsid w:val="00CA35F9"/>
    <w:rsid w:val="00CA52A2"/>
    <w:rsid w:val="00CA5A2C"/>
    <w:rsid w:val="00CA5AA6"/>
    <w:rsid w:val="00CA5FFF"/>
    <w:rsid w:val="00CA604A"/>
    <w:rsid w:val="00CA6BD5"/>
    <w:rsid w:val="00CA6DE1"/>
    <w:rsid w:val="00CA6F30"/>
    <w:rsid w:val="00CA730E"/>
    <w:rsid w:val="00CA7F7C"/>
    <w:rsid w:val="00CB0E02"/>
    <w:rsid w:val="00CB27BF"/>
    <w:rsid w:val="00CB366D"/>
    <w:rsid w:val="00CB37F4"/>
    <w:rsid w:val="00CB48F7"/>
    <w:rsid w:val="00CB4979"/>
    <w:rsid w:val="00CB4CD9"/>
    <w:rsid w:val="00CB599E"/>
    <w:rsid w:val="00CB5A1B"/>
    <w:rsid w:val="00CB60CD"/>
    <w:rsid w:val="00CB6124"/>
    <w:rsid w:val="00CB62AB"/>
    <w:rsid w:val="00CB68AD"/>
    <w:rsid w:val="00CB73FB"/>
    <w:rsid w:val="00CB79FD"/>
    <w:rsid w:val="00CB7FD7"/>
    <w:rsid w:val="00CC0016"/>
    <w:rsid w:val="00CC0E68"/>
    <w:rsid w:val="00CC0ED7"/>
    <w:rsid w:val="00CC0F60"/>
    <w:rsid w:val="00CC1C69"/>
    <w:rsid w:val="00CC225B"/>
    <w:rsid w:val="00CC2342"/>
    <w:rsid w:val="00CC24B2"/>
    <w:rsid w:val="00CC3D42"/>
    <w:rsid w:val="00CC69B0"/>
    <w:rsid w:val="00CC6A65"/>
    <w:rsid w:val="00CC709A"/>
    <w:rsid w:val="00CC7380"/>
    <w:rsid w:val="00CC781C"/>
    <w:rsid w:val="00CD078D"/>
    <w:rsid w:val="00CD0B3B"/>
    <w:rsid w:val="00CD0DD0"/>
    <w:rsid w:val="00CD14CE"/>
    <w:rsid w:val="00CD153B"/>
    <w:rsid w:val="00CD15CF"/>
    <w:rsid w:val="00CD1772"/>
    <w:rsid w:val="00CD1E31"/>
    <w:rsid w:val="00CD1E6E"/>
    <w:rsid w:val="00CD22E1"/>
    <w:rsid w:val="00CD288D"/>
    <w:rsid w:val="00CD30F1"/>
    <w:rsid w:val="00CD52AB"/>
    <w:rsid w:val="00CD5F60"/>
    <w:rsid w:val="00CD6915"/>
    <w:rsid w:val="00CD72B8"/>
    <w:rsid w:val="00CE0750"/>
    <w:rsid w:val="00CE0A8B"/>
    <w:rsid w:val="00CE0D2F"/>
    <w:rsid w:val="00CE148B"/>
    <w:rsid w:val="00CE16D3"/>
    <w:rsid w:val="00CE1C92"/>
    <w:rsid w:val="00CE214F"/>
    <w:rsid w:val="00CE280C"/>
    <w:rsid w:val="00CE2820"/>
    <w:rsid w:val="00CE29B7"/>
    <w:rsid w:val="00CE3319"/>
    <w:rsid w:val="00CE489C"/>
    <w:rsid w:val="00CE5E3A"/>
    <w:rsid w:val="00CE6685"/>
    <w:rsid w:val="00CE7137"/>
    <w:rsid w:val="00CE7615"/>
    <w:rsid w:val="00CE7B1A"/>
    <w:rsid w:val="00CE7DF0"/>
    <w:rsid w:val="00CF1319"/>
    <w:rsid w:val="00CF1CAD"/>
    <w:rsid w:val="00CF217E"/>
    <w:rsid w:val="00CF2409"/>
    <w:rsid w:val="00CF2E06"/>
    <w:rsid w:val="00CF352E"/>
    <w:rsid w:val="00CF372F"/>
    <w:rsid w:val="00CF38BD"/>
    <w:rsid w:val="00CF3A81"/>
    <w:rsid w:val="00CF48EF"/>
    <w:rsid w:val="00CF4A04"/>
    <w:rsid w:val="00CF4AAD"/>
    <w:rsid w:val="00CF4CCA"/>
    <w:rsid w:val="00CF6D8C"/>
    <w:rsid w:val="00CF6E66"/>
    <w:rsid w:val="00D00DD1"/>
    <w:rsid w:val="00D013D4"/>
    <w:rsid w:val="00D01C86"/>
    <w:rsid w:val="00D041A4"/>
    <w:rsid w:val="00D054ED"/>
    <w:rsid w:val="00D06DA1"/>
    <w:rsid w:val="00D1034D"/>
    <w:rsid w:val="00D10E9A"/>
    <w:rsid w:val="00D10F52"/>
    <w:rsid w:val="00D128C5"/>
    <w:rsid w:val="00D13216"/>
    <w:rsid w:val="00D13CB6"/>
    <w:rsid w:val="00D13DD5"/>
    <w:rsid w:val="00D13FBE"/>
    <w:rsid w:val="00D1567D"/>
    <w:rsid w:val="00D15B53"/>
    <w:rsid w:val="00D1665D"/>
    <w:rsid w:val="00D16F62"/>
    <w:rsid w:val="00D17A40"/>
    <w:rsid w:val="00D17C71"/>
    <w:rsid w:val="00D208E7"/>
    <w:rsid w:val="00D20BDF"/>
    <w:rsid w:val="00D21C47"/>
    <w:rsid w:val="00D22BEE"/>
    <w:rsid w:val="00D233DD"/>
    <w:rsid w:val="00D23931"/>
    <w:rsid w:val="00D23C96"/>
    <w:rsid w:val="00D25EF2"/>
    <w:rsid w:val="00D26117"/>
    <w:rsid w:val="00D2698B"/>
    <w:rsid w:val="00D26EFC"/>
    <w:rsid w:val="00D26F9A"/>
    <w:rsid w:val="00D2793D"/>
    <w:rsid w:val="00D27C74"/>
    <w:rsid w:val="00D27FE0"/>
    <w:rsid w:val="00D306E2"/>
    <w:rsid w:val="00D309DE"/>
    <w:rsid w:val="00D30ADF"/>
    <w:rsid w:val="00D30B0E"/>
    <w:rsid w:val="00D315A5"/>
    <w:rsid w:val="00D3234A"/>
    <w:rsid w:val="00D32476"/>
    <w:rsid w:val="00D34494"/>
    <w:rsid w:val="00D3451C"/>
    <w:rsid w:val="00D34D5D"/>
    <w:rsid w:val="00D3516A"/>
    <w:rsid w:val="00D351EE"/>
    <w:rsid w:val="00D35822"/>
    <w:rsid w:val="00D36716"/>
    <w:rsid w:val="00D36B90"/>
    <w:rsid w:val="00D3708A"/>
    <w:rsid w:val="00D37C0E"/>
    <w:rsid w:val="00D41556"/>
    <w:rsid w:val="00D417AD"/>
    <w:rsid w:val="00D418A3"/>
    <w:rsid w:val="00D41C47"/>
    <w:rsid w:val="00D42A55"/>
    <w:rsid w:val="00D42C56"/>
    <w:rsid w:val="00D45C88"/>
    <w:rsid w:val="00D465A9"/>
    <w:rsid w:val="00D46A33"/>
    <w:rsid w:val="00D47629"/>
    <w:rsid w:val="00D47A6A"/>
    <w:rsid w:val="00D505EC"/>
    <w:rsid w:val="00D51FFC"/>
    <w:rsid w:val="00D52F5A"/>
    <w:rsid w:val="00D5388A"/>
    <w:rsid w:val="00D53D72"/>
    <w:rsid w:val="00D5424B"/>
    <w:rsid w:val="00D557B8"/>
    <w:rsid w:val="00D56C3C"/>
    <w:rsid w:val="00D56F0F"/>
    <w:rsid w:val="00D56F2C"/>
    <w:rsid w:val="00D57DBC"/>
    <w:rsid w:val="00D60BD9"/>
    <w:rsid w:val="00D61976"/>
    <w:rsid w:val="00D62728"/>
    <w:rsid w:val="00D62BDC"/>
    <w:rsid w:val="00D64683"/>
    <w:rsid w:val="00D6519A"/>
    <w:rsid w:val="00D65213"/>
    <w:rsid w:val="00D657A3"/>
    <w:rsid w:val="00D659C4"/>
    <w:rsid w:val="00D662A8"/>
    <w:rsid w:val="00D662AE"/>
    <w:rsid w:val="00D6795A"/>
    <w:rsid w:val="00D67F90"/>
    <w:rsid w:val="00D70EBC"/>
    <w:rsid w:val="00D71653"/>
    <w:rsid w:val="00D716FF"/>
    <w:rsid w:val="00D71B23"/>
    <w:rsid w:val="00D71F67"/>
    <w:rsid w:val="00D728A8"/>
    <w:rsid w:val="00D72D80"/>
    <w:rsid w:val="00D74CAC"/>
    <w:rsid w:val="00D74F6B"/>
    <w:rsid w:val="00D757DE"/>
    <w:rsid w:val="00D76DD2"/>
    <w:rsid w:val="00D774FE"/>
    <w:rsid w:val="00D7764D"/>
    <w:rsid w:val="00D808C1"/>
    <w:rsid w:val="00D814BB"/>
    <w:rsid w:val="00D81929"/>
    <w:rsid w:val="00D82C2B"/>
    <w:rsid w:val="00D835F0"/>
    <w:rsid w:val="00D83C30"/>
    <w:rsid w:val="00D85B9A"/>
    <w:rsid w:val="00D862A3"/>
    <w:rsid w:val="00D86AA0"/>
    <w:rsid w:val="00D87452"/>
    <w:rsid w:val="00D87943"/>
    <w:rsid w:val="00D87BBD"/>
    <w:rsid w:val="00D90236"/>
    <w:rsid w:val="00D90C66"/>
    <w:rsid w:val="00D919AF"/>
    <w:rsid w:val="00D922DD"/>
    <w:rsid w:val="00D93746"/>
    <w:rsid w:val="00D9433B"/>
    <w:rsid w:val="00D94EA7"/>
    <w:rsid w:val="00D95881"/>
    <w:rsid w:val="00D95F47"/>
    <w:rsid w:val="00D96BC7"/>
    <w:rsid w:val="00D96D41"/>
    <w:rsid w:val="00D9713E"/>
    <w:rsid w:val="00D97148"/>
    <w:rsid w:val="00D97408"/>
    <w:rsid w:val="00DA1729"/>
    <w:rsid w:val="00DA3BED"/>
    <w:rsid w:val="00DA3EF9"/>
    <w:rsid w:val="00DA4604"/>
    <w:rsid w:val="00DA4AD2"/>
    <w:rsid w:val="00DA4F66"/>
    <w:rsid w:val="00DA5326"/>
    <w:rsid w:val="00DA54F8"/>
    <w:rsid w:val="00DA57FD"/>
    <w:rsid w:val="00DA5AD3"/>
    <w:rsid w:val="00DA7778"/>
    <w:rsid w:val="00DA7B3D"/>
    <w:rsid w:val="00DB08D6"/>
    <w:rsid w:val="00DB0BC8"/>
    <w:rsid w:val="00DB0E6E"/>
    <w:rsid w:val="00DB0ED3"/>
    <w:rsid w:val="00DB0F72"/>
    <w:rsid w:val="00DB4104"/>
    <w:rsid w:val="00DB5DAD"/>
    <w:rsid w:val="00DB5EF9"/>
    <w:rsid w:val="00DB6626"/>
    <w:rsid w:val="00DB6641"/>
    <w:rsid w:val="00DC11C3"/>
    <w:rsid w:val="00DC134C"/>
    <w:rsid w:val="00DC22A3"/>
    <w:rsid w:val="00DC2677"/>
    <w:rsid w:val="00DC2AFF"/>
    <w:rsid w:val="00DC347A"/>
    <w:rsid w:val="00DC3D85"/>
    <w:rsid w:val="00DC4587"/>
    <w:rsid w:val="00DC5986"/>
    <w:rsid w:val="00DC5ABB"/>
    <w:rsid w:val="00DC5C11"/>
    <w:rsid w:val="00DC5F66"/>
    <w:rsid w:val="00DC6267"/>
    <w:rsid w:val="00DC6418"/>
    <w:rsid w:val="00DC65A3"/>
    <w:rsid w:val="00DC74FF"/>
    <w:rsid w:val="00DD0172"/>
    <w:rsid w:val="00DD15BD"/>
    <w:rsid w:val="00DD1AF7"/>
    <w:rsid w:val="00DD1B68"/>
    <w:rsid w:val="00DD1BDF"/>
    <w:rsid w:val="00DD2362"/>
    <w:rsid w:val="00DD28CC"/>
    <w:rsid w:val="00DD2CE7"/>
    <w:rsid w:val="00DD2DB8"/>
    <w:rsid w:val="00DD3500"/>
    <w:rsid w:val="00DD3505"/>
    <w:rsid w:val="00DD40B4"/>
    <w:rsid w:val="00DD41AC"/>
    <w:rsid w:val="00DD5037"/>
    <w:rsid w:val="00DD5468"/>
    <w:rsid w:val="00DD55B7"/>
    <w:rsid w:val="00DD5B77"/>
    <w:rsid w:val="00DD66E4"/>
    <w:rsid w:val="00DD6FA1"/>
    <w:rsid w:val="00DD7900"/>
    <w:rsid w:val="00DD7A2A"/>
    <w:rsid w:val="00DE05D6"/>
    <w:rsid w:val="00DE139C"/>
    <w:rsid w:val="00DE1573"/>
    <w:rsid w:val="00DE44CA"/>
    <w:rsid w:val="00DE4BDF"/>
    <w:rsid w:val="00DE4CD4"/>
    <w:rsid w:val="00DE5B7C"/>
    <w:rsid w:val="00DE668C"/>
    <w:rsid w:val="00DE6DEF"/>
    <w:rsid w:val="00DE77FA"/>
    <w:rsid w:val="00DE7BF4"/>
    <w:rsid w:val="00DF09B8"/>
    <w:rsid w:val="00DF0F55"/>
    <w:rsid w:val="00DF1B5D"/>
    <w:rsid w:val="00DF1C8B"/>
    <w:rsid w:val="00DF1F92"/>
    <w:rsid w:val="00DF22D3"/>
    <w:rsid w:val="00DF28DE"/>
    <w:rsid w:val="00DF301A"/>
    <w:rsid w:val="00DF3380"/>
    <w:rsid w:val="00DF56F8"/>
    <w:rsid w:val="00DF5904"/>
    <w:rsid w:val="00DF61E2"/>
    <w:rsid w:val="00DF63F7"/>
    <w:rsid w:val="00DF6C30"/>
    <w:rsid w:val="00DF7269"/>
    <w:rsid w:val="00E00207"/>
    <w:rsid w:val="00E002B6"/>
    <w:rsid w:val="00E01407"/>
    <w:rsid w:val="00E01566"/>
    <w:rsid w:val="00E02264"/>
    <w:rsid w:val="00E03019"/>
    <w:rsid w:val="00E033B6"/>
    <w:rsid w:val="00E0375E"/>
    <w:rsid w:val="00E04A9A"/>
    <w:rsid w:val="00E05582"/>
    <w:rsid w:val="00E05A9C"/>
    <w:rsid w:val="00E0617F"/>
    <w:rsid w:val="00E06B84"/>
    <w:rsid w:val="00E072A6"/>
    <w:rsid w:val="00E07E1E"/>
    <w:rsid w:val="00E102D7"/>
    <w:rsid w:val="00E133E0"/>
    <w:rsid w:val="00E13588"/>
    <w:rsid w:val="00E13812"/>
    <w:rsid w:val="00E13EAD"/>
    <w:rsid w:val="00E1450A"/>
    <w:rsid w:val="00E14CD7"/>
    <w:rsid w:val="00E1535E"/>
    <w:rsid w:val="00E1572F"/>
    <w:rsid w:val="00E168D0"/>
    <w:rsid w:val="00E170CD"/>
    <w:rsid w:val="00E17377"/>
    <w:rsid w:val="00E173BF"/>
    <w:rsid w:val="00E2321D"/>
    <w:rsid w:val="00E2386A"/>
    <w:rsid w:val="00E23C65"/>
    <w:rsid w:val="00E23ECC"/>
    <w:rsid w:val="00E24197"/>
    <w:rsid w:val="00E25708"/>
    <w:rsid w:val="00E25817"/>
    <w:rsid w:val="00E258AA"/>
    <w:rsid w:val="00E25AFC"/>
    <w:rsid w:val="00E260B5"/>
    <w:rsid w:val="00E26ABE"/>
    <w:rsid w:val="00E27721"/>
    <w:rsid w:val="00E31F94"/>
    <w:rsid w:val="00E32FE1"/>
    <w:rsid w:val="00E33805"/>
    <w:rsid w:val="00E33869"/>
    <w:rsid w:val="00E339F2"/>
    <w:rsid w:val="00E34367"/>
    <w:rsid w:val="00E34E80"/>
    <w:rsid w:val="00E3675D"/>
    <w:rsid w:val="00E36E7D"/>
    <w:rsid w:val="00E37E4E"/>
    <w:rsid w:val="00E40086"/>
    <w:rsid w:val="00E40600"/>
    <w:rsid w:val="00E407A5"/>
    <w:rsid w:val="00E41026"/>
    <w:rsid w:val="00E41850"/>
    <w:rsid w:val="00E41A5E"/>
    <w:rsid w:val="00E43B96"/>
    <w:rsid w:val="00E43E76"/>
    <w:rsid w:val="00E44469"/>
    <w:rsid w:val="00E44688"/>
    <w:rsid w:val="00E4533D"/>
    <w:rsid w:val="00E454AD"/>
    <w:rsid w:val="00E4587B"/>
    <w:rsid w:val="00E46D0F"/>
    <w:rsid w:val="00E50327"/>
    <w:rsid w:val="00E504B9"/>
    <w:rsid w:val="00E505D8"/>
    <w:rsid w:val="00E5074F"/>
    <w:rsid w:val="00E50D62"/>
    <w:rsid w:val="00E5156D"/>
    <w:rsid w:val="00E52C9C"/>
    <w:rsid w:val="00E5454C"/>
    <w:rsid w:val="00E55173"/>
    <w:rsid w:val="00E57126"/>
    <w:rsid w:val="00E572FD"/>
    <w:rsid w:val="00E57570"/>
    <w:rsid w:val="00E579B2"/>
    <w:rsid w:val="00E60740"/>
    <w:rsid w:val="00E61E85"/>
    <w:rsid w:val="00E62ACD"/>
    <w:rsid w:val="00E62C5B"/>
    <w:rsid w:val="00E63101"/>
    <w:rsid w:val="00E63141"/>
    <w:rsid w:val="00E631FF"/>
    <w:rsid w:val="00E644FF"/>
    <w:rsid w:val="00E646C6"/>
    <w:rsid w:val="00E6666E"/>
    <w:rsid w:val="00E67510"/>
    <w:rsid w:val="00E70856"/>
    <w:rsid w:val="00E70950"/>
    <w:rsid w:val="00E70E08"/>
    <w:rsid w:val="00E72EAE"/>
    <w:rsid w:val="00E734EA"/>
    <w:rsid w:val="00E73A46"/>
    <w:rsid w:val="00E741C1"/>
    <w:rsid w:val="00E756B9"/>
    <w:rsid w:val="00E77522"/>
    <w:rsid w:val="00E804D2"/>
    <w:rsid w:val="00E80BD4"/>
    <w:rsid w:val="00E817A6"/>
    <w:rsid w:val="00E81DFF"/>
    <w:rsid w:val="00E82314"/>
    <w:rsid w:val="00E82319"/>
    <w:rsid w:val="00E825B8"/>
    <w:rsid w:val="00E82C08"/>
    <w:rsid w:val="00E84CD4"/>
    <w:rsid w:val="00E850B7"/>
    <w:rsid w:val="00E854A1"/>
    <w:rsid w:val="00E876CD"/>
    <w:rsid w:val="00E8780C"/>
    <w:rsid w:val="00E90370"/>
    <w:rsid w:val="00E915EB"/>
    <w:rsid w:val="00E91C3F"/>
    <w:rsid w:val="00E92F79"/>
    <w:rsid w:val="00E952A2"/>
    <w:rsid w:val="00E959AD"/>
    <w:rsid w:val="00E96590"/>
    <w:rsid w:val="00E96F18"/>
    <w:rsid w:val="00E97367"/>
    <w:rsid w:val="00E97867"/>
    <w:rsid w:val="00EA1934"/>
    <w:rsid w:val="00EA1C7C"/>
    <w:rsid w:val="00EA21C1"/>
    <w:rsid w:val="00EA2E4D"/>
    <w:rsid w:val="00EA2F64"/>
    <w:rsid w:val="00EA3157"/>
    <w:rsid w:val="00EA3A68"/>
    <w:rsid w:val="00EA40EA"/>
    <w:rsid w:val="00EA4500"/>
    <w:rsid w:val="00EA46D8"/>
    <w:rsid w:val="00EA4774"/>
    <w:rsid w:val="00EA4B60"/>
    <w:rsid w:val="00EA4D35"/>
    <w:rsid w:val="00EA50E2"/>
    <w:rsid w:val="00EA54EB"/>
    <w:rsid w:val="00EA5DA5"/>
    <w:rsid w:val="00EA61ED"/>
    <w:rsid w:val="00EA6642"/>
    <w:rsid w:val="00EA6DFA"/>
    <w:rsid w:val="00EA70B9"/>
    <w:rsid w:val="00EA74E3"/>
    <w:rsid w:val="00EA79B8"/>
    <w:rsid w:val="00EA79EF"/>
    <w:rsid w:val="00EA7FF8"/>
    <w:rsid w:val="00EB0C50"/>
    <w:rsid w:val="00EB0D65"/>
    <w:rsid w:val="00EB1E35"/>
    <w:rsid w:val="00EB23EB"/>
    <w:rsid w:val="00EB28A5"/>
    <w:rsid w:val="00EB28D0"/>
    <w:rsid w:val="00EB2C9F"/>
    <w:rsid w:val="00EB3276"/>
    <w:rsid w:val="00EB3C72"/>
    <w:rsid w:val="00EB3FCA"/>
    <w:rsid w:val="00EB460E"/>
    <w:rsid w:val="00EB5C45"/>
    <w:rsid w:val="00EB6D41"/>
    <w:rsid w:val="00EB7B8F"/>
    <w:rsid w:val="00EB7EDF"/>
    <w:rsid w:val="00EC0099"/>
    <w:rsid w:val="00EC1B89"/>
    <w:rsid w:val="00EC2613"/>
    <w:rsid w:val="00EC26B9"/>
    <w:rsid w:val="00EC341C"/>
    <w:rsid w:val="00EC44D9"/>
    <w:rsid w:val="00EC50E6"/>
    <w:rsid w:val="00EC5110"/>
    <w:rsid w:val="00EC5617"/>
    <w:rsid w:val="00EC5867"/>
    <w:rsid w:val="00EC5925"/>
    <w:rsid w:val="00EC5D0D"/>
    <w:rsid w:val="00EC6DD5"/>
    <w:rsid w:val="00EC6FAA"/>
    <w:rsid w:val="00EC7025"/>
    <w:rsid w:val="00EC7C20"/>
    <w:rsid w:val="00ED0053"/>
    <w:rsid w:val="00ED0DA2"/>
    <w:rsid w:val="00ED14AE"/>
    <w:rsid w:val="00ED1502"/>
    <w:rsid w:val="00ED1ADE"/>
    <w:rsid w:val="00ED265F"/>
    <w:rsid w:val="00ED2DCC"/>
    <w:rsid w:val="00ED45C4"/>
    <w:rsid w:val="00ED467E"/>
    <w:rsid w:val="00ED51AB"/>
    <w:rsid w:val="00ED60B8"/>
    <w:rsid w:val="00ED61E0"/>
    <w:rsid w:val="00ED62D4"/>
    <w:rsid w:val="00ED62EB"/>
    <w:rsid w:val="00ED62F5"/>
    <w:rsid w:val="00ED6D51"/>
    <w:rsid w:val="00ED6E11"/>
    <w:rsid w:val="00ED7554"/>
    <w:rsid w:val="00ED7683"/>
    <w:rsid w:val="00ED783C"/>
    <w:rsid w:val="00EE01C3"/>
    <w:rsid w:val="00EE080A"/>
    <w:rsid w:val="00EE0B22"/>
    <w:rsid w:val="00EE1569"/>
    <w:rsid w:val="00EE17E6"/>
    <w:rsid w:val="00EE1BED"/>
    <w:rsid w:val="00EE1C97"/>
    <w:rsid w:val="00EE1F32"/>
    <w:rsid w:val="00EE2634"/>
    <w:rsid w:val="00EE277C"/>
    <w:rsid w:val="00EE3700"/>
    <w:rsid w:val="00EE4240"/>
    <w:rsid w:val="00EE44A0"/>
    <w:rsid w:val="00EE46F0"/>
    <w:rsid w:val="00EE490B"/>
    <w:rsid w:val="00EE4C57"/>
    <w:rsid w:val="00EE5E10"/>
    <w:rsid w:val="00EE6237"/>
    <w:rsid w:val="00EE6852"/>
    <w:rsid w:val="00EE7191"/>
    <w:rsid w:val="00EE74D3"/>
    <w:rsid w:val="00EE7CDC"/>
    <w:rsid w:val="00EE7F51"/>
    <w:rsid w:val="00EF0063"/>
    <w:rsid w:val="00EF00F3"/>
    <w:rsid w:val="00EF1CAE"/>
    <w:rsid w:val="00EF1E17"/>
    <w:rsid w:val="00EF2BF2"/>
    <w:rsid w:val="00EF3E61"/>
    <w:rsid w:val="00EF6BC3"/>
    <w:rsid w:val="00EF7A11"/>
    <w:rsid w:val="00F005A6"/>
    <w:rsid w:val="00F019ED"/>
    <w:rsid w:val="00F01B10"/>
    <w:rsid w:val="00F01FFA"/>
    <w:rsid w:val="00F034AD"/>
    <w:rsid w:val="00F03A91"/>
    <w:rsid w:val="00F03CD7"/>
    <w:rsid w:val="00F047C7"/>
    <w:rsid w:val="00F06058"/>
    <w:rsid w:val="00F06601"/>
    <w:rsid w:val="00F10CA6"/>
    <w:rsid w:val="00F10D40"/>
    <w:rsid w:val="00F117FC"/>
    <w:rsid w:val="00F136BF"/>
    <w:rsid w:val="00F14462"/>
    <w:rsid w:val="00F14535"/>
    <w:rsid w:val="00F14EC1"/>
    <w:rsid w:val="00F1523E"/>
    <w:rsid w:val="00F15537"/>
    <w:rsid w:val="00F15681"/>
    <w:rsid w:val="00F163ED"/>
    <w:rsid w:val="00F17A38"/>
    <w:rsid w:val="00F222C5"/>
    <w:rsid w:val="00F22635"/>
    <w:rsid w:val="00F226DD"/>
    <w:rsid w:val="00F22EA0"/>
    <w:rsid w:val="00F24448"/>
    <w:rsid w:val="00F24EB2"/>
    <w:rsid w:val="00F25A70"/>
    <w:rsid w:val="00F25AC5"/>
    <w:rsid w:val="00F25AF3"/>
    <w:rsid w:val="00F27476"/>
    <w:rsid w:val="00F27A0D"/>
    <w:rsid w:val="00F27DFD"/>
    <w:rsid w:val="00F3190A"/>
    <w:rsid w:val="00F31D00"/>
    <w:rsid w:val="00F31FC3"/>
    <w:rsid w:val="00F32007"/>
    <w:rsid w:val="00F329E7"/>
    <w:rsid w:val="00F3317E"/>
    <w:rsid w:val="00F33252"/>
    <w:rsid w:val="00F33AD2"/>
    <w:rsid w:val="00F34189"/>
    <w:rsid w:val="00F35581"/>
    <w:rsid w:val="00F359DD"/>
    <w:rsid w:val="00F362E6"/>
    <w:rsid w:val="00F36381"/>
    <w:rsid w:val="00F36E25"/>
    <w:rsid w:val="00F36F20"/>
    <w:rsid w:val="00F37346"/>
    <w:rsid w:val="00F402BD"/>
    <w:rsid w:val="00F40B24"/>
    <w:rsid w:val="00F40CB0"/>
    <w:rsid w:val="00F40F58"/>
    <w:rsid w:val="00F43BC8"/>
    <w:rsid w:val="00F45044"/>
    <w:rsid w:val="00F4596F"/>
    <w:rsid w:val="00F468D0"/>
    <w:rsid w:val="00F47FD0"/>
    <w:rsid w:val="00F50A46"/>
    <w:rsid w:val="00F50FBF"/>
    <w:rsid w:val="00F517B3"/>
    <w:rsid w:val="00F52404"/>
    <w:rsid w:val="00F52EAF"/>
    <w:rsid w:val="00F53840"/>
    <w:rsid w:val="00F54039"/>
    <w:rsid w:val="00F540E2"/>
    <w:rsid w:val="00F556AE"/>
    <w:rsid w:val="00F55D71"/>
    <w:rsid w:val="00F56723"/>
    <w:rsid w:val="00F57996"/>
    <w:rsid w:val="00F57B79"/>
    <w:rsid w:val="00F6002E"/>
    <w:rsid w:val="00F60E66"/>
    <w:rsid w:val="00F62541"/>
    <w:rsid w:val="00F64ADE"/>
    <w:rsid w:val="00F65AC8"/>
    <w:rsid w:val="00F66289"/>
    <w:rsid w:val="00F67ADE"/>
    <w:rsid w:val="00F70DAE"/>
    <w:rsid w:val="00F720B7"/>
    <w:rsid w:val="00F72314"/>
    <w:rsid w:val="00F744F0"/>
    <w:rsid w:val="00F7501B"/>
    <w:rsid w:val="00F752C4"/>
    <w:rsid w:val="00F7574F"/>
    <w:rsid w:val="00F75A49"/>
    <w:rsid w:val="00F761FA"/>
    <w:rsid w:val="00F76C25"/>
    <w:rsid w:val="00F76D6F"/>
    <w:rsid w:val="00F77C35"/>
    <w:rsid w:val="00F80268"/>
    <w:rsid w:val="00F802E8"/>
    <w:rsid w:val="00F80F4C"/>
    <w:rsid w:val="00F80FFB"/>
    <w:rsid w:val="00F8108B"/>
    <w:rsid w:val="00F8259B"/>
    <w:rsid w:val="00F825C2"/>
    <w:rsid w:val="00F828C8"/>
    <w:rsid w:val="00F8293C"/>
    <w:rsid w:val="00F83CD7"/>
    <w:rsid w:val="00F84013"/>
    <w:rsid w:val="00F85480"/>
    <w:rsid w:val="00F85683"/>
    <w:rsid w:val="00F865E0"/>
    <w:rsid w:val="00F86B5C"/>
    <w:rsid w:val="00F87419"/>
    <w:rsid w:val="00F9045C"/>
    <w:rsid w:val="00F91141"/>
    <w:rsid w:val="00F922DF"/>
    <w:rsid w:val="00F92B6F"/>
    <w:rsid w:val="00F93969"/>
    <w:rsid w:val="00F93D8B"/>
    <w:rsid w:val="00F94F36"/>
    <w:rsid w:val="00F94F87"/>
    <w:rsid w:val="00F955A7"/>
    <w:rsid w:val="00F957D8"/>
    <w:rsid w:val="00F95FCA"/>
    <w:rsid w:val="00F96700"/>
    <w:rsid w:val="00F96BFF"/>
    <w:rsid w:val="00FA0A88"/>
    <w:rsid w:val="00FA0CFB"/>
    <w:rsid w:val="00FA12D5"/>
    <w:rsid w:val="00FA1C47"/>
    <w:rsid w:val="00FA255D"/>
    <w:rsid w:val="00FA2CD1"/>
    <w:rsid w:val="00FA3AA3"/>
    <w:rsid w:val="00FA4725"/>
    <w:rsid w:val="00FA5302"/>
    <w:rsid w:val="00FA57F8"/>
    <w:rsid w:val="00FA5E6F"/>
    <w:rsid w:val="00FA6945"/>
    <w:rsid w:val="00FA7D66"/>
    <w:rsid w:val="00FB0E0F"/>
    <w:rsid w:val="00FB0F3E"/>
    <w:rsid w:val="00FB15CC"/>
    <w:rsid w:val="00FB33FD"/>
    <w:rsid w:val="00FB3B2B"/>
    <w:rsid w:val="00FB4134"/>
    <w:rsid w:val="00FB5020"/>
    <w:rsid w:val="00FB51FE"/>
    <w:rsid w:val="00FB53F0"/>
    <w:rsid w:val="00FC0478"/>
    <w:rsid w:val="00FC0CA7"/>
    <w:rsid w:val="00FC0DBD"/>
    <w:rsid w:val="00FC0F68"/>
    <w:rsid w:val="00FC130B"/>
    <w:rsid w:val="00FC17F9"/>
    <w:rsid w:val="00FC1827"/>
    <w:rsid w:val="00FC26CF"/>
    <w:rsid w:val="00FC2D05"/>
    <w:rsid w:val="00FC413D"/>
    <w:rsid w:val="00FC4F9D"/>
    <w:rsid w:val="00FC6140"/>
    <w:rsid w:val="00FC76A0"/>
    <w:rsid w:val="00FC777C"/>
    <w:rsid w:val="00FC7B94"/>
    <w:rsid w:val="00FD0C66"/>
    <w:rsid w:val="00FD0CA7"/>
    <w:rsid w:val="00FD1156"/>
    <w:rsid w:val="00FD1CD9"/>
    <w:rsid w:val="00FD234E"/>
    <w:rsid w:val="00FD28C6"/>
    <w:rsid w:val="00FD3893"/>
    <w:rsid w:val="00FD4289"/>
    <w:rsid w:val="00FD46CF"/>
    <w:rsid w:val="00FD6708"/>
    <w:rsid w:val="00FD7D66"/>
    <w:rsid w:val="00FE2B59"/>
    <w:rsid w:val="00FE3315"/>
    <w:rsid w:val="00FE3337"/>
    <w:rsid w:val="00FE4BCF"/>
    <w:rsid w:val="00FE4F02"/>
    <w:rsid w:val="00FE5A67"/>
    <w:rsid w:val="00FE5C89"/>
    <w:rsid w:val="00FF0362"/>
    <w:rsid w:val="00FF073B"/>
    <w:rsid w:val="00FF0A15"/>
    <w:rsid w:val="00FF113B"/>
    <w:rsid w:val="00FF17EB"/>
    <w:rsid w:val="00FF2314"/>
    <w:rsid w:val="00FF3844"/>
    <w:rsid w:val="00FF42FF"/>
    <w:rsid w:val="00FF44E1"/>
    <w:rsid w:val="00FF4CE2"/>
    <w:rsid w:val="00FF4D88"/>
    <w:rsid w:val="00FF59D8"/>
    <w:rsid w:val="00FF730E"/>
    <w:rsid w:val="00FF750C"/>
    <w:rsid w:val="00FF77CC"/>
    <w:rsid w:val="00FF7D6B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46EC6"/>
  <w15:docId w15:val="{8C2CEF5C-328B-49B1-B559-C3F53C13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31"/>
    <w:pPr>
      <w:spacing w:after="160" w:line="259" w:lineRule="auto"/>
    </w:pPr>
    <w:rPr>
      <w:sz w:val="2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BED"/>
    <w:pPr>
      <w:keepNext/>
      <w:keepLines/>
      <w:spacing w:before="240" w:after="0"/>
      <w:outlineLvl w:val="0"/>
    </w:pPr>
    <w:rPr>
      <w:rFonts w:ascii="Calibri Light" w:eastAsia="Times New Roman" w:hAnsi="Calibri Light" w:cs="MoolBoran"/>
      <w:color w:val="2F5496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A53"/>
    <w:pPr>
      <w:keepNext/>
      <w:keepLines/>
      <w:spacing w:before="40" w:after="0"/>
      <w:outlineLvl w:val="1"/>
    </w:pPr>
    <w:rPr>
      <w:rFonts w:ascii="Calibri Light" w:eastAsia="Times New Roman" w:hAnsi="Calibri Light" w:cs="MoolBoran"/>
      <w:color w:val="2F5496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A53"/>
    <w:pPr>
      <w:keepNext/>
      <w:keepLines/>
      <w:spacing w:before="40" w:after="0"/>
      <w:outlineLvl w:val="2"/>
    </w:pPr>
    <w:rPr>
      <w:rFonts w:ascii="Calibri Light" w:eastAsia="Times New Roman" w:hAnsi="Calibri Light" w:cs="MoolBoran"/>
      <w:color w:val="1F3763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604A"/>
    <w:pPr>
      <w:autoSpaceDE w:val="0"/>
      <w:autoSpaceDN w:val="0"/>
      <w:adjustRightInd w:val="0"/>
    </w:pPr>
    <w:rPr>
      <w:rFonts w:ascii="Khmer MEF2" w:hAnsi="Khmer MEF2" w:cs="Khmer MEF2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E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DE6DEF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81"/>
  </w:style>
  <w:style w:type="paragraph" w:styleId="Footer">
    <w:name w:val="footer"/>
    <w:basedOn w:val="Normal"/>
    <w:link w:val="FooterChar"/>
    <w:uiPriority w:val="99"/>
    <w:unhideWhenUsed/>
    <w:qFormat/>
    <w:rsid w:val="0058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81"/>
  </w:style>
  <w:style w:type="paragraph" w:styleId="ListParagraph">
    <w:name w:val="List Paragraph"/>
    <w:basedOn w:val="Normal"/>
    <w:uiPriority w:val="34"/>
    <w:qFormat/>
    <w:rsid w:val="00F752C4"/>
    <w:pPr>
      <w:ind w:left="720"/>
      <w:contextualSpacing/>
    </w:pPr>
  </w:style>
  <w:style w:type="table" w:styleId="TableGrid">
    <w:name w:val="Table Grid"/>
    <w:basedOn w:val="TableNormal"/>
    <w:uiPriority w:val="59"/>
    <w:rsid w:val="00AA0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unhideWhenUsed/>
    <w:rsid w:val="0050283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0283B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link w:val="CommentText"/>
    <w:rsid w:val="0050283B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8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0283B"/>
    <w:rPr>
      <w:b/>
      <w:bCs/>
      <w:sz w:val="20"/>
      <w:szCs w:val="32"/>
    </w:rPr>
  </w:style>
  <w:style w:type="character" w:customStyle="1" w:styleId="Heading1Char">
    <w:name w:val="Heading 1 Char"/>
    <w:link w:val="Heading1"/>
    <w:uiPriority w:val="9"/>
    <w:rsid w:val="00DA3BED"/>
    <w:rPr>
      <w:rFonts w:ascii="Calibri Light" w:eastAsia="Times New Roman" w:hAnsi="Calibri Light" w:cs="MoolBoran"/>
      <w:color w:val="2F5496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A3BED"/>
    <w:pPr>
      <w:outlineLvl w:val="9"/>
    </w:pPr>
    <w:rPr>
      <w:szCs w:val="32"/>
      <w:lang w:bidi="ar-SA"/>
    </w:rPr>
  </w:style>
  <w:style w:type="character" w:customStyle="1" w:styleId="Heading2Char">
    <w:name w:val="Heading 2 Char"/>
    <w:link w:val="Heading2"/>
    <w:uiPriority w:val="9"/>
    <w:rsid w:val="00380A53"/>
    <w:rPr>
      <w:rFonts w:ascii="Calibri Light" w:eastAsia="Times New Roman" w:hAnsi="Calibri Light" w:cs="MoolBoran"/>
      <w:color w:val="2F5496"/>
      <w:sz w:val="26"/>
      <w:szCs w:val="42"/>
    </w:rPr>
  </w:style>
  <w:style w:type="character" w:customStyle="1" w:styleId="Heading3Char">
    <w:name w:val="Heading 3 Char"/>
    <w:link w:val="Heading3"/>
    <w:uiPriority w:val="9"/>
    <w:rsid w:val="00380A53"/>
    <w:rPr>
      <w:rFonts w:ascii="Calibri Light" w:eastAsia="Times New Roman" w:hAnsi="Calibri Light" w:cs="MoolBoran"/>
      <w:color w:val="1F3763"/>
      <w:sz w:val="24"/>
      <w:szCs w:val="39"/>
    </w:rPr>
  </w:style>
  <w:style w:type="paragraph" w:styleId="TOC1">
    <w:name w:val="toc 1"/>
    <w:basedOn w:val="Normal"/>
    <w:next w:val="Normal"/>
    <w:autoRedefine/>
    <w:uiPriority w:val="39"/>
    <w:unhideWhenUsed/>
    <w:rsid w:val="00AA5064"/>
    <w:pPr>
      <w:tabs>
        <w:tab w:val="right" w:leader="dot" w:pos="10286"/>
      </w:tabs>
      <w:spacing w:after="100"/>
    </w:pPr>
    <w:rPr>
      <w:rFonts w:ascii="Khmer MEF2" w:hAnsi="Khmer MEF2" w:cs="Khmer MEF2"/>
      <w:noProof/>
      <w:sz w:val="24"/>
      <w:szCs w:val="24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AA5064"/>
    <w:pPr>
      <w:tabs>
        <w:tab w:val="right" w:leader="dot" w:pos="10286"/>
      </w:tabs>
      <w:spacing w:after="100"/>
      <w:ind w:left="220"/>
    </w:pPr>
    <w:rPr>
      <w:rFonts w:ascii="Khmer MEF2" w:hAnsi="Khmer MEF2" w:cs="Khmer MEF2"/>
      <w:noProof/>
      <w:sz w:val="24"/>
      <w:szCs w:val="24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AD1C1B"/>
    <w:pPr>
      <w:tabs>
        <w:tab w:val="right" w:leader="dot" w:pos="9681"/>
      </w:tabs>
      <w:spacing w:after="100" w:line="360" w:lineRule="auto"/>
      <w:ind w:left="709"/>
    </w:pPr>
  </w:style>
  <w:style w:type="character" w:styleId="Hyperlink">
    <w:name w:val="Hyperlink"/>
    <w:uiPriority w:val="99"/>
    <w:unhideWhenUsed/>
    <w:rsid w:val="00380A53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56CAA"/>
    <w:rPr>
      <w:color w:val="954F72"/>
      <w:u w:val="single"/>
    </w:rPr>
  </w:style>
  <w:style w:type="paragraph" w:styleId="BodyText">
    <w:name w:val="Body Text"/>
    <w:basedOn w:val="Normal"/>
    <w:link w:val="BodyTextChar"/>
    <w:rsid w:val="00E62C5B"/>
    <w:pPr>
      <w:spacing w:after="0" w:line="240" w:lineRule="auto"/>
      <w:jc w:val="both"/>
    </w:pPr>
    <w:rPr>
      <w:rFonts w:ascii="Limon S1" w:eastAsia="SimSun" w:hAnsi="Limon S1" w:cs="Times New Roman"/>
      <w:sz w:val="44"/>
      <w:szCs w:val="24"/>
      <w:lang w:val="x-none" w:eastAsia="x-none" w:bidi="ar-SA"/>
    </w:rPr>
  </w:style>
  <w:style w:type="character" w:customStyle="1" w:styleId="BodyTextChar">
    <w:name w:val="Body Text Char"/>
    <w:link w:val="BodyText"/>
    <w:rsid w:val="00E62C5B"/>
    <w:rPr>
      <w:rFonts w:ascii="Limon S1" w:eastAsia="SimSun" w:hAnsi="Limon S1" w:cs="Times New Roman"/>
      <w:sz w:val="44"/>
      <w:szCs w:val="24"/>
      <w:lang w:val="x-none" w:eastAsia="x-none" w:bidi="ar-SA"/>
    </w:rPr>
  </w:style>
  <w:style w:type="character" w:styleId="PageNumber">
    <w:name w:val="page number"/>
    <w:uiPriority w:val="99"/>
    <w:semiHidden/>
    <w:unhideWhenUsed/>
    <w:rsid w:val="00E62C5B"/>
  </w:style>
  <w:style w:type="character" w:styleId="Strong">
    <w:name w:val="Strong"/>
    <w:uiPriority w:val="22"/>
    <w:qFormat/>
    <w:rsid w:val="00E62C5B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2C5B"/>
    <w:pPr>
      <w:spacing w:after="200" w:line="276" w:lineRule="auto"/>
    </w:pPr>
    <w:rPr>
      <w:sz w:val="20"/>
      <w:szCs w:val="20"/>
      <w:lang w:val="x-none" w:eastAsia="x-none" w:bidi="ar-SA"/>
    </w:rPr>
  </w:style>
  <w:style w:type="character" w:customStyle="1" w:styleId="EndnoteTextChar">
    <w:name w:val="Endnote Text Char"/>
    <w:link w:val="EndnoteText"/>
    <w:uiPriority w:val="99"/>
    <w:semiHidden/>
    <w:rsid w:val="00E62C5B"/>
    <w:rPr>
      <w:rFonts w:ascii="Calibri" w:eastAsia="Calibri" w:hAnsi="Calibri" w:cs="DaunPenh"/>
      <w:sz w:val="20"/>
      <w:szCs w:val="20"/>
      <w:lang w:val="x-none" w:eastAsia="x-none" w:bidi="ar-SA"/>
    </w:rPr>
  </w:style>
  <w:style w:type="character" w:styleId="EndnoteReference">
    <w:name w:val="endnote reference"/>
    <w:uiPriority w:val="99"/>
    <w:semiHidden/>
    <w:unhideWhenUsed/>
    <w:rsid w:val="00E62C5B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4407A6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9729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9729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9729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9729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BD574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A34D3"/>
    <w:pPr>
      <w:spacing w:after="160" w:line="259" w:lineRule="auto"/>
      <w:ind w:firstLine="360"/>
      <w:jc w:val="left"/>
    </w:pPr>
    <w:rPr>
      <w:rFonts w:ascii="Calibri" w:eastAsia="Calibri" w:hAnsi="Calibri" w:cs="DaunPenh"/>
      <w:sz w:val="22"/>
      <w:szCs w:val="36"/>
      <w:lang w:val="en-US" w:eastAsia="en-US" w:bidi="km-KH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A34D3"/>
    <w:rPr>
      <w:rFonts w:ascii="Limon S1" w:eastAsia="SimSun" w:hAnsi="Limon S1" w:cs="Times New Roman"/>
      <w:sz w:val="22"/>
      <w:szCs w:val="36"/>
      <w:lang w:val="x-none" w:eastAsia="x-none" w:bidi="ar-SA"/>
    </w:rPr>
  </w:style>
  <w:style w:type="paragraph" w:styleId="BodyText2">
    <w:name w:val="Body Text 2"/>
    <w:basedOn w:val="Normal"/>
    <w:link w:val="BodyText2Char"/>
    <w:uiPriority w:val="99"/>
    <w:unhideWhenUsed/>
    <w:rsid w:val="00C42DE5"/>
    <w:pPr>
      <w:contextualSpacing/>
      <w:jc w:val="center"/>
    </w:pPr>
    <w:rPr>
      <w:rFonts w:ascii="Khmer MEF1" w:eastAsiaTheme="minorHAnsi" w:hAnsi="Khmer MEF1" w:cs="Khmer MEF1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C42DE5"/>
    <w:rPr>
      <w:rFonts w:ascii="Khmer MEF1" w:eastAsiaTheme="minorHAnsi" w:hAnsi="Khmer MEF1" w:cs="Khmer MEF1"/>
    </w:rPr>
  </w:style>
  <w:style w:type="paragraph" w:styleId="BodyTextIndent">
    <w:name w:val="Body Text Indent"/>
    <w:basedOn w:val="Normal"/>
    <w:link w:val="BodyTextIndentChar"/>
    <w:uiPriority w:val="99"/>
    <w:unhideWhenUsed/>
    <w:rsid w:val="002045DB"/>
    <w:pPr>
      <w:spacing w:after="0" w:line="240" w:lineRule="auto"/>
      <w:ind w:left="994" w:hanging="274"/>
      <w:jc w:val="both"/>
    </w:pPr>
    <w:rPr>
      <w:rFonts w:ascii="Khmer MEF1" w:hAnsi="Khmer MEF1" w:cs="Khmer MEF1"/>
      <w:spacing w:val="-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045DB"/>
    <w:rPr>
      <w:rFonts w:ascii="Khmer MEF1" w:hAnsi="Khmer MEF1" w:cs="Khmer MEF1"/>
      <w:spacing w:val="-2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01566"/>
    <w:pPr>
      <w:spacing w:after="0" w:line="238" w:lineRule="auto"/>
      <w:ind w:firstLine="1418"/>
      <w:jc w:val="both"/>
    </w:pPr>
    <w:rPr>
      <w:rFonts w:ascii="Khmer MEF1" w:hAnsi="Khmer MEF1" w:cs="Khmer MEF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01566"/>
    <w:rPr>
      <w:rFonts w:ascii="Khmer MEF1" w:hAnsi="Khmer MEF1" w:cs="Khmer MEF1"/>
      <w:sz w:val="24"/>
      <w:szCs w:val="24"/>
    </w:rPr>
  </w:style>
  <w:style w:type="paragraph" w:styleId="NoSpacing">
    <w:name w:val="No Spacing"/>
    <w:uiPriority w:val="1"/>
    <w:qFormat/>
    <w:rsid w:val="00242318"/>
    <w:rPr>
      <w:rFonts w:eastAsia="Times New Roman"/>
      <w:sz w:val="22"/>
      <w:szCs w:val="36"/>
    </w:rPr>
  </w:style>
  <w:style w:type="paragraph" w:styleId="NormalWeb">
    <w:name w:val="Normal (Web)"/>
    <w:basedOn w:val="Normal"/>
    <w:uiPriority w:val="99"/>
    <w:unhideWhenUsed/>
    <w:rsid w:val="00F1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9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2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F306-FCC4-40FC-B3CA-E3F20A24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24</Pages>
  <Words>6794</Words>
  <Characters>38731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45435</CharactersWithSpaces>
  <SharedDoc>false</SharedDoc>
  <HLinks>
    <vt:vector size="54" baseType="variant"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_Toc95400419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_Toc95400418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_Toc95400417</vt:lpwstr>
      </vt:variant>
      <vt:variant>
        <vt:i4>1048636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_Toc95400416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_Toc95400415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_Toc95400414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_Toc95400413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_Toc95400412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_Toc95400411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 Vanrith</dc:creator>
  <cp:keywords/>
  <dc:description/>
  <cp:lastModifiedBy>Prem Lina</cp:lastModifiedBy>
  <cp:revision>57</cp:revision>
  <cp:lastPrinted>2023-02-06T02:29:00Z</cp:lastPrinted>
  <dcterms:created xsi:type="dcterms:W3CDTF">2024-01-19T03:14:00Z</dcterms:created>
  <dcterms:modified xsi:type="dcterms:W3CDTF">2024-01-22T08:39:00Z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a2402aa07a0fb2ede32617b574779ab9fb59a0de74f832f2994ecf53d459f92d</vt:lpwstr>
  </property>
</Properties>
</file>